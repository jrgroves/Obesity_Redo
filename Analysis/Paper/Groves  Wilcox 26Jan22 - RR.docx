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AE696" w14:textId="77777777" w:rsidR="00E334A4" w:rsidRPr="0008272F" w:rsidRDefault="00E334A4" w:rsidP="00E334A4">
      <w:pPr>
        <w:pStyle w:val="BodyText"/>
        <w:tabs>
          <w:tab w:val="left" w:pos="432"/>
        </w:tabs>
        <w:spacing w:after="0" w:line="200" w:lineRule="exact"/>
        <w:jc w:val="right"/>
        <w:rPr>
          <w:rFonts w:ascii="Times New Roman" w:hAnsi="Times New Roman"/>
          <w:i/>
          <w:caps/>
          <w:sz w:val="22"/>
          <w:szCs w:val="22"/>
        </w:rPr>
      </w:pPr>
      <w:r w:rsidRPr="0008272F">
        <w:rPr>
          <w:rFonts w:ascii="Times New Roman" w:hAnsi="Times New Roman"/>
          <w:b/>
          <w:caps/>
          <w:sz w:val="22"/>
          <w:szCs w:val="22"/>
        </w:rPr>
        <w:t xml:space="preserve">  </w:t>
      </w:r>
    </w:p>
    <w:p w14:paraId="2FBCD6B8" w14:textId="77777777" w:rsidR="00E334A4" w:rsidRPr="0008272F" w:rsidRDefault="00E334A4" w:rsidP="00E334A4">
      <w:pPr>
        <w:pStyle w:val="BodyText"/>
        <w:tabs>
          <w:tab w:val="left" w:pos="432"/>
        </w:tabs>
        <w:spacing w:after="0" w:line="360" w:lineRule="auto"/>
        <w:rPr>
          <w:rFonts w:ascii="Times New Roman" w:hAnsi="Times New Roman"/>
          <w:b/>
          <w:caps/>
          <w:sz w:val="22"/>
          <w:szCs w:val="22"/>
        </w:rPr>
      </w:pPr>
    </w:p>
    <w:p w14:paraId="7A861C98" w14:textId="77777777" w:rsidR="00E334A4" w:rsidRPr="0008272F" w:rsidRDefault="00E334A4" w:rsidP="00E334A4">
      <w:pPr>
        <w:pStyle w:val="BodyText"/>
        <w:tabs>
          <w:tab w:val="left" w:pos="432"/>
        </w:tabs>
        <w:spacing w:after="0" w:line="360" w:lineRule="auto"/>
        <w:rPr>
          <w:rFonts w:ascii="Times New Roman" w:hAnsi="Times New Roman"/>
          <w:b/>
          <w:caps/>
          <w:sz w:val="22"/>
          <w:szCs w:val="22"/>
        </w:rPr>
      </w:pPr>
    </w:p>
    <w:p w14:paraId="0603E590" w14:textId="77777777" w:rsidR="00E334A4" w:rsidRPr="0008272F" w:rsidRDefault="00E334A4" w:rsidP="00E334A4">
      <w:pPr>
        <w:pStyle w:val="BodyText"/>
        <w:tabs>
          <w:tab w:val="left" w:pos="432"/>
        </w:tabs>
        <w:spacing w:after="0" w:line="360" w:lineRule="auto"/>
        <w:rPr>
          <w:rFonts w:ascii="Times New Roman" w:hAnsi="Times New Roman"/>
          <w:b/>
          <w:caps/>
          <w:sz w:val="22"/>
          <w:szCs w:val="22"/>
        </w:rPr>
      </w:pPr>
    </w:p>
    <w:p w14:paraId="5E8A7FFB" w14:textId="77777777" w:rsidR="00E334A4" w:rsidRPr="0008272F" w:rsidRDefault="00E334A4" w:rsidP="00E334A4">
      <w:pPr>
        <w:pStyle w:val="BodyText"/>
        <w:tabs>
          <w:tab w:val="left" w:pos="432"/>
        </w:tabs>
        <w:spacing w:after="0" w:line="360" w:lineRule="auto"/>
        <w:rPr>
          <w:rFonts w:ascii="Times New Roman" w:hAnsi="Times New Roman"/>
          <w:b/>
          <w:caps/>
          <w:sz w:val="22"/>
          <w:szCs w:val="22"/>
        </w:rPr>
      </w:pPr>
    </w:p>
    <w:p w14:paraId="025CA2A5" w14:textId="77777777" w:rsidR="00E334A4" w:rsidRPr="0008272F" w:rsidRDefault="00E334A4" w:rsidP="00E334A4">
      <w:pPr>
        <w:pStyle w:val="BodyText"/>
        <w:tabs>
          <w:tab w:val="left" w:pos="432"/>
        </w:tabs>
        <w:spacing w:after="0" w:line="360" w:lineRule="auto"/>
        <w:rPr>
          <w:rFonts w:ascii="Times New Roman" w:hAnsi="Times New Roman"/>
          <w:b/>
          <w:caps/>
          <w:sz w:val="22"/>
          <w:szCs w:val="22"/>
        </w:rPr>
      </w:pPr>
    </w:p>
    <w:p w14:paraId="36D83AFB" w14:textId="77777777" w:rsidR="00E334A4" w:rsidRPr="0008272F" w:rsidRDefault="00E334A4" w:rsidP="00E334A4">
      <w:pPr>
        <w:pStyle w:val="Subtitle"/>
        <w:jc w:val="center"/>
        <w:rPr>
          <w:rFonts w:ascii="Times New Roman" w:hAnsi="Times New Roman"/>
          <w:bCs/>
          <w:sz w:val="28"/>
          <w:szCs w:val="28"/>
        </w:rPr>
      </w:pPr>
      <w:r w:rsidRPr="0008272F">
        <w:rPr>
          <w:rFonts w:ascii="Times New Roman" w:hAnsi="Times New Roman"/>
          <w:bCs/>
          <w:sz w:val="28"/>
          <w:szCs w:val="28"/>
        </w:rPr>
        <w:t>The Impact of Obesity on Unemployment Duration</w:t>
      </w:r>
    </w:p>
    <w:p w14:paraId="205B7B04" w14:textId="77777777" w:rsidR="00E334A4" w:rsidRPr="0008272F" w:rsidRDefault="00E334A4" w:rsidP="00E334A4">
      <w:pPr>
        <w:pStyle w:val="Subtitle"/>
        <w:jc w:val="center"/>
        <w:rPr>
          <w:rFonts w:ascii="Times New Roman" w:hAnsi="Times New Roman"/>
          <w:bCs/>
          <w:szCs w:val="22"/>
        </w:rPr>
      </w:pPr>
    </w:p>
    <w:p w14:paraId="708B0C09" w14:textId="77777777" w:rsidR="00E334A4" w:rsidRPr="0008272F" w:rsidRDefault="00E334A4" w:rsidP="00E334A4">
      <w:pPr>
        <w:pStyle w:val="Subtitle"/>
        <w:jc w:val="center"/>
        <w:rPr>
          <w:rFonts w:ascii="Times New Roman" w:hAnsi="Times New Roman"/>
          <w:bCs/>
          <w:szCs w:val="22"/>
        </w:rPr>
      </w:pPr>
    </w:p>
    <w:p w14:paraId="2159AF54" w14:textId="77777777" w:rsidR="00E334A4" w:rsidRPr="0008272F" w:rsidRDefault="00E334A4" w:rsidP="00E334A4">
      <w:pPr>
        <w:pStyle w:val="Subtitle"/>
        <w:jc w:val="center"/>
        <w:rPr>
          <w:rFonts w:ascii="Times New Roman" w:hAnsi="Times New Roman"/>
          <w:bCs/>
          <w:szCs w:val="22"/>
        </w:rPr>
      </w:pPr>
    </w:p>
    <w:p w14:paraId="08A7FF50" w14:textId="77777777" w:rsidR="00E334A4" w:rsidRPr="0008272F" w:rsidRDefault="00E334A4" w:rsidP="00E334A4">
      <w:pPr>
        <w:pStyle w:val="Subtitle"/>
        <w:jc w:val="center"/>
        <w:rPr>
          <w:rFonts w:ascii="Times New Roman" w:hAnsi="Times New Roman"/>
          <w:bCs/>
          <w:szCs w:val="22"/>
        </w:rPr>
      </w:pPr>
    </w:p>
    <w:p w14:paraId="2FFA52B7" w14:textId="77777777" w:rsidR="00E334A4" w:rsidRPr="0008272F" w:rsidRDefault="00E334A4" w:rsidP="00E334A4">
      <w:pPr>
        <w:pStyle w:val="Subtitle"/>
        <w:jc w:val="center"/>
        <w:rPr>
          <w:rFonts w:ascii="Times New Roman" w:hAnsi="Times New Roman"/>
          <w:bCs/>
          <w:szCs w:val="22"/>
        </w:rPr>
      </w:pPr>
    </w:p>
    <w:p w14:paraId="3144083A" w14:textId="77777777" w:rsidR="00E334A4" w:rsidRPr="0008272F" w:rsidRDefault="00E334A4" w:rsidP="00E334A4">
      <w:pPr>
        <w:pStyle w:val="Subtitle"/>
        <w:jc w:val="center"/>
        <w:rPr>
          <w:rFonts w:ascii="Times New Roman" w:hAnsi="Times New Roman"/>
          <w:bCs/>
          <w:szCs w:val="22"/>
        </w:rPr>
      </w:pPr>
    </w:p>
    <w:p w14:paraId="19FC796E"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Jeremy Groves, PhD</w:t>
      </w:r>
    </w:p>
    <w:p w14:paraId="05CB3B12"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and</w:t>
      </w:r>
    </w:p>
    <w:p w14:paraId="60A5C74D"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Virginia Wilcox, PhD</w:t>
      </w:r>
      <w:r w:rsidRPr="0008272F">
        <w:rPr>
          <w:rFonts w:ascii="Times New Roman" w:hAnsi="Times New Roman"/>
          <w:b w:val="0"/>
          <w:bCs/>
          <w:sz w:val="24"/>
          <w:szCs w:val="22"/>
          <w:vertAlign w:val="superscript"/>
        </w:rPr>
        <w:t>*</w:t>
      </w:r>
    </w:p>
    <w:p w14:paraId="52DBC3CA" w14:textId="77777777" w:rsidR="00E334A4" w:rsidRPr="0008272F" w:rsidRDefault="00E334A4" w:rsidP="00E334A4">
      <w:pPr>
        <w:pStyle w:val="Subtitle"/>
        <w:jc w:val="center"/>
        <w:rPr>
          <w:rFonts w:ascii="Times New Roman" w:hAnsi="Times New Roman"/>
          <w:b w:val="0"/>
          <w:bCs/>
          <w:szCs w:val="22"/>
        </w:rPr>
      </w:pPr>
    </w:p>
    <w:p w14:paraId="53F30F06" w14:textId="77777777" w:rsidR="00E334A4" w:rsidRPr="0008272F" w:rsidRDefault="00E334A4" w:rsidP="00E334A4">
      <w:pPr>
        <w:pStyle w:val="Subtitle"/>
        <w:jc w:val="center"/>
        <w:rPr>
          <w:rFonts w:ascii="Times New Roman" w:hAnsi="Times New Roman"/>
          <w:b w:val="0"/>
          <w:bCs/>
          <w:szCs w:val="22"/>
        </w:rPr>
      </w:pPr>
    </w:p>
    <w:p w14:paraId="2E942F93"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Department of Economics</w:t>
      </w:r>
    </w:p>
    <w:p w14:paraId="05F1DE71"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Northern Illinois University</w:t>
      </w:r>
    </w:p>
    <w:p w14:paraId="2AEF45D5"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 xml:space="preserve">Dekalb, IL </w:t>
      </w:r>
    </w:p>
    <w:p w14:paraId="3856B95F" w14:textId="77777777" w:rsidR="00E334A4" w:rsidRPr="0008272F" w:rsidRDefault="00E334A4" w:rsidP="00E334A4">
      <w:pPr>
        <w:pStyle w:val="Subtitle"/>
        <w:jc w:val="center"/>
        <w:rPr>
          <w:rFonts w:ascii="Times New Roman" w:hAnsi="Times New Roman"/>
          <w:b w:val="0"/>
          <w:bCs/>
          <w:szCs w:val="22"/>
        </w:rPr>
      </w:pPr>
      <w:r w:rsidRPr="0008272F">
        <w:rPr>
          <w:rFonts w:ascii="Times New Roman" w:hAnsi="Times New Roman"/>
          <w:b w:val="0"/>
          <w:bCs/>
          <w:sz w:val="24"/>
          <w:szCs w:val="22"/>
        </w:rPr>
        <w:t>60115</w:t>
      </w:r>
    </w:p>
    <w:p w14:paraId="721245CE" w14:textId="77777777" w:rsidR="00E334A4" w:rsidRPr="0008272F" w:rsidRDefault="00E334A4" w:rsidP="00E334A4">
      <w:pPr>
        <w:pStyle w:val="Subtitle"/>
        <w:rPr>
          <w:rFonts w:ascii="Times New Roman" w:hAnsi="Times New Roman"/>
          <w:b w:val="0"/>
          <w:szCs w:val="22"/>
        </w:rPr>
      </w:pPr>
    </w:p>
    <w:p w14:paraId="3A85D55B" w14:textId="77777777" w:rsidR="00E334A4" w:rsidRPr="0008272F" w:rsidRDefault="00E334A4" w:rsidP="00E334A4">
      <w:pPr>
        <w:pStyle w:val="Subtitle"/>
        <w:rPr>
          <w:rFonts w:ascii="Times New Roman" w:hAnsi="Times New Roman"/>
          <w:b w:val="0"/>
          <w:szCs w:val="22"/>
        </w:rPr>
      </w:pPr>
    </w:p>
    <w:p w14:paraId="3B56C7DF" w14:textId="77777777" w:rsidR="00E334A4" w:rsidRPr="0008272F" w:rsidRDefault="00E334A4" w:rsidP="00E334A4">
      <w:pPr>
        <w:pStyle w:val="Subtitle"/>
        <w:rPr>
          <w:rFonts w:ascii="Times New Roman" w:hAnsi="Times New Roman"/>
          <w:b w:val="0"/>
          <w:szCs w:val="22"/>
        </w:rPr>
      </w:pPr>
    </w:p>
    <w:p w14:paraId="0B3E83B7" w14:textId="070E6583" w:rsidR="00E334A4" w:rsidRPr="0008272F" w:rsidRDefault="00E334A4" w:rsidP="00E334A4">
      <w:pPr>
        <w:pStyle w:val="BodyText"/>
        <w:widowControl/>
        <w:tabs>
          <w:tab w:val="left" w:pos="432"/>
        </w:tabs>
        <w:autoSpaceDE w:val="0"/>
        <w:autoSpaceDN w:val="0"/>
        <w:adjustRightInd w:val="0"/>
        <w:spacing w:after="0"/>
        <w:ind w:left="720" w:right="720"/>
        <w:jc w:val="both"/>
        <w:rPr>
          <w:rFonts w:ascii="Times New Roman" w:hAnsi="Times New Roman"/>
        </w:rPr>
      </w:pPr>
      <w:r w:rsidRPr="0008272F">
        <w:rPr>
          <w:rFonts w:ascii="Times New Roman" w:hAnsi="Times New Roman"/>
        </w:rPr>
        <w:t>Obesity and its concomitant morbidity have a profound effect on the working careers of Americans. Prior studies document that the obese are less likely to be employed than their nonobese peers. Lower employment may be due to higher job turnover and/or longer duration of unemployment spells. To better understand the connection between obesity and unemployment, we estimate the impact of obesity on the duration of unemployment spells</w:t>
      </w:r>
      <w:r w:rsidR="00F34C58">
        <w:rPr>
          <w:rFonts w:ascii="Times New Roman" w:hAnsi="Times New Roman"/>
        </w:rPr>
        <w:t xml:space="preserve"> by e</w:t>
      </w:r>
      <w:r w:rsidRPr="0008272F">
        <w:rPr>
          <w:rFonts w:ascii="Times New Roman" w:hAnsi="Times New Roman"/>
        </w:rPr>
        <w:t>stimat</w:t>
      </w:r>
      <w:r w:rsidR="00F34C58">
        <w:rPr>
          <w:rFonts w:ascii="Times New Roman" w:hAnsi="Times New Roman"/>
        </w:rPr>
        <w:t>ing</w:t>
      </w:r>
      <w:r w:rsidRPr="0008272F">
        <w:rPr>
          <w:rFonts w:ascii="Times New Roman" w:hAnsi="Times New Roman"/>
        </w:rPr>
        <w:t xml:space="preserve"> a hazard rate model of unemployment duration for individuals </w:t>
      </w:r>
      <w:r w:rsidR="00AF2191">
        <w:rPr>
          <w:rFonts w:ascii="Times New Roman" w:hAnsi="Times New Roman"/>
        </w:rPr>
        <w:t>with BMI’s classified as overweight and obese</w:t>
      </w:r>
      <w:r w:rsidRPr="0008272F">
        <w:rPr>
          <w:rFonts w:ascii="Times New Roman" w:hAnsi="Times New Roman"/>
        </w:rPr>
        <w:t xml:space="preserve"> drawn from the National Longitudinal Survey of Youth (1997). Our findings indicate that</w:t>
      </w:r>
      <w:r w:rsidR="00AF2191">
        <w:rPr>
          <w:rFonts w:ascii="Times New Roman" w:hAnsi="Times New Roman"/>
        </w:rPr>
        <w:t xml:space="preserve">, on average, overweight and </w:t>
      </w:r>
      <w:r w:rsidRPr="0008272F">
        <w:rPr>
          <w:rFonts w:ascii="Times New Roman" w:hAnsi="Times New Roman"/>
        </w:rPr>
        <w:t xml:space="preserve">obese job seekers experience significantly longer spells of unemployment, other things equal. </w:t>
      </w:r>
      <w:r w:rsidR="00AF2191">
        <w:rPr>
          <w:rFonts w:ascii="Times New Roman" w:hAnsi="Times New Roman"/>
        </w:rPr>
        <w:t xml:space="preserve">The average </w:t>
      </w:r>
      <w:r w:rsidR="00F34C58">
        <w:rPr>
          <w:rFonts w:ascii="Times New Roman" w:hAnsi="Times New Roman"/>
        </w:rPr>
        <w:t>effects;</w:t>
      </w:r>
      <w:r w:rsidR="00AF2191">
        <w:rPr>
          <w:rFonts w:ascii="Times New Roman" w:hAnsi="Times New Roman"/>
        </w:rPr>
        <w:t xml:space="preserve"> however, differ dramatically by race and gender with </w:t>
      </w:r>
      <w:r w:rsidR="00F34C58">
        <w:rPr>
          <w:rFonts w:ascii="Times New Roman" w:hAnsi="Times New Roman"/>
        </w:rPr>
        <w:t>women experiencing longer spells across BMI classifications and Black women seeing longer unemployment spells compared to White women of similar BMI. Conversely, men see no impact on unemployment spells by BMI; however, Black men experience longer spells than White men</w:t>
      </w:r>
      <w:r w:rsidR="00AF2191">
        <w:rPr>
          <w:rFonts w:ascii="Times New Roman" w:hAnsi="Times New Roman"/>
        </w:rPr>
        <w:t>, all else equal</w:t>
      </w:r>
    </w:p>
    <w:p w14:paraId="784FC4D1" w14:textId="77777777" w:rsidR="00E334A4" w:rsidRPr="0008272F" w:rsidRDefault="00E334A4" w:rsidP="00E334A4">
      <w:pPr>
        <w:widowControl/>
        <w:autoSpaceDE w:val="0"/>
        <w:autoSpaceDN w:val="0"/>
        <w:adjustRightInd w:val="0"/>
        <w:ind w:left="720" w:right="720" w:firstLine="432"/>
        <w:jc w:val="both"/>
        <w:rPr>
          <w:rFonts w:ascii="Times New Roman" w:hAnsi="Times New Roman"/>
        </w:rPr>
      </w:pPr>
    </w:p>
    <w:p w14:paraId="273E6EC1" w14:textId="77777777" w:rsidR="00E334A4" w:rsidRPr="0008272F" w:rsidRDefault="00E334A4" w:rsidP="00E334A4">
      <w:pPr>
        <w:pStyle w:val="Subtitle"/>
        <w:jc w:val="both"/>
        <w:rPr>
          <w:rFonts w:ascii="Times New Roman" w:hAnsi="Times New Roman"/>
          <w:b w:val="0"/>
          <w:szCs w:val="22"/>
        </w:rPr>
      </w:pPr>
    </w:p>
    <w:p w14:paraId="212B9A16" w14:textId="77777777" w:rsidR="00E334A4" w:rsidRPr="0008272F" w:rsidRDefault="00E334A4" w:rsidP="00E334A4">
      <w:pPr>
        <w:pStyle w:val="Subtitle"/>
        <w:rPr>
          <w:rFonts w:ascii="Times New Roman" w:hAnsi="Times New Roman"/>
          <w:b w:val="0"/>
          <w:szCs w:val="22"/>
        </w:rPr>
      </w:pPr>
      <w:r w:rsidRPr="0008272F">
        <w:rPr>
          <w:rFonts w:ascii="Times New Roman" w:hAnsi="Times New Roman"/>
          <w:b w:val="0"/>
          <w:szCs w:val="22"/>
        </w:rPr>
        <w:t>* corresponding author</w:t>
      </w:r>
    </w:p>
    <w:p w14:paraId="20C30BC5" w14:textId="77777777" w:rsidR="00E334A4" w:rsidRPr="0008272F" w:rsidRDefault="00E334A4" w:rsidP="00E334A4">
      <w:pPr>
        <w:pStyle w:val="Subtitle"/>
        <w:rPr>
          <w:rFonts w:ascii="Times New Roman" w:hAnsi="Times New Roman"/>
          <w:b w:val="0"/>
          <w:szCs w:val="22"/>
        </w:rPr>
      </w:pPr>
      <w:r w:rsidRPr="0008272F">
        <w:rPr>
          <w:rFonts w:ascii="Times New Roman" w:hAnsi="Times New Roman"/>
          <w:b w:val="0"/>
          <w:szCs w:val="22"/>
        </w:rPr>
        <w:t xml:space="preserve">   </w:t>
      </w:r>
      <w:hyperlink r:id="rId8" w:history="1">
        <w:r w:rsidRPr="0008272F">
          <w:rPr>
            <w:rStyle w:val="Hyperlink"/>
            <w:rFonts w:ascii="Times New Roman" w:hAnsi="Times New Roman"/>
            <w:b w:val="0"/>
            <w:szCs w:val="22"/>
          </w:rPr>
          <w:t>vlw@niu.edu</w:t>
        </w:r>
      </w:hyperlink>
    </w:p>
    <w:p w14:paraId="75A74CDF" w14:textId="77777777" w:rsidR="00E334A4" w:rsidRPr="0008272F" w:rsidRDefault="00E334A4" w:rsidP="00E334A4">
      <w:pPr>
        <w:pStyle w:val="Subtitle"/>
        <w:rPr>
          <w:rFonts w:ascii="Times New Roman" w:hAnsi="Times New Roman"/>
          <w:b w:val="0"/>
          <w:szCs w:val="22"/>
        </w:rPr>
      </w:pPr>
      <w:r w:rsidRPr="0008272F">
        <w:rPr>
          <w:rFonts w:ascii="Times New Roman" w:hAnsi="Times New Roman"/>
          <w:b w:val="0"/>
          <w:szCs w:val="22"/>
        </w:rPr>
        <w:t xml:space="preserve">   815-753-6957</w:t>
      </w:r>
    </w:p>
    <w:p w14:paraId="2E3CEBB7" w14:textId="77777777" w:rsidR="00E334A4" w:rsidRPr="0008272F" w:rsidRDefault="00E334A4" w:rsidP="00E334A4">
      <w:pPr>
        <w:pStyle w:val="Subtitle"/>
        <w:rPr>
          <w:rFonts w:ascii="Times New Roman" w:hAnsi="Times New Roman"/>
          <w:sz w:val="16"/>
          <w:szCs w:val="16"/>
        </w:rPr>
      </w:pPr>
    </w:p>
    <w:p w14:paraId="722BAA1D" w14:textId="77777777" w:rsidR="00E334A4" w:rsidRPr="0008272F" w:rsidRDefault="00E334A4" w:rsidP="00E334A4">
      <w:pPr>
        <w:pStyle w:val="Subtitle"/>
        <w:rPr>
          <w:rFonts w:ascii="Times New Roman" w:hAnsi="Times New Roman"/>
          <w:sz w:val="16"/>
          <w:szCs w:val="16"/>
        </w:rPr>
      </w:pPr>
    </w:p>
    <w:p w14:paraId="102A0430" w14:textId="77777777" w:rsidR="00E334A4" w:rsidRPr="0008272F" w:rsidRDefault="00E334A4" w:rsidP="00E334A4">
      <w:pPr>
        <w:pStyle w:val="Subtitle"/>
        <w:rPr>
          <w:rFonts w:ascii="Times New Roman" w:hAnsi="Times New Roman"/>
          <w:b w:val="0"/>
          <w:szCs w:val="22"/>
        </w:rPr>
      </w:pPr>
      <w:r w:rsidRPr="0008272F">
        <w:rPr>
          <w:rFonts w:ascii="Times New Roman" w:hAnsi="Times New Roman"/>
          <w:b w:val="0"/>
          <w:szCs w:val="22"/>
        </w:rPr>
        <w:t>JEL Codes:   6 (Labor Supply and Demand), I1 (Health)</w:t>
      </w:r>
    </w:p>
    <w:p w14:paraId="36EF5D69" w14:textId="77777777" w:rsidR="00E334A4" w:rsidRPr="0008272F" w:rsidRDefault="00E334A4" w:rsidP="00E334A4">
      <w:pPr>
        <w:pStyle w:val="Subtitle"/>
        <w:rPr>
          <w:rFonts w:ascii="Times New Roman" w:hAnsi="Times New Roman"/>
          <w:b w:val="0"/>
          <w:szCs w:val="22"/>
        </w:rPr>
      </w:pPr>
    </w:p>
    <w:p w14:paraId="17DF52EC" w14:textId="0236FCFC" w:rsidR="00E334A4" w:rsidRDefault="00E334A4" w:rsidP="00E334A4">
      <w:pPr>
        <w:pStyle w:val="Subtitle"/>
        <w:rPr>
          <w:rFonts w:ascii="Times New Roman" w:hAnsi="Times New Roman"/>
          <w:b w:val="0"/>
          <w:szCs w:val="22"/>
        </w:rPr>
      </w:pPr>
      <w:r w:rsidRPr="0008272F">
        <w:rPr>
          <w:rFonts w:ascii="Times New Roman" w:hAnsi="Times New Roman"/>
          <w:b w:val="0"/>
          <w:szCs w:val="22"/>
        </w:rPr>
        <w:t>Keywords:  obesity, unemployment duration, survival analysis</w:t>
      </w:r>
    </w:p>
    <w:p w14:paraId="2619B8C3" w14:textId="77777777" w:rsidR="00C92BA9" w:rsidRDefault="008E10B7" w:rsidP="00F219EE">
      <w:pPr>
        <w:pStyle w:val="Subtitle"/>
        <w:rPr>
          <w:rFonts w:ascii="Times New Roman" w:hAnsi="Times New Roman"/>
          <w:b w:val="0"/>
          <w:caps/>
          <w:szCs w:val="22"/>
        </w:rPr>
        <w:sectPr w:rsidR="00C92BA9" w:rsidSect="00C92BA9">
          <w:headerReference w:type="default" r:id="rId9"/>
          <w:footerReference w:type="default" r:id="rId10"/>
          <w:pgSz w:w="12240" w:h="15840"/>
          <w:pgMar w:top="1440" w:right="1440" w:bottom="1440" w:left="1440" w:header="720" w:footer="720" w:gutter="0"/>
          <w:cols w:space="720"/>
          <w:titlePg/>
          <w:docGrid w:linePitch="360"/>
        </w:sectPr>
      </w:pPr>
      <w:r>
        <w:rPr>
          <w:rFonts w:ascii="Times New Roman" w:hAnsi="Times New Roman"/>
          <w:b w:val="0"/>
          <w:szCs w:val="22"/>
        </w:rPr>
        <w:t>Data and code are available upon request.</w:t>
      </w:r>
      <w:r w:rsidR="00F219EE">
        <w:rPr>
          <w:rFonts w:ascii="Times New Roman" w:hAnsi="Times New Roman"/>
          <w:b w:val="0"/>
          <w:caps/>
          <w:szCs w:val="22"/>
        </w:rPr>
        <w:br w:type="page"/>
      </w:r>
    </w:p>
    <w:p w14:paraId="6D7CF00A" w14:textId="44A75351" w:rsidR="00E334A4" w:rsidRDefault="00E334A4" w:rsidP="00F34C58">
      <w:pPr>
        <w:pStyle w:val="Subtitle"/>
        <w:numPr>
          <w:ilvl w:val="0"/>
          <w:numId w:val="1"/>
        </w:numPr>
        <w:ind w:left="360"/>
        <w:rPr>
          <w:rFonts w:ascii="Times New Roman" w:hAnsi="Times New Roman"/>
          <w:szCs w:val="22"/>
        </w:rPr>
      </w:pPr>
      <w:r w:rsidRPr="0008272F">
        <w:rPr>
          <w:rFonts w:ascii="Times New Roman" w:hAnsi="Times New Roman"/>
          <w:szCs w:val="22"/>
        </w:rPr>
        <w:lastRenderedPageBreak/>
        <w:t>Introduction</w:t>
      </w:r>
    </w:p>
    <w:p w14:paraId="0D9F4EA2" w14:textId="77777777" w:rsidR="00F219EE" w:rsidRPr="0008272F" w:rsidRDefault="00F219EE" w:rsidP="00F219EE">
      <w:pPr>
        <w:pStyle w:val="Subtitle"/>
        <w:rPr>
          <w:rFonts w:ascii="Times New Roman" w:hAnsi="Times New Roman"/>
          <w:b w:val="0"/>
          <w:caps/>
          <w:szCs w:val="22"/>
        </w:rPr>
      </w:pPr>
    </w:p>
    <w:p w14:paraId="567485E0" w14:textId="1029229D" w:rsidR="00E334A4" w:rsidRPr="0008272F" w:rsidRDefault="00E334A4" w:rsidP="00AF2191">
      <w:pPr>
        <w:pStyle w:val="BodyText"/>
        <w:tabs>
          <w:tab w:val="left" w:pos="432"/>
        </w:tabs>
        <w:spacing w:after="0" w:line="480" w:lineRule="auto"/>
        <w:ind w:firstLine="432"/>
        <w:rPr>
          <w:rFonts w:ascii="Times New Roman" w:hAnsi="Times New Roman"/>
          <w:sz w:val="22"/>
          <w:szCs w:val="22"/>
        </w:rPr>
      </w:pPr>
      <w:r w:rsidRPr="0008272F">
        <w:rPr>
          <w:rFonts w:ascii="Times New Roman" w:hAnsi="Times New Roman"/>
          <w:sz w:val="22"/>
          <w:szCs w:val="22"/>
        </w:rPr>
        <w:t>Millions of American workers are obese. Because this condition affects workers in the prime years of their working lives, it may have a profound effect on their working careers. Recent studies report that obesity causes significantly higher levels of unemployment among American workers</w:t>
      </w:r>
      <w:r w:rsidR="00F34C58">
        <w:rPr>
          <w:rFonts w:ascii="Times New Roman" w:hAnsi="Times New Roman"/>
          <w:sz w:val="22"/>
          <w:szCs w:val="22"/>
        </w:rPr>
        <w:t xml:space="preserve"> and ap</w:t>
      </w:r>
      <w:r w:rsidRPr="0008272F">
        <w:rPr>
          <w:rFonts w:ascii="Times New Roman" w:hAnsi="Times New Roman"/>
          <w:sz w:val="22"/>
          <w:szCs w:val="22"/>
        </w:rPr>
        <w:t xml:space="preserve">propriate policy design requires that we better understand </w:t>
      </w:r>
      <w:r w:rsidR="00F34C58">
        <w:rPr>
          <w:rFonts w:ascii="Times New Roman" w:hAnsi="Times New Roman"/>
          <w:sz w:val="22"/>
          <w:szCs w:val="22"/>
        </w:rPr>
        <w:t>the factors of such spells</w:t>
      </w:r>
      <w:r w:rsidRPr="0008272F">
        <w:rPr>
          <w:rFonts w:ascii="Times New Roman" w:hAnsi="Times New Roman"/>
          <w:sz w:val="22"/>
          <w:szCs w:val="22"/>
        </w:rPr>
        <w:t>. To contribute to our understanding of the relationship between obesity and unemployment, we examine the impact of obesity on the duration of unemployment spells</w:t>
      </w:r>
      <w:r w:rsidR="00F34C58">
        <w:rPr>
          <w:rFonts w:ascii="Times New Roman" w:hAnsi="Times New Roman"/>
          <w:sz w:val="22"/>
          <w:szCs w:val="22"/>
        </w:rPr>
        <w:t xml:space="preserve"> and further investigate the impact by sex and race</w:t>
      </w:r>
      <w:r w:rsidRPr="0008272F">
        <w:rPr>
          <w:rFonts w:ascii="Times New Roman" w:hAnsi="Times New Roman"/>
          <w:sz w:val="22"/>
          <w:szCs w:val="22"/>
        </w:rPr>
        <w:t>.</w:t>
      </w:r>
    </w:p>
    <w:p w14:paraId="4F40CC19" w14:textId="0001AB22" w:rsidR="00E334A4" w:rsidRPr="0008272F" w:rsidRDefault="00E334A4" w:rsidP="00E334A4">
      <w:pPr>
        <w:tabs>
          <w:tab w:val="left" w:pos="432"/>
        </w:tabs>
        <w:spacing w:line="480" w:lineRule="auto"/>
        <w:rPr>
          <w:rFonts w:ascii="Times New Roman" w:hAnsi="Times New Roman"/>
          <w:sz w:val="22"/>
        </w:rPr>
      </w:pPr>
      <w:r w:rsidRPr="0008272F">
        <w:rPr>
          <w:rFonts w:ascii="Times New Roman" w:hAnsi="Times New Roman"/>
          <w:sz w:val="22"/>
          <w:szCs w:val="22"/>
        </w:rPr>
        <w:tab/>
        <w:t>To the standard job search model found in the labor economics literature we add a variable representing obesity and estimate its differential impact on unemployment duration using a</w:t>
      </w:r>
      <w:r w:rsidR="00AF2191">
        <w:rPr>
          <w:rFonts w:ascii="Times New Roman" w:hAnsi="Times New Roman"/>
          <w:sz w:val="22"/>
          <w:szCs w:val="22"/>
        </w:rPr>
        <w:t xml:space="preserve"> </w:t>
      </w:r>
      <w:r w:rsidR="00F34C58">
        <w:rPr>
          <w:rFonts w:ascii="Times New Roman" w:hAnsi="Times New Roman"/>
          <w:sz w:val="22"/>
          <w:szCs w:val="22"/>
        </w:rPr>
        <w:t xml:space="preserve">Cox Proportional Hazard (CPH) model with </w:t>
      </w:r>
      <w:r w:rsidR="00AF2191">
        <w:rPr>
          <w:rFonts w:ascii="Times New Roman" w:hAnsi="Times New Roman"/>
          <w:sz w:val="22"/>
          <w:szCs w:val="22"/>
        </w:rPr>
        <w:t>individual frailty</w:t>
      </w:r>
      <w:r w:rsidRPr="0008272F">
        <w:rPr>
          <w:rFonts w:ascii="Times New Roman" w:hAnsi="Times New Roman"/>
          <w:sz w:val="22"/>
        </w:rPr>
        <w:t xml:space="preserve"> for data selected from </w:t>
      </w:r>
      <w:r w:rsidRPr="0008272F">
        <w:rPr>
          <w:rFonts w:ascii="Times New Roman" w:hAnsi="Times New Roman"/>
          <w:sz w:val="22"/>
          <w:szCs w:val="22"/>
        </w:rPr>
        <w:t>the National Longitudinal Survey of Youth (19</w:t>
      </w:r>
      <w:r w:rsidR="00AF2191">
        <w:rPr>
          <w:rFonts w:ascii="Times New Roman" w:hAnsi="Times New Roman"/>
          <w:sz w:val="22"/>
          <w:szCs w:val="22"/>
        </w:rPr>
        <w:t>97</w:t>
      </w:r>
      <w:r w:rsidRPr="0008272F">
        <w:rPr>
          <w:rFonts w:ascii="Times New Roman" w:hAnsi="Times New Roman"/>
          <w:sz w:val="22"/>
          <w:szCs w:val="22"/>
        </w:rPr>
        <w:t xml:space="preserve">). Our results indicate that </w:t>
      </w:r>
      <w:r w:rsidR="00AF2191">
        <w:rPr>
          <w:rFonts w:ascii="Times New Roman" w:hAnsi="Times New Roman"/>
          <w:sz w:val="22"/>
          <w:szCs w:val="22"/>
        </w:rPr>
        <w:t xml:space="preserve">overweight individual see a </w:t>
      </w:r>
      <w:r w:rsidR="00F34C58">
        <w:rPr>
          <w:rFonts w:ascii="Times New Roman" w:hAnsi="Times New Roman"/>
          <w:sz w:val="22"/>
          <w:szCs w:val="22"/>
        </w:rPr>
        <w:t>5</w:t>
      </w:r>
      <w:r w:rsidR="00AF2191">
        <w:rPr>
          <w:rFonts w:ascii="Times New Roman" w:hAnsi="Times New Roman"/>
          <w:sz w:val="22"/>
          <w:szCs w:val="22"/>
        </w:rPr>
        <w:t>% increase in unemployment spells while obese individuals see a 1</w:t>
      </w:r>
      <w:r w:rsidR="00F34C58">
        <w:rPr>
          <w:rFonts w:ascii="Times New Roman" w:hAnsi="Times New Roman"/>
          <w:sz w:val="22"/>
          <w:szCs w:val="22"/>
        </w:rPr>
        <w:t>1</w:t>
      </w:r>
      <w:r w:rsidR="00AF2191">
        <w:rPr>
          <w:rFonts w:ascii="Times New Roman" w:hAnsi="Times New Roman"/>
          <w:sz w:val="22"/>
          <w:szCs w:val="22"/>
        </w:rPr>
        <w:t xml:space="preserve">% increase. Furthermore, we show that not all races and genders experience equal effects from BMI as White women </w:t>
      </w:r>
      <w:r w:rsidR="00F34C58">
        <w:rPr>
          <w:rFonts w:ascii="Times New Roman" w:hAnsi="Times New Roman"/>
          <w:sz w:val="22"/>
          <w:szCs w:val="22"/>
        </w:rPr>
        <w:t>classified as overweight experienc</w:t>
      </w:r>
      <w:r w:rsidR="0060092B">
        <w:rPr>
          <w:rFonts w:ascii="Times New Roman" w:hAnsi="Times New Roman"/>
          <w:sz w:val="22"/>
          <w:szCs w:val="22"/>
        </w:rPr>
        <w:t>e</w:t>
      </w:r>
      <w:r w:rsidR="00F34C58">
        <w:rPr>
          <w:rFonts w:ascii="Times New Roman" w:hAnsi="Times New Roman"/>
          <w:sz w:val="22"/>
          <w:szCs w:val="22"/>
        </w:rPr>
        <w:t xml:space="preserve"> unemployment spells about 12% longer than White women of normal BMI (the baseline). Likewise, White women classified as obese experience spells that are about 19% longer than the baseline. For Black women, </w:t>
      </w:r>
      <w:r w:rsidR="0060092B">
        <w:rPr>
          <w:rFonts w:ascii="Times New Roman" w:hAnsi="Times New Roman"/>
          <w:sz w:val="22"/>
          <w:szCs w:val="22"/>
        </w:rPr>
        <w:t>those</w:t>
      </w:r>
      <w:r w:rsidR="00F34C58">
        <w:rPr>
          <w:rFonts w:ascii="Times New Roman" w:hAnsi="Times New Roman"/>
          <w:sz w:val="22"/>
          <w:szCs w:val="22"/>
        </w:rPr>
        <w:t xml:space="preserve"> </w:t>
      </w:r>
      <w:r w:rsidR="00AF2191">
        <w:rPr>
          <w:rFonts w:ascii="Times New Roman" w:hAnsi="Times New Roman"/>
          <w:sz w:val="22"/>
          <w:szCs w:val="22"/>
        </w:rPr>
        <w:t>with a normal BMI experienc</w:t>
      </w:r>
      <w:r w:rsidR="00F34C58">
        <w:rPr>
          <w:rFonts w:ascii="Times New Roman" w:hAnsi="Times New Roman"/>
          <w:sz w:val="22"/>
          <w:szCs w:val="22"/>
        </w:rPr>
        <w:t xml:space="preserve">e the largest impact on unemployment spells seeing spells that last about 29% longer than the baseline. The duration for Black women classified as overweight or obese are shorter compared to Black women with a normal BMI and are about the same as the impact experienced by White women of the same BMI classification. For men, however, BMI classification has no impact on unemployment spell duration for any race; however, Black men, in general, all experience unemployment spells about 16% longer than White men. </w:t>
      </w:r>
    </w:p>
    <w:p w14:paraId="03E2C03D" w14:textId="77777777" w:rsidR="00E334A4" w:rsidRPr="0008272F" w:rsidRDefault="00E334A4" w:rsidP="00E334A4">
      <w:pPr>
        <w:pStyle w:val="BodyText"/>
        <w:tabs>
          <w:tab w:val="left" w:pos="432"/>
        </w:tabs>
        <w:spacing w:before="240" w:after="0" w:line="480" w:lineRule="auto"/>
        <w:rPr>
          <w:rFonts w:ascii="Times New Roman" w:hAnsi="Times New Roman"/>
          <w:sz w:val="22"/>
          <w:szCs w:val="22"/>
        </w:rPr>
      </w:pPr>
      <w:r w:rsidRPr="0008272F">
        <w:rPr>
          <w:rFonts w:ascii="Times New Roman" w:hAnsi="Times New Roman"/>
          <w:b/>
          <w:sz w:val="22"/>
          <w:szCs w:val="22"/>
        </w:rPr>
        <w:t>2. Prior Studies</w:t>
      </w:r>
    </w:p>
    <w:p w14:paraId="2CF59FE1" w14:textId="64037354" w:rsidR="00E334A4" w:rsidRPr="0008272F" w:rsidRDefault="00E334A4" w:rsidP="00E334A4">
      <w:pPr>
        <w:widowControl/>
        <w:autoSpaceDE w:val="0"/>
        <w:autoSpaceDN w:val="0"/>
        <w:adjustRightInd w:val="0"/>
        <w:spacing w:line="480" w:lineRule="auto"/>
        <w:rPr>
          <w:rFonts w:ascii="Times New Roman" w:hAnsi="Times New Roman"/>
          <w:color w:val="FF0000"/>
          <w:sz w:val="22"/>
          <w:szCs w:val="22"/>
        </w:rPr>
      </w:pPr>
      <w:r w:rsidRPr="0008272F">
        <w:rPr>
          <w:rFonts w:ascii="Times New Roman" w:hAnsi="Times New Roman"/>
          <w:sz w:val="22"/>
          <w:szCs w:val="22"/>
        </w:rPr>
        <w:tab/>
        <w:t>Many studies have examined the relationship between weight and labor earnings in many countries.</w:t>
      </w:r>
      <w:r w:rsidRPr="0008272F">
        <w:rPr>
          <w:rStyle w:val="FootnoteReference"/>
          <w:rFonts w:ascii="Times New Roman" w:hAnsi="Times New Roman"/>
          <w:sz w:val="22"/>
          <w:szCs w:val="22"/>
        </w:rPr>
        <w:footnoteReference w:id="1"/>
      </w:r>
      <w:r w:rsidRPr="0008272F">
        <w:rPr>
          <w:rFonts w:ascii="Times New Roman" w:hAnsi="Times New Roman"/>
          <w:sz w:val="22"/>
          <w:szCs w:val="22"/>
        </w:rPr>
        <w:t xml:space="preserve">  Although the econometric methods used to handle the potential endogeneity between weight and wages have varied across studies, most (not all) have reported that obese workers, especially women, </w:t>
      </w:r>
      <w:r w:rsidRPr="0008272F">
        <w:rPr>
          <w:rFonts w:ascii="Times New Roman" w:hAnsi="Times New Roman"/>
          <w:sz w:val="22"/>
          <w:szCs w:val="22"/>
        </w:rPr>
        <w:lastRenderedPageBreak/>
        <w:t xml:space="preserve">earn lower wages, other things equal. </w:t>
      </w:r>
      <w:r w:rsidRPr="0008272F">
        <w:rPr>
          <w:rFonts w:ascii="Times New Roman" w:hAnsi="Times New Roman"/>
          <w:snapToGrid/>
          <w:sz w:val="22"/>
          <w:szCs w:val="22"/>
        </w:rPr>
        <w:t xml:space="preserve">Averett and Korenman (1996), Cawley (2004), Baum and Ford (2004), and Conley and Glauber (2005) all found a wage penalty for obesity in the range of 0.6–12%. </w:t>
      </w:r>
      <w:r w:rsidRPr="0008272F">
        <w:rPr>
          <w:rFonts w:ascii="Times New Roman" w:hAnsi="Times New Roman"/>
          <w:sz w:val="22"/>
          <w:szCs w:val="22"/>
        </w:rPr>
        <w:t>More recently, Han, Norton, and Powell (2011) reported that for women, a one-unit increase in the body mass index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is directly associated with 1.83% lower hourly wages, while no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wage penalty is found for men.</w:t>
      </w:r>
      <w:r w:rsidRPr="0008272F">
        <w:rPr>
          <w:rStyle w:val="FootnoteReference"/>
          <w:rFonts w:ascii="Times New Roman" w:hAnsi="Times New Roman"/>
          <w:sz w:val="22"/>
          <w:szCs w:val="22"/>
        </w:rPr>
        <w:footnoteReference w:id="2"/>
      </w:r>
      <w:r w:rsidRPr="0008272F">
        <w:rPr>
          <w:rFonts w:ascii="Times New Roman" w:hAnsi="Times New Roman"/>
          <w:sz w:val="22"/>
          <w:szCs w:val="22"/>
        </w:rPr>
        <w:t xml:space="preserve">  However, obesity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&gt;30) is associated with 3.5% lower hourly wages for both women and men. Because Han et al. (2011) included both direct and indirect (via educational attainment </w:t>
      </w:r>
      <w:r w:rsidRPr="0060092B">
        <w:rPr>
          <w:rFonts w:ascii="Times New Roman" w:hAnsi="Times New Roman"/>
          <w:sz w:val="22"/>
          <w:szCs w:val="22"/>
        </w:rPr>
        <w:t xml:space="preserve">and choice of occupation) effects of an increase in </w:t>
      </w:r>
      <w:smartTag w:uri="urn:schemas-microsoft-com:office:smarttags" w:element="stockticker">
        <w:r w:rsidRPr="0060092B">
          <w:rPr>
            <w:rFonts w:ascii="Times New Roman" w:hAnsi="Times New Roman"/>
            <w:sz w:val="22"/>
            <w:szCs w:val="22"/>
          </w:rPr>
          <w:t>BMI</w:t>
        </w:r>
      </w:smartTag>
      <w:r w:rsidRPr="0060092B">
        <w:rPr>
          <w:rFonts w:ascii="Times New Roman" w:hAnsi="Times New Roman"/>
          <w:sz w:val="22"/>
          <w:szCs w:val="22"/>
        </w:rPr>
        <w:t xml:space="preserve">, the estimated effect is larger than that found in prior studies. </w:t>
      </w:r>
      <w:r w:rsidR="0060092B" w:rsidRPr="0060092B">
        <w:rPr>
          <w:rFonts w:ascii="Times New Roman" w:hAnsi="Times New Roman"/>
          <w:sz w:val="22"/>
          <w:szCs w:val="22"/>
        </w:rPr>
        <w:t>(</w:t>
      </w:r>
      <w:r w:rsidRPr="0060092B">
        <w:rPr>
          <w:rFonts w:ascii="Times New Roman" w:hAnsi="Times New Roman"/>
          <w:sz w:val="22"/>
          <w:szCs w:val="22"/>
        </w:rPr>
        <w:t xml:space="preserve">Gilleskie, Han, and Norton (2017) </w:t>
      </w:r>
      <w:r w:rsidR="0060092B" w:rsidRPr="0060092B">
        <w:rPr>
          <w:rFonts w:ascii="Times New Roman" w:hAnsi="Times New Roman"/>
          <w:sz w:val="22"/>
          <w:szCs w:val="22"/>
        </w:rPr>
        <w:t>)</w:t>
      </w:r>
    </w:p>
    <w:p w14:paraId="66034BA9" w14:textId="77777777" w:rsidR="00E334A4" w:rsidRPr="0008272F" w:rsidRDefault="00E334A4" w:rsidP="00E334A4">
      <w:pPr>
        <w:widowControl/>
        <w:tabs>
          <w:tab w:val="left" w:pos="432"/>
        </w:tabs>
        <w:autoSpaceDE w:val="0"/>
        <w:autoSpaceDN w:val="0"/>
        <w:adjustRightInd w:val="0"/>
        <w:spacing w:line="480" w:lineRule="auto"/>
        <w:rPr>
          <w:rFonts w:ascii="Times New Roman" w:hAnsi="Times New Roman"/>
          <w:iCs/>
          <w:snapToGrid/>
          <w:sz w:val="22"/>
          <w:szCs w:val="22"/>
        </w:rPr>
      </w:pPr>
      <w:r w:rsidRPr="0008272F">
        <w:rPr>
          <w:rFonts w:ascii="Times New Roman" w:hAnsi="Times New Roman"/>
          <w:sz w:val="22"/>
          <w:szCs w:val="22"/>
        </w:rPr>
        <w:tab/>
      </w:r>
      <w:r w:rsidRPr="0060092B">
        <w:rPr>
          <w:rFonts w:ascii="Times New Roman" w:hAnsi="Times New Roman"/>
          <w:sz w:val="22"/>
          <w:szCs w:val="22"/>
          <w:highlight w:val="yellow"/>
        </w:rPr>
        <w:t>Fewer studies have examined the employment effects of obesity, but the evidence is drawn from several countries.</w:t>
      </w:r>
      <w:r w:rsidRPr="0008272F">
        <w:rPr>
          <w:rFonts w:ascii="Times New Roman" w:hAnsi="Times New Roman"/>
          <w:sz w:val="22"/>
          <w:szCs w:val="22"/>
        </w:rPr>
        <w:t xml:space="preserve"> These studies include field experiments, analyses of the effect of obesity on the probability of employment, and studies of the impact of obesity on the duration of unemployment spells. Rooth (2009) conducted a field experiment in </w:t>
      </w:r>
      <w:smartTag w:uri="urn:schemas-microsoft-com:office:smarttags" w:element="country-region">
        <w:smartTag w:uri="urn:schemas-microsoft-com:office:smarttags" w:element="place">
          <w:r w:rsidRPr="0008272F">
            <w:rPr>
              <w:rFonts w:ascii="Times New Roman" w:hAnsi="Times New Roman"/>
              <w:sz w:val="22"/>
              <w:szCs w:val="22"/>
            </w:rPr>
            <w:t>Sweden</w:t>
          </w:r>
        </w:smartTag>
      </w:smartTag>
      <w:r w:rsidRPr="0008272F">
        <w:rPr>
          <w:rFonts w:ascii="Times New Roman" w:hAnsi="Times New Roman"/>
          <w:sz w:val="22"/>
          <w:szCs w:val="22"/>
        </w:rPr>
        <w:t xml:space="preserve"> to discern if employers are less likely to hire obese persons. He finds that job a</w:t>
      </w:r>
      <w:r w:rsidRPr="0008272F">
        <w:rPr>
          <w:rFonts w:ascii="Times New Roman" w:hAnsi="Times New Roman"/>
          <w:iCs/>
          <w:snapToGrid/>
          <w:sz w:val="22"/>
          <w:szCs w:val="22"/>
        </w:rPr>
        <w:t xml:space="preserve">pplications sent with the weight-manipulated photos had significantly lower invitations for interviews: Six percentage points lower for men and eight percentage points lower for women. </w:t>
      </w:r>
    </w:p>
    <w:p w14:paraId="277A72D4" w14:textId="77777777" w:rsidR="00E334A4" w:rsidRPr="0008272F" w:rsidRDefault="00E334A4" w:rsidP="00E334A4">
      <w:pPr>
        <w:widowControl/>
        <w:tabs>
          <w:tab w:val="left" w:pos="432"/>
        </w:tabs>
        <w:autoSpaceDE w:val="0"/>
        <w:autoSpaceDN w:val="0"/>
        <w:adjustRightInd w:val="0"/>
        <w:spacing w:line="480" w:lineRule="auto"/>
        <w:rPr>
          <w:rFonts w:ascii="Times New Roman" w:hAnsi="Times New Roman"/>
          <w:sz w:val="22"/>
          <w:szCs w:val="22"/>
        </w:rPr>
      </w:pPr>
      <w:r w:rsidRPr="0008272F">
        <w:rPr>
          <w:rFonts w:ascii="Times New Roman" w:hAnsi="Times New Roman"/>
          <w:iCs/>
          <w:snapToGrid/>
          <w:sz w:val="22"/>
          <w:szCs w:val="22"/>
        </w:rPr>
        <w:tab/>
        <w:t>Caliendo and Lee (2013) found similar results in their study of the employment outcomes of newly unemployed job applicants in Germany. The authors reported that d</w:t>
      </w:r>
      <w:r w:rsidRPr="0008272F">
        <w:rPr>
          <w:rFonts w:ascii="Times New Roman" w:eastAsia="ArialUnicodeMS" w:hAnsi="Times New Roman"/>
          <w:snapToGrid/>
          <w:sz w:val="22"/>
          <w:szCs w:val="22"/>
        </w:rPr>
        <w:t xml:space="preserve">espite making more job applications and engaging more in job training programs, </w:t>
      </w:r>
      <w:r w:rsidRPr="0008272F">
        <w:rPr>
          <w:rFonts w:ascii="Times New Roman" w:hAnsi="Times New Roman"/>
          <w:iCs/>
          <w:snapToGrid/>
          <w:sz w:val="22"/>
          <w:szCs w:val="22"/>
        </w:rPr>
        <w:t>obese women "</w:t>
      </w:r>
      <w:r w:rsidRPr="0008272F">
        <w:rPr>
          <w:rFonts w:ascii="Times New Roman" w:eastAsia="ArialUnicodeMS" w:hAnsi="Times New Roman"/>
          <w:snapToGrid/>
          <w:sz w:val="22"/>
          <w:szCs w:val="22"/>
        </w:rPr>
        <w:t>experienced worse (or at best similar) employment outcomes than normal weight women."</w:t>
      </w:r>
    </w:p>
    <w:p w14:paraId="1F940017"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 xml:space="preserve">Other studies of the effect of obesity on the probability of unemployment report differing findings:  Morris (2007) found that obesity has a significant negative impact on employment for both men and women in a survey of English workers from 1997 and 1998. He finds that failure to account for the endogeneity between obesity and employment led to underestimation of the effect for women. In contrast, Lindeboom, Lundberg, and van der Klaauw (2010), using a long panel sample for Great Britain, reported that obesity decreases employment when estimated in an ordinary least squares regression, but that this </w:t>
      </w:r>
      <w:r w:rsidRPr="0008272F">
        <w:rPr>
          <w:rFonts w:ascii="Times New Roman" w:hAnsi="Times New Roman"/>
          <w:sz w:val="22"/>
          <w:szCs w:val="22"/>
        </w:rPr>
        <w:lastRenderedPageBreak/>
        <w:t xml:space="preserve">effect disappears in an instrumental variable regression model instrumenting obesity with parental obesity and using individual first differences. This suggests that it is unobserved characteristics of the individual rather than obesity that cause employment penalties. Looking beyond </w:t>
      </w:r>
      <w:smartTag w:uri="urn:schemas-microsoft-com:office:smarttags" w:element="country-region">
        <w:smartTag w:uri="urn:schemas-microsoft-com:office:smarttags" w:element="place">
          <w:r w:rsidRPr="0008272F">
            <w:rPr>
              <w:rFonts w:ascii="Times New Roman" w:hAnsi="Times New Roman"/>
              <w:sz w:val="22"/>
              <w:szCs w:val="22"/>
            </w:rPr>
            <w:t>Great Britain</w:t>
          </w:r>
        </w:smartTag>
      </w:smartTag>
      <w:r w:rsidRPr="0008272F">
        <w:rPr>
          <w:rFonts w:ascii="Times New Roman" w:hAnsi="Times New Roman"/>
          <w:sz w:val="22"/>
          <w:szCs w:val="22"/>
        </w:rPr>
        <w:t xml:space="preserve">, Greve (2008) found a negative effect of high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on the probability of employment for both men and women in a study using data from a Danish panel survey.</w:t>
      </w:r>
    </w:p>
    <w:p w14:paraId="0BD43A5D"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 xml:space="preserve">Studies using American data to estimate the impact of obesity on the probability of employment have also reported mixed findings:  Norton and Han (2008) used information from specific genes linked to obesity as instrumental variables to estimate the effect of obesity on employment. They found that obesity has no effect on the employment of men or women. Cawley, Han, and Norton (2011) suggested, however, that because genes typically act in concert with other genes, it may be that the genes for neurotransmitters used as instruments may "affect too many things to be valid instruments in most contexts". </w:t>
      </w:r>
    </w:p>
    <w:p w14:paraId="67CFCA9D"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Cawley and Danziger (2006) investigated whether obesity is a barrier to employment for former welfare recipients. They found that obese white women are "less likely to work at any survey wave [and] spend a greater percentage of months between waves receiving cash welfare". They commented that "t</w:t>
      </w:r>
      <w:r w:rsidRPr="0008272F">
        <w:rPr>
          <w:rFonts w:ascii="Times New Roman" w:hAnsi="Times New Roman"/>
          <w:iCs/>
          <w:color w:val="231F20"/>
          <w:sz w:val="22"/>
          <w:szCs w:val="22"/>
        </w:rPr>
        <w:t xml:space="preserve">he magnitude of the difference in labor market outcomes between the morbidly obese and those who are less heavy is in some cases similar in magnitude to the differences in these labor market outcomes between high school dropouts and graduates."  This suggests that obesity has a strong negative impact for at least some groups in the United States. </w:t>
      </w:r>
      <w:r w:rsidRPr="0008272F">
        <w:rPr>
          <w:rFonts w:ascii="Times New Roman" w:hAnsi="Times New Roman"/>
          <w:iCs/>
          <w:sz w:val="22"/>
          <w:szCs w:val="22"/>
        </w:rPr>
        <w:t xml:space="preserve">Renna and Thakur (2010) examined </w:t>
      </w:r>
      <w:r w:rsidRPr="0008272F">
        <w:rPr>
          <w:rFonts w:ascii="Times New Roman" w:hAnsi="Times New Roman"/>
          <w:iCs/>
          <w:color w:val="231F20"/>
          <w:sz w:val="22"/>
          <w:szCs w:val="22"/>
        </w:rPr>
        <w:t xml:space="preserve">the impact of obesity on employment for another group in the </w:t>
      </w:r>
      <w:smartTag w:uri="urn:schemas-microsoft-com:office:smarttags" w:element="country-region">
        <w:smartTag w:uri="urn:schemas-microsoft-com:office:smarttags" w:element="place">
          <w:r w:rsidRPr="0008272F">
            <w:rPr>
              <w:rFonts w:ascii="Times New Roman" w:hAnsi="Times New Roman"/>
              <w:iCs/>
              <w:color w:val="231F20"/>
              <w:sz w:val="22"/>
              <w:szCs w:val="22"/>
            </w:rPr>
            <w:t>United States</w:t>
          </w:r>
        </w:smartTag>
      </w:smartTag>
      <w:r w:rsidRPr="0008272F">
        <w:rPr>
          <w:rFonts w:ascii="Times New Roman" w:hAnsi="Times New Roman"/>
          <w:iCs/>
          <w:color w:val="231F20"/>
          <w:sz w:val="22"/>
          <w:szCs w:val="22"/>
        </w:rPr>
        <w:t xml:space="preserve"> population, those nearing retirement. They found that obesity increases the probability of taking an early retirement by 1.5% for men and by 2.5% for women. </w:t>
      </w:r>
    </w:p>
    <w:p w14:paraId="299CD828"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 xml:space="preserve">Finally, a few studies have considered the relationship between obesity and the duration of unemployment. </w:t>
      </w:r>
      <w:bookmarkStart w:id="0" w:name="_Hlk60238442"/>
      <w:r w:rsidRPr="0008272F">
        <w:rPr>
          <w:rFonts w:ascii="Times New Roman" w:hAnsi="Times New Roman"/>
          <w:sz w:val="22"/>
          <w:szCs w:val="22"/>
        </w:rPr>
        <w:t xml:space="preserve">Härkönen (2007) </w:t>
      </w:r>
      <w:bookmarkEnd w:id="0"/>
      <w:r w:rsidRPr="0008272F">
        <w:rPr>
          <w:rFonts w:ascii="Times New Roman" w:hAnsi="Times New Roman"/>
          <w:sz w:val="22"/>
          <w:szCs w:val="22"/>
        </w:rPr>
        <w:t xml:space="preserve">examined the obesity gap in female unemployment in Finland. After controlling for human capital and demographic characteristics and job search behavior, the author found that obese women have a lower probability of transitioning from unemployment to employment. He attributes this differential to employer discrimination. A similar study using French household data (Paraponaris, Saliba, and Ventelou, 2005) found that "having a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greater… than the median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decreases the ability to regain employment, and as the deviation increases, the likelihood of employment </w:t>
      </w:r>
      <w:r w:rsidRPr="0008272F">
        <w:rPr>
          <w:rFonts w:ascii="Times New Roman" w:hAnsi="Times New Roman"/>
          <w:sz w:val="22"/>
          <w:szCs w:val="22"/>
        </w:rPr>
        <w:lastRenderedPageBreak/>
        <w:t>decreases."  The authors also reported that this effect is stronger for women than men. Finally, Katsaiti and Shamsuddin (2016) find a significant impact of obesity on unemployment duration among women in Germany.</w:t>
      </w:r>
    </w:p>
    <w:p w14:paraId="011D3853"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While not focused on obesity, Stewart (2001) used a short longitudinal panel to identify the impact of impaired health on the duration of unemployment spells for a sample of unemployed Canadians. She reported that individuals with impaired health experienced significantly longer unemployment spells than unemployed persons without impairments. The longer duration of unemployment among impaired persons led to a larger proportion of the unemployed having impaired health.</w:t>
      </w:r>
    </w:p>
    <w:p w14:paraId="590667B2" w14:textId="760332D1"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 xml:space="preserve">Our review of the literature yields mixed findings regarding both the impact of obesity on earnings and on the probability of employment, but many report negative effects. The few studies that examined the connection between poor health or obesity and the duration of unemployment spells consistently found that the negative relationship is driven by longer duration of unemployment between jobs. Unlike the reviewed studies, our research focuses on the impact of obesity on unemployment duration using data for the United States. Further, </w:t>
      </w:r>
      <w:bookmarkStart w:id="1" w:name="_Hlk60220490"/>
      <w:r w:rsidRPr="0008272F">
        <w:rPr>
          <w:rFonts w:ascii="Times New Roman" w:hAnsi="Times New Roman"/>
          <w:sz w:val="22"/>
          <w:szCs w:val="22"/>
        </w:rPr>
        <w:t>our use of panel data with repeated unemployment spells (</w:t>
      </w:r>
      <w:del w:id="2" w:author="Jeremy Groves" w:date="2023-01-23T13:49:00Z">
        <w:r w:rsidRPr="0008272F" w:rsidDel="006A1FBD">
          <w:rPr>
            <w:rFonts w:ascii="Times New Roman" w:hAnsi="Times New Roman"/>
            <w:sz w:val="22"/>
            <w:szCs w:val="22"/>
          </w:rPr>
          <w:delText>NLSY79</w:delText>
        </w:r>
      </w:del>
      <w:ins w:id="3" w:author="Jeremy Groves" w:date="2023-01-23T13:49:00Z">
        <w:r w:rsidR="006A1FBD" w:rsidRPr="0008272F">
          <w:rPr>
            <w:rFonts w:ascii="Times New Roman" w:hAnsi="Times New Roman"/>
            <w:sz w:val="22"/>
            <w:szCs w:val="22"/>
          </w:rPr>
          <w:t>NLSY</w:t>
        </w:r>
        <w:r w:rsidR="006A1FBD">
          <w:rPr>
            <w:rFonts w:ascii="Times New Roman" w:hAnsi="Times New Roman"/>
            <w:sz w:val="22"/>
            <w:szCs w:val="22"/>
          </w:rPr>
          <w:t>97</w:t>
        </w:r>
      </w:ins>
      <w:r w:rsidRPr="0008272F">
        <w:rPr>
          <w:rFonts w:ascii="Times New Roman" w:hAnsi="Times New Roman"/>
          <w:sz w:val="22"/>
          <w:szCs w:val="22"/>
        </w:rPr>
        <w:t>, 1992-2006) permits us to control for unobservable individual characteristics that are time-invariant.</w:t>
      </w:r>
    </w:p>
    <w:bookmarkEnd w:id="1"/>
    <w:p w14:paraId="65C5038F" w14:textId="77777777" w:rsidR="00E334A4" w:rsidRPr="0008272F" w:rsidRDefault="00E334A4" w:rsidP="00E334A4">
      <w:pPr>
        <w:pStyle w:val="BodyText"/>
        <w:tabs>
          <w:tab w:val="left" w:pos="432"/>
        </w:tabs>
        <w:spacing w:before="240" w:after="0" w:line="480" w:lineRule="auto"/>
        <w:rPr>
          <w:rFonts w:ascii="Times New Roman" w:hAnsi="Times New Roman"/>
          <w:sz w:val="22"/>
          <w:szCs w:val="22"/>
        </w:rPr>
      </w:pPr>
      <w:r w:rsidRPr="0008272F">
        <w:rPr>
          <w:rFonts w:ascii="Times New Roman" w:hAnsi="Times New Roman"/>
          <w:b/>
          <w:sz w:val="22"/>
          <w:szCs w:val="22"/>
        </w:rPr>
        <w:t>3. Job Search Model of Unemployment Spells</w:t>
      </w:r>
    </w:p>
    <w:p w14:paraId="52267FD5" w14:textId="2E414796" w:rsidR="00E334A4" w:rsidRPr="0008272F" w:rsidRDefault="00E334A4" w:rsidP="00E334A4">
      <w:pPr>
        <w:pStyle w:val="BodyText"/>
        <w:widowControl/>
        <w:tabs>
          <w:tab w:val="left" w:pos="432"/>
        </w:tabs>
        <w:autoSpaceDE w:val="0"/>
        <w:autoSpaceDN w:val="0"/>
        <w:adjustRightInd w:val="0"/>
        <w:spacing w:after="0" w:line="480" w:lineRule="auto"/>
        <w:rPr>
          <w:rFonts w:ascii="Times New Roman" w:hAnsi="Times New Roman"/>
          <w:sz w:val="22"/>
          <w:szCs w:val="22"/>
        </w:rPr>
      </w:pPr>
      <w:r w:rsidRPr="0008272F">
        <w:rPr>
          <w:rFonts w:ascii="Times New Roman" w:hAnsi="Times New Roman"/>
          <w:color w:val="FF0000"/>
          <w:sz w:val="22"/>
          <w:szCs w:val="22"/>
        </w:rPr>
        <w:tab/>
      </w:r>
      <w:r w:rsidRPr="0008272F">
        <w:rPr>
          <w:rFonts w:ascii="Times New Roman" w:hAnsi="Times New Roman"/>
          <w:sz w:val="22"/>
          <w:szCs w:val="22"/>
        </w:rPr>
        <w:t>The number of unemployed workers at any point in time is influenced by both the rate of job turnover and the duration of unemployment spells between jobs which is the factor we focus on. For this research we adopt standard methods used by labor economists studying job search and unemployment.</w:t>
      </w:r>
      <w:r w:rsidRPr="0008272F">
        <w:rPr>
          <w:rStyle w:val="FootnoteReference"/>
          <w:rFonts w:ascii="Times New Roman" w:hAnsi="Times New Roman"/>
          <w:sz w:val="22"/>
          <w:szCs w:val="22"/>
        </w:rPr>
        <w:footnoteReference w:id="3"/>
      </w:r>
      <w:r w:rsidRPr="0008272F">
        <w:rPr>
          <w:rFonts w:ascii="Times New Roman" w:hAnsi="Times New Roman"/>
          <w:sz w:val="22"/>
          <w:szCs w:val="22"/>
        </w:rPr>
        <w:t xml:space="preserve">  Job search models explicitly formulate the process in which a person invests time, money, and effort in conducting a job search. If a job offer is received, the individual compares the discounted value of future income of accepting the job (</w:t>
      </w:r>
      <w:r w:rsidRPr="0008272F">
        <w:rPr>
          <w:rFonts w:ascii="Times New Roman" w:hAnsi="Times New Roman"/>
          <w:b/>
          <w:sz w:val="22"/>
          <w:szCs w:val="22"/>
        </w:rPr>
        <w:t>V</w:t>
      </w:r>
      <w:r w:rsidRPr="0008272F">
        <w:rPr>
          <w:rFonts w:ascii="Times New Roman" w:hAnsi="Times New Roman"/>
          <w:b/>
          <w:sz w:val="22"/>
          <w:szCs w:val="22"/>
          <w:vertAlign w:val="subscript"/>
        </w:rPr>
        <w:t>e</w:t>
      </w:r>
      <w:r w:rsidRPr="0008272F">
        <w:rPr>
          <w:rFonts w:ascii="Times New Roman" w:hAnsi="Times New Roman"/>
          <w:sz w:val="22"/>
          <w:szCs w:val="22"/>
        </w:rPr>
        <w:t>) to the expected value of future income of continued job search (</w:t>
      </w:r>
      <w:r w:rsidRPr="0008272F">
        <w:rPr>
          <w:rFonts w:ascii="Times New Roman" w:hAnsi="Times New Roman"/>
          <w:b/>
          <w:sz w:val="22"/>
          <w:szCs w:val="22"/>
        </w:rPr>
        <w:t>V</w:t>
      </w:r>
      <w:r w:rsidRPr="0008272F">
        <w:rPr>
          <w:rFonts w:ascii="Times New Roman" w:hAnsi="Times New Roman"/>
          <w:b/>
          <w:sz w:val="22"/>
          <w:szCs w:val="22"/>
          <w:vertAlign w:val="subscript"/>
        </w:rPr>
        <w:t>u</w:t>
      </w:r>
      <w:r w:rsidRPr="0008272F">
        <w:rPr>
          <w:rFonts w:ascii="Times New Roman" w:hAnsi="Times New Roman"/>
          <w:sz w:val="22"/>
          <w:szCs w:val="22"/>
        </w:rPr>
        <w:t xml:space="preserve">). The individual continues searching until an offer is received for which </w:t>
      </w:r>
      <w:r w:rsidRPr="0008272F">
        <w:rPr>
          <w:rFonts w:ascii="Times New Roman" w:hAnsi="Times New Roman"/>
          <w:b/>
          <w:sz w:val="22"/>
          <w:szCs w:val="22"/>
        </w:rPr>
        <w:t>V</w:t>
      </w:r>
      <w:r w:rsidRPr="0008272F">
        <w:rPr>
          <w:rFonts w:ascii="Times New Roman" w:hAnsi="Times New Roman"/>
          <w:b/>
          <w:sz w:val="22"/>
          <w:szCs w:val="22"/>
          <w:vertAlign w:val="subscript"/>
        </w:rPr>
        <w:t>e</w:t>
      </w:r>
      <w:r w:rsidRPr="0008272F">
        <w:rPr>
          <w:rFonts w:ascii="Times New Roman" w:hAnsi="Times New Roman"/>
          <w:b/>
          <w:sz w:val="22"/>
          <w:szCs w:val="22"/>
        </w:rPr>
        <w:t xml:space="preserve"> &gt; V</w:t>
      </w:r>
      <w:r w:rsidRPr="0008272F">
        <w:rPr>
          <w:rFonts w:ascii="Times New Roman" w:hAnsi="Times New Roman"/>
          <w:b/>
          <w:sz w:val="22"/>
          <w:szCs w:val="22"/>
          <w:vertAlign w:val="subscript"/>
        </w:rPr>
        <w:t>u</w:t>
      </w:r>
      <w:r w:rsidRPr="0008272F">
        <w:rPr>
          <w:rFonts w:ascii="Times New Roman" w:hAnsi="Times New Roman"/>
          <w:sz w:val="22"/>
          <w:szCs w:val="22"/>
        </w:rPr>
        <w:t xml:space="preserve">. The process of searching is combined with the probability of the person receiving an acceptable job offer to generate a prediction of how long the individual will search before he or she will find and accept a job. This period is termed the </w:t>
      </w:r>
      <w:r w:rsidRPr="0008272F">
        <w:rPr>
          <w:rFonts w:ascii="Times New Roman" w:hAnsi="Times New Roman"/>
          <w:sz w:val="22"/>
          <w:szCs w:val="22"/>
        </w:rPr>
        <w:lastRenderedPageBreak/>
        <w:t xml:space="preserve">duration of the unemployment spell. The duration of any given unemployment spell depends upon many factors, including the person’s search efforts, his or her attributes and skills, and the number and type of job openings in the labor market while he or she is searching. </w:t>
      </w:r>
    </w:p>
    <w:p w14:paraId="2A02E406" w14:textId="77777777" w:rsidR="00E334A4" w:rsidRPr="0008272F" w:rsidRDefault="00E334A4" w:rsidP="00E334A4">
      <w:pPr>
        <w:pStyle w:val="BodyText"/>
        <w:tabs>
          <w:tab w:val="left" w:pos="432"/>
        </w:tabs>
        <w:spacing w:after="0" w:line="480" w:lineRule="auto"/>
        <w:ind w:firstLine="432"/>
        <w:rPr>
          <w:rFonts w:ascii="Times New Roman" w:hAnsi="Times New Roman"/>
          <w:sz w:val="22"/>
          <w:szCs w:val="22"/>
        </w:rPr>
      </w:pPr>
      <w:r w:rsidRPr="0008272F">
        <w:rPr>
          <w:rFonts w:ascii="Times New Roman" w:hAnsi="Times New Roman"/>
          <w:sz w:val="22"/>
          <w:szCs w:val="22"/>
        </w:rPr>
        <w:t>In the classical job search model, the average duration of unemployment (</w:t>
      </w:r>
      <w:r w:rsidRPr="0008272F">
        <w:rPr>
          <w:rFonts w:ascii="Times New Roman" w:hAnsi="Times New Roman"/>
          <w:b/>
          <w:i/>
          <w:sz w:val="22"/>
          <w:szCs w:val="22"/>
        </w:rPr>
        <w:t>T</w:t>
      </w:r>
      <w:r w:rsidRPr="0008272F">
        <w:rPr>
          <w:rFonts w:ascii="Times New Roman" w:hAnsi="Times New Roman"/>
          <w:sz w:val="22"/>
          <w:szCs w:val="22"/>
        </w:rPr>
        <w:t>) is expressed as a function of the rate at which a job seeker receives offers (</w:t>
      </w:r>
      <w:r w:rsidRPr="0008272F">
        <w:rPr>
          <w:rFonts w:ascii="Times New Roman" w:hAnsi="Times New Roman"/>
          <w:b/>
          <w:i/>
          <w:sz w:val="22"/>
          <w:szCs w:val="22"/>
        </w:rPr>
        <w:t>ρ</w:t>
      </w:r>
      <w:r w:rsidRPr="0008272F">
        <w:rPr>
          <w:rFonts w:ascii="Times New Roman" w:hAnsi="Times New Roman"/>
          <w:sz w:val="22"/>
          <w:szCs w:val="22"/>
        </w:rPr>
        <w:t>) and the probability that he or she will accept an offer that is made (</w:t>
      </w:r>
      <w:r w:rsidRPr="0008272F">
        <w:rPr>
          <w:rFonts w:ascii="Times New Roman" w:hAnsi="Times New Roman"/>
          <w:b/>
          <w:i/>
          <w:sz w:val="22"/>
          <w:szCs w:val="22"/>
        </w:rPr>
        <w:t>A</w:t>
      </w:r>
      <w:r w:rsidRPr="0008272F">
        <w:rPr>
          <w:rFonts w:ascii="Times New Roman" w:hAnsi="Times New Roman"/>
          <w:sz w:val="22"/>
          <w:szCs w:val="22"/>
        </w:rPr>
        <w:t>):</w:t>
      </w:r>
    </w:p>
    <w:p w14:paraId="4BF28542" w14:textId="77777777" w:rsidR="00E334A4" w:rsidRPr="0008272F" w:rsidRDefault="00E334A4" w:rsidP="00E334A4">
      <w:pPr>
        <w:pStyle w:val="BodyText"/>
        <w:tabs>
          <w:tab w:val="left" w:pos="432"/>
        </w:tabs>
        <w:spacing w:after="0" w:line="480" w:lineRule="auto"/>
        <w:rPr>
          <w:rFonts w:ascii="Times New Roman" w:hAnsi="Times New Roman"/>
          <w:b/>
          <w:sz w:val="22"/>
          <w:szCs w:val="22"/>
        </w:rPr>
      </w:pPr>
      <w:r w:rsidRPr="0008272F">
        <w:rPr>
          <w:rFonts w:ascii="Times New Roman" w:hAnsi="Times New Roman"/>
          <w:sz w:val="22"/>
          <w:szCs w:val="22"/>
        </w:rPr>
        <w:t>(1)</w:t>
      </w:r>
      <w:r w:rsidRPr="0008272F">
        <w:rPr>
          <w:rFonts w:ascii="Times New Roman" w:hAnsi="Times New Roman"/>
          <w:sz w:val="22"/>
          <w:szCs w:val="22"/>
        </w:rPr>
        <w:tab/>
      </w:r>
      <w:r w:rsidRPr="0008272F">
        <w:rPr>
          <w:rFonts w:ascii="Times New Roman" w:hAnsi="Times New Roman"/>
          <w:sz w:val="22"/>
          <w:szCs w:val="22"/>
        </w:rPr>
        <w:tab/>
      </w:r>
      <w:r w:rsidRPr="0008272F">
        <w:rPr>
          <w:rFonts w:ascii="Times New Roman" w:hAnsi="Times New Roman"/>
          <w:b/>
          <w:i/>
          <w:sz w:val="22"/>
          <w:szCs w:val="22"/>
        </w:rPr>
        <w:t>T = 1 / [ρA]</w:t>
      </w:r>
    </w:p>
    <w:p w14:paraId="31EF0EF7" w14:textId="77777777" w:rsidR="00E334A4" w:rsidRPr="0008272F" w:rsidRDefault="00E334A4" w:rsidP="00E334A4">
      <w:pPr>
        <w:pStyle w:val="BodyText"/>
        <w:tabs>
          <w:tab w:val="left" w:pos="432"/>
        </w:tabs>
        <w:spacing w:after="0" w:line="480" w:lineRule="auto"/>
        <w:ind w:firstLine="432"/>
        <w:rPr>
          <w:rFonts w:ascii="Times New Roman" w:hAnsi="Times New Roman"/>
          <w:sz w:val="22"/>
          <w:szCs w:val="22"/>
        </w:rPr>
      </w:pPr>
      <w:r w:rsidRPr="0008272F">
        <w:rPr>
          <w:rFonts w:ascii="Times New Roman" w:hAnsi="Times New Roman"/>
          <w:sz w:val="22"/>
          <w:szCs w:val="22"/>
        </w:rPr>
        <w:t>The probability of accepting an offer (</w:t>
      </w:r>
      <w:r w:rsidRPr="0008272F">
        <w:rPr>
          <w:rFonts w:ascii="Times New Roman" w:hAnsi="Times New Roman"/>
          <w:b/>
          <w:i/>
          <w:sz w:val="22"/>
          <w:szCs w:val="22"/>
        </w:rPr>
        <w:t>A</w:t>
      </w:r>
      <w:r w:rsidRPr="0008272F">
        <w:rPr>
          <w:rFonts w:ascii="Times New Roman" w:hAnsi="Times New Roman"/>
          <w:sz w:val="22"/>
          <w:szCs w:val="22"/>
        </w:rPr>
        <w:t>) depends upon the searcher’s comparison of the expected value of accepting versus the expected value of continued search (</w:t>
      </w:r>
      <w:r w:rsidRPr="0008272F">
        <w:rPr>
          <w:rFonts w:ascii="Times New Roman" w:hAnsi="Times New Roman"/>
          <w:b/>
          <w:sz w:val="22"/>
          <w:szCs w:val="22"/>
        </w:rPr>
        <w:t>V</w:t>
      </w:r>
      <w:r w:rsidRPr="0008272F">
        <w:rPr>
          <w:rFonts w:ascii="Times New Roman" w:hAnsi="Times New Roman"/>
          <w:b/>
          <w:sz w:val="22"/>
          <w:szCs w:val="22"/>
          <w:vertAlign w:val="subscript"/>
        </w:rPr>
        <w:t>e</w:t>
      </w:r>
      <w:r w:rsidRPr="0008272F">
        <w:rPr>
          <w:rFonts w:ascii="Times New Roman" w:hAnsi="Times New Roman"/>
          <w:sz w:val="22"/>
          <w:szCs w:val="22"/>
        </w:rPr>
        <w:t xml:space="preserve"> and </w:t>
      </w:r>
      <w:r w:rsidRPr="0008272F">
        <w:rPr>
          <w:rFonts w:ascii="Times New Roman" w:hAnsi="Times New Roman"/>
          <w:b/>
          <w:sz w:val="22"/>
          <w:szCs w:val="22"/>
        </w:rPr>
        <w:t>V</w:t>
      </w:r>
      <w:r w:rsidRPr="0008272F">
        <w:rPr>
          <w:rFonts w:ascii="Times New Roman" w:hAnsi="Times New Roman"/>
          <w:b/>
          <w:sz w:val="22"/>
          <w:szCs w:val="22"/>
          <w:vertAlign w:val="subscript"/>
        </w:rPr>
        <w:t>u</w:t>
      </w:r>
      <w:r w:rsidRPr="0008272F">
        <w:rPr>
          <w:rFonts w:ascii="Times New Roman" w:hAnsi="Times New Roman"/>
          <w:sz w:val="22"/>
          <w:szCs w:val="22"/>
        </w:rPr>
        <w:t xml:space="preserve">). The level of labor demand, characteristics of the individual, and the intensity of the individual’s job search determine the magnitude of </w:t>
      </w:r>
      <w:r w:rsidRPr="0008272F">
        <w:rPr>
          <w:rFonts w:ascii="Times New Roman" w:hAnsi="Times New Roman"/>
          <w:b/>
          <w:i/>
          <w:sz w:val="22"/>
          <w:szCs w:val="22"/>
        </w:rPr>
        <w:t>ρ</w:t>
      </w:r>
      <w:r w:rsidRPr="0008272F">
        <w:rPr>
          <w:rFonts w:ascii="Times New Roman" w:hAnsi="Times New Roman"/>
          <w:sz w:val="22"/>
          <w:szCs w:val="22"/>
        </w:rPr>
        <w:t>:</w:t>
      </w:r>
    </w:p>
    <w:p w14:paraId="3B1DF957" w14:textId="77777777" w:rsidR="00E334A4" w:rsidRPr="0008272F" w:rsidRDefault="00E334A4" w:rsidP="00E334A4">
      <w:pPr>
        <w:pStyle w:val="BodyText"/>
        <w:tabs>
          <w:tab w:val="left" w:pos="432"/>
        </w:tabs>
        <w:spacing w:after="0" w:line="480" w:lineRule="auto"/>
        <w:rPr>
          <w:rFonts w:ascii="Times New Roman" w:hAnsi="Times New Roman"/>
          <w:sz w:val="22"/>
          <w:szCs w:val="22"/>
        </w:rPr>
      </w:pPr>
      <w:r w:rsidRPr="0008272F">
        <w:rPr>
          <w:rFonts w:ascii="Times New Roman" w:hAnsi="Times New Roman"/>
          <w:sz w:val="22"/>
          <w:szCs w:val="22"/>
        </w:rPr>
        <w:t>(2)</w:t>
      </w:r>
      <w:r w:rsidRPr="0008272F">
        <w:rPr>
          <w:rFonts w:ascii="Times New Roman" w:hAnsi="Times New Roman"/>
          <w:b/>
          <w:sz w:val="22"/>
          <w:szCs w:val="22"/>
        </w:rPr>
        <w:tab/>
      </w:r>
      <w:r w:rsidRPr="0008272F">
        <w:rPr>
          <w:rFonts w:ascii="Times New Roman" w:hAnsi="Times New Roman"/>
          <w:b/>
          <w:sz w:val="22"/>
          <w:szCs w:val="22"/>
        </w:rPr>
        <w:tab/>
      </w:r>
      <w:r w:rsidRPr="0008272F">
        <w:rPr>
          <w:rFonts w:ascii="Times New Roman" w:hAnsi="Times New Roman"/>
          <w:b/>
          <w:i/>
          <w:sz w:val="22"/>
          <w:szCs w:val="22"/>
        </w:rPr>
        <w:t>ρ = ρ(L</w:t>
      </w:r>
      <w:r w:rsidRPr="0008272F">
        <w:rPr>
          <w:rFonts w:ascii="Times New Roman" w:hAnsi="Times New Roman"/>
          <w:b/>
          <w:i/>
          <w:sz w:val="22"/>
          <w:szCs w:val="22"/>
          <w:vertAlign w:val="subscript"/>
        </w:rPr>
        <w:t>d</w:t>
      </w:r>
      <w:r w:rsidRPr="0008272F">
        <w:rPr>
          <w:rFonts w:ascii="Times New Roman" w:hAnsi="Times New Roman"/>
          <w:b/>
          <w:i/>
          <w:sz w:val="22"/>
          <w:szCs w:val="22"/>
        </w:rPr>
        <w:t>, C</w:t>
      </w:r>
      <w:r w:rsidRPr="0008272F">
        <w:rPr>
          <w:rFonts w:ascii="Times New Roman" w:hAnsi="Times New Roman"/>
          <w:b/>
          <w:i/>
          <w:sz w:val="22"/>
          <w:szCs w:val="22"/>
          <w:vertAlign w:val="subscript"/>
        </w:rPr>
        <w:t>i</w:t>
      </w:r>
      <w:r w:rsidRPr="0008272F">
        <w:rPr>
          <w:rFonts w:ascii="Times New Roman" w:hAnsi="Times New Roman"/>
          <w:b/>
          <w:i/>
          <w:sz w:val="22"/>
          <w:szCs w:val="22"/>
        </w:rPr>
        <w:t>, S</w:t>
      </w:r>
      <w:r w:rsidRPr="0008272F">
        <w:rPr>
          <w:rFonts w:ascii="Times New Roman" w:hAnsi="Times New Roman"/>
          <w:b/>
          <w:i/>
          <w:sz w:val="22"/>
          <w:szCs w:val="22"/>
          <w:vertAlign w:val="subscript"/>
        </w:rPr>
        <w:t>i</w:t>
      </w:r>
      <w:r w:rsidRPr="0008272F">
        <w:rPr>
          <w:rFonts w:ascii="Times New Roman" w:hAnsi="Times New Roman"/>
          <w:b/>
          <w:i/>
          <w:sz w:val="22"/>
          <w:szCs w:val="22"/>
        </w:rPr>
        <w:t>)</w:t>
      </w:r>
      <w:r w:rsidRPr="0008272F">
        <w:rPr>
          <w:rFonts w:ascii="Times New Roman" w:hAnsi="Times New Roman"/>
          <w:b/>
          <w:sz w:val="22"/>
          <w:szCs w:val="22"/>
        </w:rPr>
        <w:t xml:space="preserve"> </w:t>
      </w:r>
    </w:p>
    <w:p w14:paraId="07F34FC2" w14:textId="77777777" w:rsidR="00E334A4" w:rsidRPr="0008272F" w:rsidRDefault="00E334A4" w:rsidP="00E334A4">
      <w:pPr>
        <w:pStyle w:val="BodyText"/>
        <w:tabs>
          <w:tab w:val="left" w:pos="432"/>
        </w:tabs>
        <w:spacing w:after="0" w:line="480" w:lineRule="auto"/>
        <w:ind w:firstLine="432"/>
        <w:rPr>
          <w:rFonts w:ascii="Times New Roman" w:hAnsi="Times New Roman"/>
          <w:b/>
          <w:sz w:val="22"/>
          <w:szCs w:val="22"/>
        </w:rPr>
      </w:pPr>
      <w:r w:rsidRPr="0008272F">
        <w:rPr>
          <w:rFonts w:ascii="Times New Roman" w:hAnsi="Times New Roman"/>
          <w:sz w:val="22"/>
          <w:szCs w:val="22"/>
        </w:rPr>
        <w:t>Labor demand factors (</w:t>
      </w:r>
      <w:r w:rsidRPr="0008272F">
        <w:rPr>
          <w:rFonts w:ascii="Times New Roman" w:hAnsi="Times New Roman"/>
          <w:b/>
          <w:i/>
          <w:sz w:val="22"/>
          <w:szCs w:val="22"/>
        </w:rPr>
        <w:t>L</w:t>
      </w:r>
      <w:r w:rsidRPr="0008272F">
        <w:rPr>
          <w:rFonts w:ascii="Times New Roman" w:hAnsi="Times New Roman"/>
          <w:b/>
          <w:i/>
          <w:sz w:val="22"/>
          <w:szCs w:val="22"/>
          <w:vertAlign w:val="subscript"/>
        </w:rPr>
        <w:t>d</w:t>
      </w:r>
      <w:r w:rsidRPr="0008272F">
        <w:rPr>
          <w:rFonts w:ascii="Times New Roman" w:hAnsi="Times New Roman"/>
          <w:sz w:val="22"/>
          <w:szCs w:val="22"/>
        </w:rPr>
        <w:t>), such as the unemployment rate, determine the number of positions available, other things equal. The characteristics of the job seeker (</w:t>
      </w:r>
      <w:r w:rsidRPr="0008272F">
        <w:rPr>
          <w:rFonts w:ascii="Times New Roman" w:hAnsi="Times New Roman"/>
          <w:b/>
          <w:i/>
          <w:sz w:val="22"/>
          <w:szCs w:val="22"/>
        </w:rPr>
        <w:t>C</w:t>
      </w:r>
      <w:r w:rsidRPr="0008272F">
        <w:rPr>
          <w:rFonts w:ascii="Times New Roman" w:hAnsi="Times New Roman"/>
          <w:b/>
          <w:i/>
          <w:sz w:val="22"/>
          <w:szCs w:val="22"/>
          <w:vertAlign w:val="subscript"/>
        </w:rPr>
        <w:t>i</w:t>
      </w:r>
      <w:r w:rsidRPr="0008272F">
        <w:rPr>
          <w:rFonts w:ascii="Times New Roman" w:hAnsi="Times New Roman"/>
          <w:sz w:val="22"/>
          <w:szCs w:val="22"/>
        </w:rPr>
        <w:t>), such as the person’s age, education, and job experience, determine the likelihood of there being a job vacancy that matches the individual, other things equal. Finally, the intensity of the person’s job search (</w:t>
      </w:r>
      <w:r w:rsidRPr="0008272F">
        <w:rPr>
          <w:rFonts w:ascii="Times New Roman" w:hAnsi="Times New Roman"/>
          <w:b/>
          <w:i/>
          <w:sz w:val="22"/>
          <w:szCs w:val="22"/>
        </w:rPr>
        <w:t>S</w:t>
      </w:r>
      <w:r w:rsidRPr="0008272F">
        <w:rPr>
          <w:rFonts w:ascii="Times New Roman" w:hAnsi="Times New Roman"/>
          <w:b/>
          <w:i/>
          <w:sz w:val="22"/>
          <w:szCs w:val="22"/>
          <w:vertAlign w:val="subscript"/>
        </w:rPr>
        <w:t>i</w:t>
      </w:r>
      <w:r w:rsidRPr="0008272F">
        <w:rPr>
          <w:rFonts w:ascii="Times New Roman" w:hAnsi="Times New Roman"/>
          <w:sz w:val="22"/>
          <w:szCs w:val="22"/>
        </w:rPr>
        <w:t xml:space="preserve">) influences the time until the job seeker is offered a position because it influences the likelihood of finding a match of his or her characteristics with current vacancies, other things equal. </w:t>
      </w:r>
    </w:p>
    <w:p w14:paraId="1C476E17" w14:textId="77777777" w:rsidR="00E334A4" w:rsidRPr="0008272F" w:rsidRDefault="00E334A4" w:rsidP="00E334A4">
      <w:pPr>
        <w:pStyle w:val="BodyText"/>
        <w:tabs>
          <w:tab w:val="left" w:pos="432"/>
        </w:tabs>
        <w:spacing w:after="0" w:line="480" w:lineRule="auto"/>
        <w:ind w:firstLine="432"/>
        <w:rPr>
          <w:rFonts w:ascii="Times New Roman" w:hAnsi="Times New Roman"/>
          <w:sz w:val="22"/>
          <w:szCs w:val="22"/>
        </w:rPr>
      </w:pPr>
      <w:r w:rsidRPr="0008272F">
        <w:rPr>
          <w:rFonts w:ascii="Times New Roman" w:hAnsi="Times New Roman"/>
          <w:sz w:val="22"/>
          <w:szCs w:val="22"/>
        </w:rPr>
        <w:t xml:space="preserve">A tenet of job search theory is that search activities have costs and the higher the cost of search, the lower will be the intensity of the individual’s search activities. Less intense search implies that a longer time is needed to find an appropriate match and, therefore, the longer the duration of the person’s unemployment spell. A large body of empirical research has examined the many factors that influence the intensity of job search. For example, research indicates that more generous unemployment benefits reduce the opportunity cost of unemployment, implying that more generous benefits allow the recipient to be more selective about accepting a position, leading to longer duration of unemployment. In comparison, less generous benefits push searchers into accepting job offers more quickly, other things equal. Alternatively, if the economy is experiencing a recession, research indicates that the lower availability of </w:t>
      </w:r>
      <w:r w:rsidRPr="0008272F">
        <w:rPr>
          <w:rFonts w:ascii="Times New Roman" w:hAnsi="Times New Roman"/>
          <w:sz w:val="22"/>
          <w:szCs w:val="22"/>
        </w:rPr>
        <w:lastRenderedPageBreak/>
        <w:t>jobs leads to a longer duration of unemployment, other things equal.</w:t>
      </w:r>
      <w:r w:rsidRPr="0008272F">
        <w:rPr>
          <w:rStyle w:val="FootnoteReference"/>
          <w:rFonts w:ascii="Times New Roman" w:hAnsi="Times New Roman"/>
          <w:sz w:val="22"/>
          <w:szCs w:val="22"/>
        </w:rPr>
        <w:footnoteReference w:id="4"/>
      </w:r>
    </w:p>
    <w:p w14:paraId="7B572D10" w14:textId="29E75D18" w:rsidR="00E334A4" w:rsidRPr="0008272F" w:rsidRDefault="00E334A4" w:rsidP="00E334A4">
      <w:pPr>
        <w:pStyle w:val="BodyText"/>
        <w:tabs>
          <w:tab w:val="left" w:pos="432"/>
        </w:tabs>
        <w:spacing w:after="0" w:line="480" w:lineRule="auto"/>
        <w:rPr>
          <w:rFonts w:ascii="Times New Roman" w:hAnsi="Times New Roman"/>
          <w:sz w:val="22"/>
        </w:rPr>
      </w:pPr>
      <w:r w:rsidRPr="0008272F">
        <w:rPr>
          <w:rFonts w:ascii="Times New Roman" w:hAnsi="Times New Roman"/>
          <w:sz w:val="22"/>
        </w:rPr>
        <w:tab/>
        <w:t>We estimate a reduced form model and are unable to test for specific causes explaining why obesity might lengthen the duration of an unemployment spell. However, there are multiple reasons why the duration of unemployment spells may be longer among obese persons. Some of these stem from the employers’ demand for labor such as employers expecting the average obese worker to incur higher health care costs and thus be reluctant to hire an obese person because of these costs. Alternatively, employers may believe that obese workers are less productive and, again, be reluctant to hire an obese person. Both reasons reduce the rate at which a job seeker receives offers and increase the duration of unemployment. Employers may also engage in taste discrimination where they prefer to hire non-obese workers for reasons not related to productivity or costs thus reducing the probability of the employer making an offer to an obese person. This, again, reduces the rate at which a job seeker receives offers and increasing the duration of unemployment.</w:t>
      </w:r>
    </w:p>
    <w:p w14:paraId="5A68AE4E" w14:textId="28AF2135" w:rsidR="00E334A4" w:rsidRPr="0008272F" w:rsidRDefault="00E334A4" w:rsidP="00E334A4">
      <w:pPr>
        <w:pStyle w:val="BodyText"/>
        <w:tabs>
          <w:tab w:val="left" w:pos="432"/>
        </w:tabs>
        <w:spacing w:after="0" w:line="480" w:lineRule="auto"/>
        <w:rPr>
          <w:rFonts w:ascii="Times New Roman" w:hAnsi="Times New Roman"/>
          <w:sz w:val="22"/>
        </w:rPr>
      </w:pPr>
      <w:r w:rsidRPr="0008272F">
        <w:rPr>
          <w:rFonts w:ascii="Times New Roman" w:hAnsi="Times New Roman"/>
          <w:sz w:val="22"/>
        </w:rPr>
        <w:tab/>
        <w:t xml:space="preserve">To the extent that obesity affects physical mobility and self-esteem, it is also possible that it affects job seekers’ search activities by increasing the cost of job search if the job seeker finds it more difficult to prepare for and/or attend interviews. This will in turn decrease the intensity of search and thereby decrease the rate at which a job seeker interviews and receives offers. This will lengthen the duration of unemployment. The probability that a person will accept an offer of employment depends upon the person's 'reservation wage’, the minimum wage at which an offer would be accepted, and it may be that an obese person expects job tasks associated with a job to be more difficult, this will raise the reservation wage and reduce the probability that he or she will accept an offer, and lengthen the duration of unemployment. </w:t>
      </w:r>
    </w:p>
    <w:p w14:paraId="7CF3CAF6" w14:textId="77777777" w:rsidR="00E334A4" w:rsidRPr="0008272F" w:rsidRDefault="00E334A4" w:rsidP="00E334A4">
      <w:pPr>
        <w:pStyle w:val="BodyText"/>
        <w:tabs>
          <w:tab w:val="left" w:pos="432"/>
        </w:tabs>
        <w:spacing w:after="0" w:line="480" w:lineRule="auto"/>
        <w:ind w:firstLine="432"/>
        <w:rPr>
          <w:rFonts w:ascii="Times New Roman" w:hAnsi="Times New Roman"/>
          <w:bCs/>
          <w:sz w:val="22"/>
        </w:rPr>
      </w:pPr>
      <w:r w:rsidRPr="0008272F">
        <w:rPr>
          <w:rFonts w:ascii="Times New Roman" w:hAnsi="Times New Roman"/>
          <w:bCs/>
          <w:sz w:val="22"/>
        </w:rPr>
        <w:t>The goal of this research is to establish the existence and magnitude of a net effect of obesity on the average duration of unemployment spells. Accordingly, w</w:t>
      </w:r>
      <w:r w:rsidRPr="0008272F">
        <w:rPr>
          <w:rFonts w:ascii="Times New Roman" w:hAnsi="Times New Roman"/>
          <w:bCs/>
          <w:sz w:val="22"/>
          <w:szCs w:val="22"/>
        </w:rPr>
        <w:t>e estimate the reduced form effect of obesity on the duration of unemployment</w:t>
      </w:r>
      <w:r w:rsidRPr="0008272F">
        <w:rPr>
          <w:rFonts w:ascii="Times New Roman" w:hAnsi="Times New Roman"/>
          <w:bCs/>
          <w:sz w:val="22"/>
        </w:rPr>
        <w:t xml:space="preserve"> and do not attempt to distinguish the source of the effect. </w:t>
      </w:r>
    </w:p>
    <w:p w14:paraId="2FBE3D66" w14:textId="77777777" w:rsidR="00E334A4" w:rsidRPr="0008272F" w:rsidRDefault="00E334A4" w:rsidP="00E334A4">
      <w:pPr>
        <w:tabs>
          <w:tab w:val="left" w:pos="432"/>
        </w:tabs>
        <w:spacing w:before="240" w:line="480" w:lineRule="auto"/>
        <w:rPr>
          <w:rFonts w:ascii="Times New Roman" w:hAnsi="Times New Roman"/>
          <w:b/>
          <w:sz w:val="22"/>
        </w:rPr>
      </w:pPr>
      <w:r w:rsidRPr="0008272F">
        <w:rPr>
          <w:rFonts w:ascii="Times New Roman" w:hAnsi="Times New Roman"/>
          <w:b/>
          <w:sz w:val="22"/>
        </w:rPr>
        <w:lastRenderedPageBreak/>
        <w:t>4. Econometric Model</w:t>
      </w:r>
    </w:p>
    <w:p w14:paraId="3046399D" w14:textId="5C118E40"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rPr>
      </w:pPr>
      <w:r w:rsidRPr="0008272F">
        <w:rPr>
          <w:rFonts w:ascii="Times New Roman" w:hAnsi="Times New Roman"/>
          <w:sz w:val="22"/>
        </w:rPr>
        <w:tab/>
      </w:r>
      <w:r w:rsidR="0060092B">
        <w:rPr>
          <w:rFonts w:ascii="Times New Roman" w:hAnsi="Times New Roman"/>
          <w:sz w:val="22"/>
        </w:rPr>
        <w:t>To test</w:t>
      </w:r>
      <w:r w:rsidRPr="0008272F">
        <w:rPr>
          <w:rFonts w:ascii="Times New Roman" w:hAnsi="Times New Roman"/>
          <w:sz w:val="22"/>
          <w:szCs w:val="22"/>
        </w:rPr>
        <w:t xml:space="preserve"> whether obesity has a significant differential impact on unemployment duration while controlling for unobserved individual-specific effects</w:t>
      </w:r>
      <w:r w:rsidR="0060092B">
        <w:rPr>
          <w:rFonts w:ascii="Times New Roman" w:hAnsi="Times New Roman"/>
          <w:sz w:val="22"/>
          <w:szCs w:val="22"/>
        </w:rPr>
        <w:t>, we estimate t</w:t>
      </w:r>
      <w:r w:rsidRPr="0008272F">
        <w:rPr>
          <w:rFonts w:ascii="Times New Roman" w:hAnsi="Times New Roman"/>
          <w:sz w:val="22"/>
        </w:rPr>
        <w:t xml:space="preserve">he hazard model, shown below, </w:t>
      </w:r>
      <w:r w:rsidR="0060092B">
        <w:rPr>
          <w:rFonts w:ascii="Times New Roman" w:hAnsi="Times New Roman"/>
          <w:sz w:val="22"/>
        </w:rPr>
        <w:t xml:space="preserve">and </w:t>
      </w:r>
      <w:r w:rsidRPr="0008272F">
        <w:rPr>
          <w:rFonts w:ascii="Times New Roman" w:hAnsi="Times New Roman"/>
          <w:sz w:val="22"/>
        </w:rPr>
        <w:t>calculate the probability that a</w:t>
      </w:r>
      <w:r w:rsidR="007E703D">
        <w:rPr>
          <w:rFonts w:ascii="Times New Roman" w:hAnsi="Times New Roman"/>
          <w:sz w:val="22"/>
        </w:rPr>
        <w:t>n</w:t>
      </w:r>
      <w:r w:rsidRPr="0008272F">
        <w:rPr>
          <w:rFonts w:ascii="Times New Roman" w:hAnsi="Times New Roman"/>
          <w:sz w:val="22"/>
        </w:rPr>
        <w:t xml:space="preserve"> </w:t>
      </w:r>
      <w:r w:rsidR="007E703D">
        <w:rPr>
          <w:rFonts w:ascii="Times New Roman" w:hAnsi="Times New Roman"/>
          <w:sz w:val="22"/>
        </w:rPr>
        <w:t xml:space="preserve">unemployment </w:t>
      </w:r>
      <w:r w:rsidRPr="0008272F">
        <w:rPr>
          <w:rFonts w:ascii="Times New Roman" w:hAnsi="Times New Roman"/>
          <w:sz w:val="22"/>
        </w:rPr>
        <w:t xml:space="preserve">spell for individual </w:t>
      </w:r>
      <w:r w:rsidRPr="0008272F">
        <w:rPr>
          <w:rFonts w:ascii="Times New Roman" w:hAnsi="Times New Roman"/>
          <w:b/>
          <w:i/>
          <w:sz w:val="22"/>
        </w:rPr>
        <w:t>i</w:t>
      </w:r>
      <w:r w:rsidRPr="0008272F">
        <w:rPr>
          <w:rFonts w:ascii="Times New Roman" w:hAnsi="Times New Roman"/>
          <w:sz w:val="22"/>
        </w:rPr>
        <w:t xml:space="preserve"> will end given that it has lasted until time </w:t>
      </w:r>
      <w:r w:rsidRPr="0008272F">
        <w:rPr>
          <w:rFonts w:ascii="Times New Roman" w:hAnsi="Times New Roman"/>
          <w:b/>
          <w:i/>
          <w:sz w:val="22"/>
        </w:rPr>
        <w:t>t</w:t>
      </w:r>
      <w:r w:rsidRPr="0008272F">
        <w:rPr>
          <w:rFonts w:ascii="Times New Roman" w:hAnsi="Times New Roman"/>
          <w:sz w:val="22"/>
        </w:rPr>
        <w:t>.</w:t>
      </w:r>
    </w:p>
    <w:p w14:paraId="111D016C" w14:textId="6BD59807" w:rsidR="00E334A4" w:rsidRPr="0008272F" w:rsidRDefault="00E334A4" w:rsidP="00E334A4">
      <w:pPr>
        <w:pStyle w:val="BodyText"/>
        <w:widowControl/>
        <w:tabs>
          <w:tab w:val="left" w:pos="432"/>
        </w:tabs>
        <w:autoSpaceDE w:val="0"/>
        <w:autoSpaceDN w:val="0"/>
        <w:adjustRightInd w:val="0"/>
        <w:spacing w:after="0" w:line="480" w:lineRule="auto"/>
        <w:rPr>
          <w:rFonts w:ascii="Times New Roman" w:hAnsi="Times New Roman"/>
          <w:sz w:val="22"/>
          <w:szCs w:val="22"/>
          <w:lang w:val="de-DE"/>
        </w:rPr>
      </w:pPr>
      <w:r w:rsidRPr="0008272F">
        <w:rPr>
          <w:rFonts w:ascii="Times New Roman" w:hAnsi="Times New Roman"/>
          <w:b/>
          <w:sz w:val="22"/>
          <w:szCs w:val="22"/>
          <w:lang w:val="de-DE"/>
        </w:rPr>
        <w:t>(3)</w:t>
      </w:r>
      <w:r w:rsidRPr="0008272F">
        <w:rPr>
          <w:rFonts w:ascii="Times New Roman" w:hAnsi="Times New Roman"/>
          <w:sz w:val="22"/>
          <w:szCs w:val="22"/>
          <w:lang w:val="de-DE"/>
        </w:rPr>
        <w:tab/>
      </w:r>
      <w:r w:rsidRPr="0008272F">
        <w:rPr>
          <w:rFonts w:ascii="Times New Roman" w:hAnsi="Times New Roman"/>
          <w:sz w:val="22"/>
          <w:szCs w:val="22"/>
          <w:lang w:val="de-DE"/>
        </w:rPr>
        <w:tab/>
      </w:r>
      <m:oMath>
        <m:r>
          <w:rPr>
            <w:rFonts w:ascii="Cambria Math" w:hAnsi="Cambria Math"/>
            <w:sz w:val="22"/>
            <w:szCs w:val="22"/>
            <w:lang w:val="de-DE"/>
          </w:rPr>
          <m:t>h</m:t>
        </m:r>
        <m:d>
          <m:dPr>
            <m:ctrlPr>
              <w:rPr>
                <w:rFonts w:ascii="Cambria Math" w:hAnsi="Cambria Math"/>
                <w:i/>
                <w:sz w:val="22"/>
                <w:szCs w:val="22"/>
                <w:lang w:val="de-DE"/>
              </w:rPr>
            </m:ctrlPr>
          </m:dPr>
          <m:e>
            <m:r>
              <w:rPr>
                <w:rFonts w:ascii="Cambria Math" w:hAnsi="Cambria Math"/>
                <w:sz w:val="22"/>
                <w:szCs w:val="22"/>
                <w:lang w:val="de-DE"/>
              </w:rPr>
              <m:t>t</m:t>
            </m:r>
          </m:e>
        </m:d>
        <m:r>
          <w:rPr>
            <w:rFonts w:ascii="Cambria Math" w:hAnsi="Cambria Math"/>
            <w:sz w:val="22"/>
            <w:szCs w:val="22"/>
            <w:lang w:val="de-DE"/>
          </w:rPr>
          <m:t>=</m:t>
        </m:r>
        <m:sSub>
          <m:sSubPr>
            <m:ctrlPr>
              <w:rPr>
                <w:rFonts w:ascii="Cambria Math" w:hAnsi="Cambria Math"/>
                <w:i/>
                <w:sz w:val="22"/>
                <w:szCs w:val="22"/>
                <w:lang w:val="de-DE"/>
              </w:rPr>
            </m:ctrlPr>
          </m:sSubPr>
          <m:e>
            <m:r>
              <w:rPr>
                <w:rFonts w:ascii="Cambria Math" w:hAnsi="Cambria Math"/>
                <w:sz w:val="22"/>
                <w:szCs w:val="22"/>
                <w:lang w:val="de-DE"/>
              </w:rPr>
              <m:t>h</m:t>
            </m:r>
          </m:e>
          <m:sub>
            <m:r>
              <w:rPr>
                <w:rFonts w:ascii="Cambria Math" w:hAnsi="Cambria Math"/>
                <w:sz w:val="22"/>
                <w:szCs w:val="22"/>
                <w:lang w:val="de-DE"/>
              </w:rPr>
              <m:t>0</m:t>
            </m:r>
          </m:sub>
        </m:sSub>
        <m:d>
          <m:dPr>
            <m:ctrlPr>
              <w:rPr>
                <w:rFonts w:ascii="Cambria Math" w:hAnsi="Cambria Math"/>
                <w:i/>
                <w:sz w:val="22"/>
                <w:szCs w:val="22"/>
                <w:lang w:val="de-DE"/>
              </w:rPr>
            </m:ctrlPr>
          </m:dPr>
          <m:e>
            <m:r>
              <w:rPr>
                <w:rFonts w:ascii="Cambria Math" w:hAnsi="Cambria Math"/>
                <w:sz w:val="22"/>
                <w:szCs w:val="22"/>
                <w:lang w:val="de-DE"/>
              </w:rPr>
              <m:t>t</m:t>
            </m:r>
          </m:e>
        </m:d>
        <m:r>
          <m:rPr>
            <m:sty m:val="p"/>
          </m:rPr>
          <w:rPr>
            <w:rFonts w:ascii="Cambria Math" w:hAnsi="Cambria Math"/>
            <w:sz w:val="22"/>
            <w:szCs w:val="22"/>
            <w:lang w:val="de-DE"/>
          </w:rPr>
          <m:t>exp⁡</m:t>
        </m:r>
        <m:r>
          <w:rPr>
            <w:rFonts w:ascii="Cambria Math" w:hAnsi="Cambria Math"/>
            <w:sz w:val="22"/>
            <w:szCs w:val="22"/>
            <w:lang w:val="de-DE"/>
          </w:rPr>
          <m:t>(</m:t>
        </m:r>
        <m:sSub>
          <m:sSubPr>
            <m:ctrlPr>
              <w:rPr>
                <w:rFonts w:ascii="Cambria Math" w:hAnsi="Cambria Math"/>
                <w:i/>
                <w:sz w:val="22"/>
                <w:szCs w:val="22"/>
                <w:lang w:val="de-DE"/>
              </w:rPr>
            </m:ctrlPr>
          </m:sSubPr>
          <m:e>
            <m:r>
              <w:rPr>
                <w:rFonts w:ascii="Cambria Math" w:hAnsi="Cambria Math"/>
                <w:sz w:val="22"/>
                <w:szCs w:val="22"/>
                <w:lang w:val="de-DE"/>
              </w:rPr>
              <m:t>x</m:t>
            </m:r>
          </m:e>
          <m:sub>
            <m:r>
              <w:rPr>
                <w:rFonts w:ascii="Cambria Math" w:hAnsi="Cambria Math"/>
                <w:sz w:val="22"/>
                <w:szCs w:val="22"/>
                <w:lang w:val="de-DE"/>
              </w:rPr>
              <m:t>i</m:t>
            </m:r>
          </m:sub>
        </m:sSub>
        <m:r>
          <w:rPr>
            <w:rFonts w:ascii="Cambria Math" w:hAnsi="Cambria Math"/>
            <w:sz w:val="22"/>
            <w:szCs w:val="22"/>
            <w:lang w:val="de-DE"/>
          </w:rPr>
          <m:t>β)</m:t>
        </m:r>
      </m:oMath>
      <w:r w:rsidRPr="0008272F">
        <w:rPr>
          <w:rFonts w:ascii="Times New Roman" w:hAnsi="Times New Roman"/>
          <w:sz w:val="22"/>
          <w:szCs w:val="22"/>
          <w:lang w:val="de-DE"/>
        </w:rPr>
        <w:tab/>
      </w:r>
      <w:r w:rsidRPr="0008272F">
        <w:rPr>
          <w:rFonts w:ascii="Times New Roman" w:hAnsi="Times New Roman"/>
          <w:sz w:val="22"/>
          <w:szCs w:val="22"/>
          <w:lang w:val="de-DE"/>
        </w:rPr>
        <w:tab/>
      </w:r>
    </w:p>
    <w:p w14:paraId="20CC475B" w14:textId="5390A630" w:rsidR="00E334A4" w:rsidRPr="0008272F" w:rsidRDefault="00E334A4" w:rsidP="00E334A4">
      <w:pPr>
        <w:tabs>
          <w:tab w:val="left" w:pos="432"/>
        </w:tabs>
        <w:spacing w:line="480" w:lineRule="auto"/>
        <w:rPr>
          <w:rFonts w:ascii="Times New Roman" w:hAnsi="Times New Roman"/>
          <w:sz w:val="22"/>
        </w:rPr>
      </w:pPr>
      <w:r w:rsidRPr="0008272F">
        <w:rPr>
          <w:rFonts w:ascii="Times New Roman" w:hAnsi="Times New Roman"/>
          <w:sz w:val="22"/>
        </w:rPr>
        <w:t xml:space="preserve">In this formulation, </w:t>
      </w:r>
      <w:r w:rsidRPr="0008272F">
        <w:rPr>
          <w:rFonts w:ascii="Times New Roman" w:hAnsi="Times New Roman"/>
          <w:b/>
          <w:i/>
          <w:sz w:val="22"/>
          <w:szCs w:val="22"/>
        </w:rPr>
        <w:t>h</w:t>
      </w:r>
      <w:r w:rsidR="004E4E7E">
        <w:rPr>
          <w:rFonts w:ascii="Times New Roman" w:hAnsi="Times New Roman"/>
          <w:b/>
          <w:i/>
          <w:sz w:val="22"/>
          <w:szCs w:val="22"/>
          <w:vertAlign w:val="subscript"/>
        </w:rPr>
        <w:t>o</w:t>
      </w:r>
      <w:r w:rsidRPr="0008272F">
        <w:rPr>
          <w:rFonts w:ascii="Times New Roman" w:hAnsi="Times New Roman"/>
          <w:sz w:val="22"/>
        </w:rPr>
        <w:t xml:space="preserve"> denotes </w:t>
      </w:r>
      <w:r w:rsidR="004E4E7E">
        <w:rPr>
          <w:rFonts w:ascii="Times New Roman" w:hAnsi="Times New Roman"/>
          <w:sz w:val="22"/>
        </w:rPr>
        <w:t xml:space="preserve">an unknown baseline hazard function measuring the likelihood of experience the </w:t>
      </w:r>
      <w:r w:rsidR="007E703D">
        <w:rPr>
          <w:rFonts w:ascii="Times New Roman" w:hAnsi="Times New Roman"/>
          <w:sz w:val="22"/>
        </w:rPr>
        <w:t>“</w:t>
      </w:r>
      <w:r w:rsidR="004E4E7E">
        <w:rPr>
          <w:rFonts w:ascii="Times New Roman" w:hAnsi="Times New Roman"/>
          <w:sz w:val="22"/>
        </w:rPr>
        <w:t>event</w:t>
      </w:r>
      <w:r w:rsidR="007E703D">
        <w:rPr>
          <w:rFonts w:ascii="Times New Roman" w:hAnsi="Times New Roman"/>
          <w:sz w:val="22"/>
        </w:rPr>
        <w:t>” or end of spell</w:t>
      </w:r>
      <w:r w:rsidR="004E4E7E">
        <w:rPr>
          <w:rFonts w:ascii="Times New Roman" w:hAnsi="Times New Roman"/>
          <w:sz w:val="22"/>
        </w:rPr>
        <w:t xml:space="preserve"> at time </w:t>
      </w:r>
      <w:r w:rsidR="004E4E7E" w:rsidRPr="004E4E7E">
        <w:rPr>
          <w:rFonts w:ascii="Times New Roman" w:hAnsi="Times New Roman"/>
          <w:b/>
          <w:bCs/>
          <w:i/>
          <w:iCs/>
          <w:sz w:val="22"/>
        </w:rPr>
        <w:t>t</w:t>
      </w:r>
      <w:r w:rsidR="0055319A">
        <w:rPr>
          <w:rFonts w:ascii="Times New Roman" w:hAnsi="Times New Roman"/>
          <w:sz w:val="22"/>
        </w:rPr>
        <w:t xml:space="preserve"> that</w:t>
      </w:r>
      <w:r w:rsidRPr="0008272F">
        <w:rPr>
          <w:rFonts w:ascii="Times New Roman" w:hAnsi="Times New Roman"/>
          <w:b/>
          <w:i/>
          <w:sz w:val="22"/>
          <w:szCs w:val="22"/>
        </w:rPr>
        <w:t xml:space="preserve"> </w:t>
      </w:r>
      <w:r w:rsidRPr="0008272F">
        <w:rPr>
          <w:rFonts w:ascii="Times New Roman" w:hAnsi="Times New Roman"/>
          <w:sz w:val="22"/>
        </w:rPr>
        <w:t xml:space="preserve">is shared by all and is </w:t>
      </w:r>
      <w:r w:rsidR="007E703D">
        <w:rPr>
          <w:rFonts w:ascii="Times New Roman" w:hAnsi="Times New Roman"/>
          <w:sz w:val="22"/>
        </w:rPr>
        <w:t xml:space="preserve">only a function of </w:t>
      </w:r>
      <w:r w:rsidRPr="0008272F">
        <w:rPr>
          <w:rFonts w:ascii="Times New Roman" w:hAnsi="Times New Roman"/>
          <w:sz w:val="22"/>
        </w:rPr>
        <w:t>time (that is, how long the spell has lasted up to this point in time). Th</w:t>
      </w:r>
      <w:r w:rsidR="007E703D">
        <w:rPr>
          <w:rFonts w:ascii="Times New Roman" w:hAnsi="Times New Roman"/>
          <w:sz w:val="22"/>
        </w:rPr>
        <w:t>is</w:t>
      </w:r>
      <w:r w:rsidRPr="0008272F">
        <w:rPr>
          <w:rFonts w:ascii="Times New Roman" w:hAnsi="Times New Roman"/>
          <w:sz w:val="22"/>
        </w:rPr>
        <w:t xml:space="preserve"> baseline hazard is multiplied by the term incorporating individual characteristics, measured by the vector </w:t>
      </w:r>
      <m:oMath>
        <m:sSub>
          <m:sSubPr>
            <m:ctrlPr>
              <w:rPr>
                <w:rFonts w:ascii="Cambria Math" w:hAnsi="Cambria Math"/>
                <w:b/>
                <w:bCs/>
                <w:i/>
                <w:sz w:val="22"/>
              </w:rPr>
            </m:ctrlPr>
          </m:sSubPr>
          <m:e>
            <m:r>
              <m:rPr>
                <m:sty m:val="bi"/>
              </m:rPr>
              <w:rPr>
                <w:rFonts w:ascii="Cambria Math" w:hAnsi="Cambria Math"/>
                <w:sz w:val="22"/>
              </w:rPr>
              <m:t>x</m:t>
            </m:r>
          </m:e>
          <m:sub>
            <m:r>
              <m:rPr>
                <m:sty m:val="bi"/>
              </m:rPr>
              <w:rPr>
                <w:rFonts w:ascii="Cambria Math" w:hAnsi="Cambria Math"/>
                <w:sz w:val="22"/>
              </w:rPr>
              <m:t>i</m:t>
            </m:r>
          </m:sub>
        </m:sSub>
      </m:oMath>
      <w:r w:rsidR="005D7AD2">
        <w:rPr>
          <w:rFonts w:ascii="Times New Roman" w:hAnsi="Times New Roman"/>
          <w:sz w:val="22"/>
        </w:rPr>
        <w:t xml:space="preserve"> </w:t>
      </w:r>
      <w:r w:rsidRPr="0008272F">
        <w:rPr>
          <w:rFonts w:ascii="Times New Roman" w:hAnsi="Times New Roman"/>
          <w:sz w:val="22"/>
        </w:rPr>
        <w:t xml:space="preserve">and weighted by the vector </w:t>
      </w:r>
      <m:oMath>
        <m:r>
          <m:rPr>
            <m:sty m:val="bi"/>
          </m:rPr>
          <w:rPr>
            <w:rFonts w:ascii="Cambria Math" w:hAnsi="Cambria Math"/>
            <w:sz w:val="22"/>
          </w:rPr>
          <m:t>β</m:t>
        </m:r>
      </m:oMath>
      <w:r w:rsidRPr="0008272F">
        <w:rPr>
          <w:rFonts w:ascii="Times New Roman" w:hAnsi="Times New Roman"/>
          <w:sz w:val="22"/>
        </w:rPr>
        <w:t xml:space="preserve">. </w:t>
      </w:r>
      <w:r w:rsidR="00E00262">
        <w:rPr>
          <w:rFonts w:ascii="Times New Roman" w:hAnsi="Times New Roman"/>
          <w:sz w:val="22"/>
        </w:rPr>
        <w:t>A challenge</w:t>
      </w:r>
      <w:r w:rsidR="0055319A">
        <w:rPr>
          <w:rFonts w:ascii="Times New Roman" w:hAnsi="Times New Roman"/>
          <w:sz w:val="22"/>
        </w:rPr>
        <w:t xml:space="preserve"> involved in estimating this model is the choice of the baseline hazard function</w:t>
      </w:r>
      <w:r w:rsidR="00E00262">
        <w:rPr>
          <w:rFonts w:ascii="Times New Roman" w:hAnsi="Times New Roman"/>
          <w:sz w:val="22"/>
        </w:rPr>
        <w:t xml:space="preserve"> which can be</w:t>
      </w:r>
      <w:r w:rsidR="0055319A">
        <w:rPr>
          <w:rFonts w:ascii="Times New Roman" w:hAnsi="Times New Roman"/>
          <w:sz w:val="22"/>
        </w:rPr>
        <w:t xml:space="preserve"> addressed by assuming that the baseline hazard functions for the treated and untreated </w:t>
      </w:r>
      <w:r w:rsidR="007E703D">
        <w:rPr>
          <w:rFonts w:ascii="Times New Roman" w:hAnsi="Times New Roman"/>
          <w:sz w:val="22"/>
        </w:rPr>
        <w:t>observations</w:t>
      </w:r>
      <w:r w:rsidR="0055319A">
        <w:rPr>
          <w:rFonts w:ascii="Times New Roman" w:hAnsi="Times New Roman"/>
          <w:sz w:val="22"/>
        </w:rPr>
        <w:t xml:space="preserve"> are proportional to each other, as is done in the Cox Proportional Hazard </w:t>
      </w:r>
      <w:r w:rsidR="0060092B">
        <w:rPr>
          <w:rFonts w:ascii="Times New Roman" w:hAnsi="Times New Roman"/>
          <w:sz w:val="22"/>
        </w:rPr>
        <w:t>(CPH) m</w:t>
      </w:r>
      <w:r w:rsidR="0055319A">
        <w:rPr>
          <w:rFonts w:ascii="Times New Roman" w:hAnsi="Times New Roman"/>
          <w:sz w:val="22"/>
        </w:rPr>
        <w:t xml:space="preserve">odel, and thus cancel in the likelihood estimation, or by specifying, </w:t>
      </w:r>
      <w:r w:rsidR="0055319A" w:rsidRPr="0055319A">
        <w:rPr>
          <w:rFonts w:ascii="Times New Roman" w:hAnsi="Times New Roman"/>
          <w:i/>
          <w:iCs/>
          <w:sz w:val="22"/>
        </w:rPr>
        <w:t>ex ante</w:t>
      </w:r>
      <w:r w:rsidR="0055319A">
        <w:rPr>
          <w:rFonts w:ascii="Times New Roman" w:hAnsi="Times New Roman"/>
          <w:sz w:val="22"/>
        </w:rPr>
        <w:t>, a parametric functional form as in the Accelerated Failure Time model. Nonparametric estimate</w:t>
      </w:r>
      <w:r w:rsidR="00252E13">
        <w:rPr>
          <w:rFonts w:ascii="Times New Roman" w:hAnsi="Times New Roman"/>
          <w:sz w:val="22"/>
        </w:rPr>
        <w:t>s</w:t>
      </w:r>
      <w:r w:rsidR="0055319A">
        <w:rPr>
          <w:rFonts w:ascii="Times New Roman" w:hAnsi="Times New Roman"/>
          <w:sz w:val="22"/>
        </w:rPr>
        <w:t xml:space="preserve"> of the survival and hazard functions for the different BMI categories used to identify treatment in this model show that the curves are </w:t>
      </w:r>
      <w:r w:rsidR="0092414B">
        <w:rPr>
          <w:rFonts w:ascii="Times New Roman" w:hAnsi="Times New Roman"/>
          <w:sz w:val="22"/>
        </w:rPr>
        <w:t>approximately proportional through most of the time in the sample and thus we estimate the model using the Cox Proportional Hazard framework.</w:t>
      </w:r>
      <w:r w:rsidR="0060092B">
        <w:rPr>
          <w:rStyle w:val="FootnoteReference"/>
          <w:rFonts w:ascii="Times New Roman" w:hAnsi="Times New Roman"/>
          <w:sz w:val="22"/>
        </w:rPr>
        <w:footnoteReference w:id="5"/>
      </w:r>
      <w:r w:rsidR="0092414B">
        <w:rPr>
          <w:rFonts w:ascii="Times New Roman" w:hAnsi="Times New Roman"/>
          <w:sz w:val="22"/>
        </w:rPr>
        <w:t xml:space="preserve"> </w:t>
      </w:r>
    </w:p>
    <w:p w14:paraId="6814219E" w14:textId="26AB159B" w:rsidR="00E334A4" w:rsidRPr="0008272F" w:rsidRDefault="00122527" w:rsidP="00E334A4">
      <w:pPr>
        <w:spacing w:line="480" w:lineRule="auto"/>
        <w:ind w:firstLine="432"/>
        <w:rPr>
          <w:rFonts w:ascii="Times New Roman" w:hAnsi="Times New Roman"/>
          <w:sz w:val="22"/>
          <w:szCs w:val="22"/>
        </w:rPr>
      </w:pPr>
      <w:r w:rsidRPr="0008272F">
        <w:rPr>
          <w:rFonts w:ascii="Times New Roman" w:hAnsi="Times New Roman"/>
          <w:sz w:val="22"/>
          <w:szCs w:val="22"/>
        </w:rPr>
        <w:t xml:space="preserve">The nature of our </w:t>
      </w:r>
      <w:r w:rsidR="00E334A4" w:rsidRPr="0008272F">
        <w:rPr>
          <w:rFonts w:ascii="Times New Roman" w:hAnsi="Times New Roman"/>
          <w:sz w:val="22"/>
          <w:szCs w:val="22"/>
        </w:rPr>
        <w:t xml:space="preserve">data </w:t>
      </w:r>
      <w:r w:rsidRPr="0008272F">
        <w:rPr>
          <w:rFonts w:ascii="Times New Roman" w:hAnsi="Times New Roman"/>
          <w:sz w:val="22"/>
          <w:szCs w:val="22"/>
        </w:rPr>
        <w:t>includes r</w:t>
      </w:r>
      <w:r w:rsidR="00E334A4" w:rsidRPr="0008272F">
        <w:rPr>
          <w:rFonts w:ascii="Times New Roman" w:hAnsi="Times New Roman"/>
          <w:sz w:val="22"/>
          <w:szCs w:val="22"/>
        </w:rPr>
        <w:t>epeated unemployment spells</w:t>
      </w:r>
      <w:r w:rsidRPr="0008272F">
        <w:rPr>
          <w:rFonts w:ascii="Times New Roman" w:hAnsi="Times New Roman"/>
          <w:sz w:val="22"/>
          <w:szCs w:val="22"/>
        </w:rPr>
        <w:t xml:space="preserve"> for several individuals</w:t>
      </w:r>
      <w:r w:rsidR="00E334A4" w:rsidRPr="0008272F">
        <w:rPr>
          <w:rFonts w:ascii="Times New Roman" w:hAnsi="Times New Roman"/>
          <w:sz w:val="22"/>
          <w:szCs w:val="22"/>
        </w:rPr>
        <w:t xml:space="preserve"> </w:t>
      </w:r>
      <w:r w:rsidR="0092414B">
        <w:rPr>
          <w:rFonts w:ascii="Times New Roman" w:hAnsi="Times New Roman"/>
          <w:sz w:val="22"/>
          <w:szCs w:val="22"/>
        </w:rPr>
        <w:t xml:space="preserve">which may introduction </w:t>
      </w:r>
      <w:r w:rsidR="00E334A4" w:rsidRPr="0008272F">
        <w:rPr>
          <w:rFonts w:ascii="Times New Roman" w:hAnsi="Times New Roman"/>
          <w:sz w:val="22"/>
          <w:szCs w:val="22"/>
        </w:rPr>
        <w:t xml:space="preserve">unobserved </w:t>
      </w:r>
      <w:r w:rsidRPr="0008272F">
        <w:rPr>
          <w:rFonts w:ascii="Times New Roman" w:hAnsi="Times New Roman"/>
          <w:sz w:val="22"/>
          <w:szCs w:val="22"/>
        </w:rPr>
        <w:t xml:space="preserve">heterogeneity </w:t>
      </w:r>
      <w:r w:rsidR="0092414B">
        <w:rPr>
          <w:rFonts w:ascii="Times New Roman" w:hAnsi="Times New Roman"/>
          <w:sz w:val="22"/>
          <w:szCs w:val="22"/>
        </w:rPr>
        <w:t xml:space="preserve">into the model. We control for this </w:t>
      </w:r>
      <w:r w:rsidRPr="0008272F">
        <w:rPr>
          <w:rFonts w:ascii="Times New Roman" w:hAnsi="Times New Roman"/>
          <w:sz w:val="22"/>
          <w:szCs w:val="22"/>
        </w:rPr>
        <w:t>by assuming</w:t>
      </w:r>
      <w:r w:rsidR="00E334A4" w:rsidRPr="0008272F">
        <w:rPr>
          <w:rFonts w:ascii="Times New Roman" w:hAnsi="Times New Roman"/>
          <w:sz w:val="22"/>
          <w:szCs w:val="22"/>
        </w:rPr>
        <w:t xml:space="preserve"> ‘frailty’ in model</w:t>
      </w:r>
      <w:r w:rsidR="0092414B">
        <w:rPr>
          <w:rFonts w:ascii="Times New Roman" w:hAnsi="Times New Roman"/>
          <w:sz w:val="22"/>
          <w:szCs w:val="22"/>
        </w:rPr>
        <w:t xml:space="preserve"> </w:t>
      </w:r>
      <w:r w:rsidR="00E00262">
        <w:rPr>
          <w:rFonts w:ascii="Times New Roman" w:hAnsi="Times New Roman"/>
          <w:sz w:val="22"/>
          <w:szCs w:val="22"/>
        </w:rPr>
        <w:t xml:space="preserve">which allows the baseline hazard function to be </w:t>
      </w:r>
      <w:r w:rsidR="0060092B">
        <w:rPr>
          <w:rFonts w:ascii="Times New Roman" w:hAnsi="Times New Roman"/>
          <w:sz w:val="22"/>
          <w:szCs w:val="22"/>
        </w:rPr>
        <w:t>‘</w:t>
      </w:r>
      <w:r w:rsidR="00E00262">
        <w:rPr>
          <w:rFonts w:ascii="Times New Roman" w:hAnsi="Times New Roman"/>
          <w:sz w:val="22"/>
          <w:szCs w:val="22"/>
        </w:rPr>
        <w:t>shifted</w:t>
      </w:r>
      <w:r w:rsidR="0060092B">
        <w:rPr>
          <w:rFonts w:ascii="Times New Roman" w:hAnsi="Times New Roman"/>
          <w:sz w:val="22"/>
          <w:szCs w:val="22"/>
        </w:rPr>
        <w:t>’</w:t>
      </w:r>
      <w:r w:rsidR="00E00262">
        <w:rPr>
          <w:rFonts w:ascii="Times New Roman" w:hAnsi="Times New Roman"/>
          <w:sz w:val="22"/>
          <w:szCs w:val="22"/>
        </w:rPr>
        <w:t xml:space="preserve"> based on the group or cluster that is the source of the heterogeneity. </w:t>
      </w:r>
      <w:r w:rsidR="00E334A4" w:rsidRPr="0008272F">
        <w:rPr>
          <w:rFonts w:ascii="Times New Roman" w:hAnsi="Times New Roman"/>
          <w:sz w:val="22"/>
          <w:szCs w:val="22"/>
        </w:rPr>
        <w:t xml:space="preserve">For example, an individual may have low self-esteem that is not reported in the </w:t>
      </w:r>
      <w:r w:rsidR="00C1436A">
        <w:rPr>
          <w:rFonts w:ascii="Times New Roman" w:hAnsi="Times New Roman"/>
          <w:sz w:val="22"/>
          <w:szCs w:val="22"/>
        </w:rPr>
        <w:t>survey but</w:t>
      </w:r>
      <w:r w:rsidRPr="0008272F">
        <w:rPr>
          <w:rFonts w:ascii="Times New Roman" w:hAnsi="Times New Roman"/>
          <w:sz w:val="22"/>
          <w:szCs w:val="22"/>
        </w:rPr>
        <w:t xml:space="preserve"> </w:t>
      </w:r>
      <w:r w:rsidR="00B240DB">
        <w:rPr>
          <w:rFonts w:ascii="Times New Roman" w:hAnsi="Times New Roman"/>
          <w:sz w:val="22"/>
          <w:szCs w:val="22"/>
        </w:rPr>
        <w:t>affect</w:t>
      </w:r>
      <w:r w:rsidR="00C1436A">
        <w:rPr>
          <w:rFonts w:ascii="Times New Roman" w:hAnsi="Times New Roman"/>
          <w:sz w:val="22"/>
          <w:szCs w:val="22"/>
        </w:rPr>
        <w:t>s</w:t>
      </w:r>
      <w:r w:rsidRPr="0008272F">
        <w:rPr>
          <w:rFonts w:ascii="Times New Roman" w:hAnsi="Times New Roman"/>
          <w:sz w:val="22"/>
          <w:szCs w:val="22"/>
        </w:rPr>
        <w:t xml:space="preserve"> their search for new employment or, more importantly</w:t>
      </w:r>
      <w:r w:rsidR="00B240DB">
        <w:rPr>
          <w:rFonts w:ascii="Times New Roman" w:hAnsi="Times New Roman"/>
          <w:sz w:val="22"/>
          <w:szCs w:val="22"/>
        </w:rPr>
        <w:t>,</w:t>
      </w:r>
      <w:r w:rsidRPr="0008272F">
        <w:rPr>
          <w:rFonts w:ascii="Times New Roman" w:hAnsi="Times New Roman"/>
          <w:sz w:val="22"/>
          <w:szCs w:val="22"/>
        </w:rPr>
        <w:t xml:space="preserve"> may be correlated with obesity</w:t>
      </w:r>
      <w:r w:rsidR="00E334A4" w:rsidRPr="0008272F">
        <w:rPr>
          <w:rFonts w:ascii="Times New Roman" w:hAnsi="Times New Roman"/>
          <w:sz w:val="22"/>
          <w:szCs w:val="22"/>
        </w:rPr>
        <w:t>. By assuming frailty across individuals, we allow self-esteem</w:t>
      </w:r>
      <w:r w:rsidR="00C1436A">
        <w:rPr>
          <w:rFonts w:ascii="Times New Roman" w:hAnsi="Times New Roman"/>
          <w:sz w:val="22"/>
          <w:szCs w:val="22"/>
        </w:rPr>
        <w:t>, or any other unobserved individual characteristic,</w:t>
      </w:r>
      <w:r w:rsidR="00E334A4" w:rsidRPr="0008272F">
        <w:rPr>
          <w:rFonts w:ascii="Times New Roman" w:hAnsi="Times New Roman"/>
          <w:sz w:val="22"/>
          <w:szCs w:val="22"/>
        </w:rPr>
        <w:t xml:space="preserve"> to </w:t>
      </w:r>
      <w:r w:rsidR="0060092B">
        <w:rPr>
          <w:rFonts w:ascii="Times New Roman" w:hAnsi="Times New Roman"/>
          <w:sz w:val="22"/>
          <w:szCs w:val="22"/>
        </w:rPr>
        <w:t>‘</w:t>
      </w:r>
      <w:r w:rsidR="00E00262">
        <w:rPr>
          <w:rFonts w:ascii="Times New Roman" w:hAnsi="Times New Roman"/>
          <w:sz w:val="22"/>
          <w:szCs w:val="22"/>
        </w:rPr>
        <w:t>shift</w:t>
      </w:r>
      <w:r w:rsidR="0060092B">
        <w:rPr>
          <w:rFonts w:ascii="Times New Roman" w:hAnsi="Times New Roman"/>
          <w:sz w:val="22"/>
          <w:szCs w:val="22"/>
        </w:rPr>
        <w:t>’</w:t>
      </w:r>
      <w:r w:rsidR="00E00262">
        <w:rPr>
          <w:rFonts w:ascii="Times New Roman" w:hAnsi="Times New Roman"/>
          <w:sz w:val="22"/>
          <w:szCs w:val="22"/>
        </w:rPr>
        <w:t xml:space="preserve"> the baseline hazard function </w:t>
      </w:r>
      <w:r w:rsidR="00F473F9">
        <w:rPr>
          <w:rFonts w:ascii="Times New Roman" w:hAnsi="Times New Roman"/>
          <w:sz w:val="22"/>
          <w:szCs w:val="22"/>
        </w:rPr>
        <w:t xml:space="preserve">thus controlling for the unobserved individual impact </w:t>
      </w:r>
      <w:r w:rsidR="00F473F9">
        <w:rPr>
          <w:rFonts w:ascii="Times New Roman" w:hAnsi="Times New Roman"/>
          <w:sz w:val="22"/>
          <w:szCs w:val="22"/>
        </w:rPr>
        <w:lastRenderedPageBreak/>
        <w:t>on the overall hazard of a given unemployment spell ending</w:t>
      </w:r>
      <w:r w:rsidR="00C1436A">
        <w:rPr>
          <w:rFonts w:ascii="Times New Roman" w:hAnsi="Times New Roman"/>
          <w:sz w:val="22"/>
          <w:szCs w:val="22"/>
        </w:rPr>
        <w:t>. W</w:t>
      </w:r>
      <w:r w:rsidR="00F473F9">
        <w:rPr>
          <w:rFonts w:ascii="Times New Roman" w:hAnsi="Times New Roman"/>
          <w:sz w:val="22"/>
          <w:szCs w:val="22"/>
        </w:rPr>
        <w:t>e allow this shift to vary by individual</w:t>
      </w:r>
      <w:r w:rsidRPr="0008272F">
        <w:rPr>
          <w:rFonts w:ascii="Times New Roman" w:hAnsi="Times New Roman"/>
          <w:sz w:val="22"/>
          <w:szCs w:val="22"/>
        </w:rPr>
        <w:t xml:space="preserve"> </w:t>
      </w:r>
      <w:r w:rsidR="00C1436A">
        <w:rPr>
          <w:rFonts w:ascii="Times New Roman" w:hAnsi="Times New Roman"/>
          <w:sz w:val="22"/>
          <w:szCs w:val="22"/>
        </w:rPr>
        <w:t xml:space="preserve">comparable to </w:t>
      </w:r>
      <w:r w:rsidR="00E334A4" w:rsidRPr="0008272F">
        <w:rPr>
          <w:rFonts w:ascii="Times New Roman" w:hAnsi="Times New Roman"/>
          <w:sz w:val="22"/>
          <w:szCs w:val="22"/>
        </w:rPr>
        <w:t>individual random effects regression models for panel data.</w:t>
      </w:r>
      <w:r w:rsidR="00E334A4" w:rsidRPr="0008272F">
        <w:rPr>
          <w:rStyle w:val="FootnoteReference"/>
          <w:rFonts w:ascii="Times New Roman" w:hAnsi="Times New Roman"/>
          <w:sz w:val="22"/>
          <w:szCs w:val="22"/>
        </w:rPr>
        <w:footnoteReference w:id="6"/>
      </w:r>
    </w:p>
    <w:p w14:paraId="675A9ED6" w14:textId="18CE54B8" w:rsidR="00E334A4" w:rsidRPr="0008272F" w:rsidRDefault="00C1436A" w:rsidP="00E334A4">
      <w:pPr>
        <w:spacing w:line="480" w:lineRule="auto"/>
        <w:ind w:firstLine="432"/>
        <w:rPr>
          <w:rFonts w:ascii="Times New Roman" w:hAnsi="Times New Roman"/>
          <w:sz w:val="22"/>
        </w:rPr>
      </w:pPr>
      <w:r>
        <w:rPr>
          <w:rFonts w:ascii="Times New Roman" w:hAnsi="Times New Roman"/>
          <w:sz w:val="22"/>
          <w:szCs w:val="22"/>
        </w:rPr>
        <w:t xml:space="preserve">Specifically, we add the term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m:t>
            </m:r>
          </m:sub>
        </m:sSub>
        <m:r>
          <w:rPr>
            <w:rFonts w:ascii="Cambria Math" w:hAnsi="Cambria Math"/>
            <w:sz w:val="22"/>
            <w:szCs w:val="22"/>
          </w:rPr>
          <m:t>δ</m:t>
        </m:r>
      </m:oMath>
      <w:r w:rsidR="00F473F9">
        <w:rPr>
          <w:rFonts w:ascii="Times New Roman" w:hAnsi="Times New Roman"/>
          <w:sz w:val="22"/>
          <w:szCs w:val="22"/>
        </w:rPr>
        <w:t xml:space="preserve">, </w:t>
      </w:r>
      <w:r>
        <w:rPr>
          <w:rFonts w:ascii="Times New Roman" w:hAnsi="Times New Roman"/>
          <w:sz w:val="22"/>
          <w:szCs w:val="22"/>
        </w:rPr>
        <w:t xml:space="preserve">to the hazard function, shown in equation (4), </w:t>
      </w:r>
      <w:r w:rsidR="00F473F9">
        <w:rPr>
          <w:rFonts w:ascii="Times New Roman" w:hAnsi="Times New Roman"/>
          <w:sz w:val="22"/>
          <w:szCs w:val="22"/>
        </w:rPr>
        <w:t xml:space="preserve">where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m:t>
            </m:r>
          </m:sub>
        </m:sSub>
      </m:oMath>
      <w:r w:rsidR="00F473F9">
        <w:rPr>
          <w:rFonts w:ascii="Times New Roman" w:hAnsi="Times New Roman"/>
          <w:sz w:val="22"/>
          <w:szCs w:val="22"/>
        </w:rPr>
        <w:t xml:space="preserve"> identifies the group or cluster to which the observation belongs (in this case the individual themselves) and </w:t>
      </w:r>
      <m:oMath>
        <m:r>
          <w:rPr>
            <w:rFonts w:ascii="Cambria Math" w:hAnsi="Cambria Math"/>
            <w:sz w:val="22"/>
            <w:szCs w:val="22"/>
          </w:rPr>
          <m:t>δ</m:t>
        </m:r>
      </m:oMath>
      <w:r w:rsidR="00F473F9">
        <w:rPr>
          <w:rFonts w:ascii="Times New Roman" w:hAnsi="Times New Roman"/>
          <w:sz w:val="22"/>
          <w:szCs w:val="22"/>
        </w:rPr>
        <w:t xml:space="preserve"> denot</w:t>
      </w:r>
      <w:r w:rsidR="007E703D">
        <w:rPr>
          <w:rFonts w:ascii="Times New Roman" w:hAnsi="Times New Roman"/>
          <w:sz w:val="22"/>
          <w:szCs w:val="22"/>
        </w:rPr>
        <w:t>es</w:t>
      </w:r>
      <w:r w:rsidR="00F473F9">
        <w:rPr>
          <w:rFonts w:ascii="Times New Roman" w:hAnsi="Times New Roman"/>
          <w:sz w:val="22"/>
          <w:szCs w:val="22"/>
        </w:rPr>
        <w:t xml:space="preserve"> a </w:t>
      </w:r>
      <m:oMath>
        <m:r>
          <w:rPr>
            <w:rFonts w:ascii="Cambria Math" w:hAnsi="Cambria Math"/>
            <w:sz w:val="22"/>
            <w:szCs w:val="22"/>
          </w:rPr>
          <m:t>1 x i</m:t>
        </m:r>
      </m:oMath>
      <w:r w:rsidR="00F473F9">
        <w:rPr>
          <w:rFonts w:ascii="Times New Roman" w:hAnsi="Times New Roman"/>
          <w:sz w:val="22"/>
          <w:szCs w:val="22"/>
        </w:rPr>
        <w:t xml:space="preserve"> matrix of individual specific parameters</w:t>
      </w:r>
      <w:r>
        <w:rPr>
          <w:rFonts w:ascii="Times New Roman" w:hAnsi="Times New Roman"/>
          <w:sz w:val="22"/>
          <w:szCs w:val="22"/>
        </w:rPr>
        <w:t xml:space="preserve"> with </w:t>
      </w:r>
      <m:oMath>
        <m:r>
          <w:rPr>
            <w:rFonts w:ascii="Cambria Math" w:hAnsi="Cambria Math"/>
            <w:sz w:val="22"/>
            <w:szCs w:val="22"/>
          </w:rPr>
          <m:t>δ</m:t>
        </m:r>
      </m:oMath>
      <w:r w:rsidR="00CB0DE7">
        <w:rPr>
          <w:rFonts w:ascii="Times New Roman" w:hAnsi="Times New Roman"/>
          <w:sz w:val="22"/>
          <w:szCs w:val="22"/>
        </w:rPr>
        <w:t xml:space="preserve"> distributed according to the Gaussian distribution with mean zero</w:t>
      </w:r>
      <w:r w:rsidR="005678FB">
        <w:rPr>
          <w:rFonts w:ascii="Times New Roman" w:hAnsi="Times New Roman"/>
          <w:sz w:val="22"/>
          <w:szCs w:val="22"/>
        </w:rPr>
        <w:t xml:space="preserve"> (</w:t>
      </w:r>
      <w:r w:rsidR="005678FB" w:rsidRPr="00CB0DE7">
        <w:rPr>
          <w:rFonts w:ascii="Times New Roman" w:hAnsi="Times New Roman"/>
          <w:sz w:val="22"/>
          <w:szCs w:val="22"/>
        </w:rPr>
        <w:t>Therneau</w:t>
      </w:r>
      <w:r w:rsidR="005678FB">
        <w:rPr>
          <w:rFonts w:ascii="Times New Roman" w:hAnsi="Times New Roman"/>
          <w:sz w:val="22"/>
          <w:szCs w:val="22"/>
        </w:rPr>
        <w:t xml:space="preserve"> and </w:t>
      </w:r>
      <w:r w:rsidR="005678FB" w:rsidRPr="00CB0DE7">
        <w:rPr>
          <w:rFonts w:ascii="Times New Roman" w:hAnsi="Times New Roman"/>
          <w:sz w:val="22"/>
          <w:szCs w:val="22"/>
        </w:rPr>
        <w:t>Grambsch</w:t>
      </w:r>
      <w:r w:rsidR="005678FB">
        <w:rPr>
          <w:rFonts w:ascii="Times New Roman" w:hAnsi="Times New Roman"/>
          <w:sz w:val="22"/>
          <w:szCs w:val="22"/>
        </w:rPr>
        <w:t>, 2000)</w:t>
      </w:r>
      <w:r w:rsidR="00CB0DE7">
        <w:rPr>
          <w:rFonts w:ascii="Times New Roman" w:hAnsi="Times New Roman"/>
          <w:sz w:val="22"/>
          <w:szCs w:val="22"/>
        </w:rPr>
        <w:t xml:space="preserve">. </w:t>
      </w:r>
    </w:p>
    <w:p w14:paraId="1A8C5BED" w14:textId="3AFCA7E8" w:rsidR="00E334A4" w:rsidRPr="0008272F" w:rsidRDefault="00E334A4" w:rsidP="00E334A4">
      <w:pPr>
        <w:spacing w:line="480" w:lineRule="auto"/>
        <w:rPr>
          <w:rFonts w:ascii="Times New Roman" w:hAnsi="Times New Roman"/>
          <w:sz w:val="22"/>
          <w:lang w:val="de-DE"/>
        </w:rPr>
      </w:pPr>
      <w:r w:rsidRPr="0008272F">
        <w:rPr>
          <w:rFonts w:ascii="Times New Roman" w:hAnsi="Times New Roman"/>
          <w:b/>
          <w:sz w:val="22"/>
          <w:szCs w:val="22"/>
          <w:lang w:val="de-DE"/>
        </w:rPr>
        <w:t>(4)</w:t>
      </w:r>
      <w:r w:rsidRPr="0008272F">
        <w:rPr>
          <w:rFonts w:ascii="Times New Roman" w:hAnsi="Times New Roman"/>
          <w:sz w:val="22"/>
          <w:szCs w:val="22"/>
          <w:lang w:val="de-DE"/>
        </w:rPr>
        <w:tab/>
      </w:r>
      <m:oMath>
        <m:r>
          <w:rPr>
            <w:rFonts w:ascii="Cambria Math" w:hAnsi="Cambria Math"/>
            <w:sz w:val="22"/>
            <w:szCs w:val="22"/>
            <w:lang w:val="de-DE"/>
          </w:rPr>
          <m:t>h</m:t>
        </m:r>
        <m:d>
          <m:dPr>
            <m:ctrlPr>
              <w:rPr>
                <w:rFonts w:ascii="Cambria Math" w:hAnsi="Cambria Math"/>
                <w:i/>
                <w:sz w:val="22"/>
                <w:szCs w:val="22"/>
                <w:lang w:val="de-DE"/>
              </w:rPr>
            </m:ctrlPr>
          </m:dPr>
          <m:e>
            <m:r>
              <w:rPr>
                <w:rFonts w:ascii="Cambria Math" w:hAnsi="Cambria Math"/>
                <w:sz w:val="22"/>
                <w:szCs w:val="22"/>
                <w:lang w:val="de-DE"/>
              </w:rPr>
              <m:t>t</m:t>
            </m:r>
          </m:e>
        </m:d>
        <m:r>
          <w:rPr>
            <w:rFonts w:ascii="Cambria Math" w:hAnsi="Cambria Math"/>
            <w:sz w:val="22"/>
            <w:szCs w:val="22"/>
            <w:lang w:val="de-DE"/>
          </w:rPr>
          <m:t>=</m:t>
        </m:r>
        <m:sSub>
          <m:sSubPr>
            <m:ctrlPr>
              <w:rPr>
                <w:rFonts w:ascii="Cambria Math" w:hAnsi="Cambria Math"/>
                <w:i/>
                <w:sz w:val="22"/>
                <w:szCs w:val="22"/>
                <w:lang w:val="de-DE"/>
              </w:rPr>
            </m:ctrlPr>
          </m:sSubPr>
          <m:e>
            <m:r>
              <w:rPr>
                <w:rFonts w:ascii="Cambria Math" w:hAnsi="Cambria Math"/>
                <w:sz w:val="22"/>
                <w:szCs w:val="22"/>
                <w:lang w:val="de-DE"/>
              </w:rPr>
              <m:t>h</m:t>
            </m:r>
          </m:e>
          <m:sub>
            <m:r>
              <w:rPr>
                <w:rFonts w:ascii="Cambria Math" w:hAnsi="Cambria Math"/>
                <w:sz w:val="22"/>
                <w:szCs w:val="22"/>
                <w:lang w:val="de-DE"/>
              </w:rPr>
              <m:t>0</m:t>
            </m:r>
          </m:sub>
        </m:sSub>
        <m:d>
          <m:dPr>
            <m:ctrlPr>
              <w:rPr>
                <w:rFonts w:ascii="Cambria Math" w:hAnsi="Cambria Math"/>
                <w:i/>
                <w:sz w:val="22"/>
                <w:szCs w:val="22"/>
                <w:lang w:val="de-DE"/>
              </w:rPr>
            </m:ctrlPr>
          </m:dPr>
          <m:e>
            <m:r>
              <w:rPr>
                <w:rFonts w:ascii="Cambria Math" w:hAnsi="Cambria Math"/>
                <w:sz w:val="22"/>
                <w:szCs w:val="22"/>
                <w:lang w:val="de-DE"/>
              </w:rPr>
              <m:t>t</m:t>
            </m:r>
          </m:e>
        </m:d>
        <m:r>
          <m:rPr>
            <m:sty m:val="p"/>
          </m:rPr>
          <w:rPr>
            <w:rFonts w:ascii="Cambria Math" w:hAnsi="Cambria Math"/>
            <w:sz w:val="22"/>
            <w:szCs w:val="22"/>
            <w:lang w:val="de-DE"/>
          </w:rPr>
          <m:t>exp⁡</m:t>
        </m:r>
        <m:r>
          <w:rPr>
            <w:rFonts w:ascii="Cambria Math" w:hAnsi="Cambria Math"/>
            <w:sz w:val="22"/>
            <w:szCs w:val="22"/>
            <w:lang w:val="de-DE"/>
          </w:rPr>
          <m:t>(</m:t>
        </m:r>
        <m:sSub>
          <m:sSubPr>
            <m:ctrlPr>
              <w:rPr>
                <w:rFonts w:ascii="Cambria Math" w:hAnsi="Cambria Math"/>
                <w:i/>
                <w:sz w:val="22"/>
                <w:szCs w:val="22"/>
                <w:lang w:val="de-DE"/>
              </w:rPr>
            </m:ctrlPr>
          </m:sSubPr>
          <m:e>
            <m:r>
              <w:rPr>
                <w:rFonts w:ascii="Cambria Math" w:hAnsi="Cambria Math"/>
                <w:sz w:val="22"/>
                <w:szCs w:val="22"/>
                <w:lang w:val="de-DE"/>
              </w:rPr>
              <m:t>x</m:t>
            </m:r>
          </m:e>
          <m:sub>
            <m:r>
              <w:rPr>
                <w:rFonts w:ascii="Cambria Math" w:hAnsi="Cambria Math"/>
                <w:sz w:val="22"/>
                <w:szCs w:val="22"/>
                <w:lang w:val="de-DE"/>
              </w:rPr>
              <m:t>i</m:t>
            </m:r>
          </m:sub>
        </m:sSub>
        <m:r>
          <w:rPr>
            <w:rFonts w:ascii="Cambria Math" w:hAnsi="Cambria Math"/>
            <w:sz w:val="22"/>
            <w:szCs w:val="22"/>
            <w:lang w:val="de-DE"/>
          </w:rPr>
          <m:t>β+</m:t>
        </m:r>
        <m:sSub>
          <m:sSubPr>
            <m:ctrlPr>
              <w:rPr>
                <w:rFonts w:ascii="Cambria Math" w:hAnsi="Cambria Math"/>
                <w:i/>
                <w:sz w:val="22"/>
                <w:szCs w:val="22"/>
                <w:lang w:val="de-DE"/>
              </w:rPr>
            </m:ctrlPr>
          </m:sSubPr>
          <m:e>
            <m:r>
              <w:rPr>
                <w:rFonts w:ascii="Cambria Math" w:hAnsi="Cambria Math"/>
                <w:sz w:val="22"/>
                <w:szCs w:val="22"/>
                <w:lang w:val="de-DE"/>
              </w:rPr>
              <m:t>z</m:t>
            </m:r>
          </m:e>
          <m:sub>
            <m:r>
              <w:rPr>
                <w:rFonts w:ascii="Cambria Math" w:hAnsi="Cambria Math"/>
                <w:sz w:val="22"/>
                <w:szCs w:val="22"/>
                <w:lang w:val="de-DE"/>
              </w:rPr>
              <m:t>i</m:t>
            </m:r>
          </m:sub>
        </m:sSub>
        <m:r>
          <w:rPr>
            <w:rFonts w:ascii="Cambria Math" w:hAnsi="Cambria Math"/>
            <w:sz w:val="22"/>
            <w:szCs w:val="22"/>
            <w:lang w:val="de-DE"/>
          </w:rPr>
          <m:t>δ)</m:t>
        </m:r>
      </m:oMath>
      <w:r w:rsidRPr="0008272F">
        <w:rPr>
          <w:rFonts w:ascii="Times New Roman" w:hAnsi="Times New Roman"/>
          <w:i/>
          <w:sz w:val="22"/>
          <w:szCs w:val="22"/>
          <w:lang w:val="de-DE"/>
        </w:rPr>
        <w:t xml:space="preserve"> </w:t>
      </w:r>
    </w:p>
    <w:p w14:paraId="15AF40F5" w14:textId="68B74EEF" w:rsidR="00E334A4" w:rsidRPr="0008272F" w:rsidRDefault="00B52949" w:rsidP="00E334A4">
      <w:pPr>
        <w:tabs>
          <w:tab w:val="left" w:pos="432"/>
        </w:tabs>
        <w:spacing w:line="480" w:lineRule="auto"/>
        <w:ind w:firstLine="432"/>
        <w:rPr>
          <w:rFonts w:ascii="Times New Roman" w:hAnsi="Times New Roman"/>
          <w:sz w:val="22"/>
        </w:rPr>
      </w:pPr>
      <w:r w:rsidRPr="0008272F">
        <w:rPr>
          <w:rFonts w:ascii="Times New Roman" w:hAnsi="Times New Roman"/>
          <w:sz w:val="22"/>
        </w:rPr>
        <w:t xml:space="preserve">The coefficients estimated in the CPH model </w:t>
      </w:r>
      <w:r w:rsidR="00252E13">
        <w:rPr>
          <w:rFonts w:ascii="Times New Roman" w:hAnsi="Times New Roman"/>
          <w:sz w:val="22"/>
        </w:rPr>
        <w:t>can be</w:t>
      </w:r>
      <w:r w:rsidRPr="0008272F">
        <w:rPr>
          <w:rFonts w:ascii="Times New Roman" w:hAnsi="Times New Roman"/>
          <w:sz w:val="22"/>
        </w:rPr>
        <w:t xml:space="preserve"> expressed as hazard ratios via the formula </w:t>
      </w:r>
      <m:oMath>
        <m:func>
          <m:funcPr>
            <m:ctrlPr>
              <w:rPr>
                <w:rFonts w:ascii="Cambria Math" w:hAnsi="Cambria Math"/>
                <w:i/>
                <w:sz w:val="22"/>
              </w:rPr>
            </m:ctrlPr>
          </m:funcPr>
          <m:fName>
            <m:r>
              <m:rPr>
                <m:sty m:val="p"/>
              </m:rPr>
              <w:rPr>
                <w:rFonts w:ascii="Cambria Math" w:hAnsi="Cambria Math"/>
                <w:sz w:val="22"/>
              </w:rPr>
              <m:t>exp</m:t>
            </m:r>
          </m:fName>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β</m:t>
                    </m:r>
                  </m:e>
                  <m:sub>
                    <m:r>
                      <w:rPr>
                        <w:rFonts w:ascii="Cambria Math" w:hAnsi="Cambria Math"/>
                        <w:sz w:val="22"/>
                      </w:rPr>
                      <m:t>i</m:t>
                    </m:r>
                  </m:sub>
                </m:sSub>
              </m:e>
            </m:d>
          </m:e>
        </m:func>
      </m:oMath>
      <w:r w:rsidRPr="0008272F">
        <w:rPr>
          <w:rFonts w:ascii="Times New Roman" w:hAnsi="Times New Roman"/>
          <w:sz w:val="22"/>
        </w:rPr>
        <w:t xml:space="preserve"> </w:t>
      </w:r>
      <w:r w:rsidR="00E334A4" w:rsidRPr="0008272F">
        <w:rPr>
          <w:rFonts w:ascii="Times New Roman" w:hAnsi="Times New Roman"/>
          <w:sz w:val="22"/>
        </w:rPr>
        <w:t xml:space="preserve">assuming </w:t>
      </w:r>
      <w:r w:rsidR="007E703D">
        <w:rPr>
          <w:rFonts w:ascii="Times New Roman" w:hAnsi="Times New Roman"/>
          <w:sz w:val="22"/>
        </w:rPr>
        <w:t xml:space="preserve">the baseline hazard is modified by </w:t>
      </w:r>
      <w:r w:rsidR="00E334A4" w:rsidRPr="0008272F">
        <w:rPr>
          <w:rFonts w:ascii="Times New Roman" w:hAnsi="Times New Roman"/>
          <w:sz w:val="22"/>
        </w:rPr>
        <w:t>a one unit increase in the given parameter of interest multiplied by its estimated coefficient. A hazard ratio less than one</w:t>
      </w:r>
      <w:r w:rsidRPr="0008272F">
        <w:rPr>
          <w:rFonts w:ascii="Times New Roman" w:hAnsi="Times New Roman"/>
          <w:sz w:val="22"/>
        </w:rPr>
        <w:t xml:space="preserve"> (generated by a negative coefficient estimate)</w:t>
      </w:r>
      <w:r w:rsidR="00E334A4" w:rsidRPr="0008272F">
        <w:rPr>
          <w:rFonts w:ascii="Times New Roman" w:hAnsi="Times New Roman"/>
          <w:sz w:val="22"/>
        </w:rPr>
        <w:t xml:space="preserve"> indicates that an increase in the variable of interest causes the likelihood that the spell ends </w:t>
      </w:r>
      <w:r w:rsidR="007E703D">
        <w:rPr>
          <w:rFonts w:ascii="Times New Roman" w:hAnsi="Times New Roman"/>
          <w:sz w:val="22"/>
        </w:rPr>
        <w:t>at</w:t>
      </w:r>
      <w:r w:rsidR="00E334A4" w:rsidRPr="0008272F">
        <w:rPr>
          <w:rFonts w:ascii="Times New Roman" w:hAnsi="Times New Roman"/>
          <w:sz w:val="22"/>
        </w:rPr>
        <w:t xml:space="preserve"> time </w:t>
      </w:r>
      <w:r w:rsidR="00E334A4" w:rsidRPr="0008272F">
        <w:rPr>
          <w:rFonts w:ascii="Times New Roman" w:hAnsi="Times New Roman"/>
          <w:i/>
          <w:sz w:val="22"/>
        </w:rPr>
        <w:t>t</w:t>
      </w:r>
      <w:r w:rsidR="00E334A4" w:rsidRPr="0008272F">
        <w:rPr>
          <w:rFonts w:ascii="Times New Roman" w:hAnsi="Times New Roman"/>
          <w:sz w:val="22"/>
        </w:rPr>
        <w:t xml:space="preserve"> (given it has lasted to time </w:t>
      </w:r>
      <w:r w:rsidR="00E334A4" w:rsidRPr="0008272F">
        <w:rPr>
          <w:rFonts w:ascii="Times New Roman" w:hAnsi="Times New Roman"/>
          <w:i/>
          <w:sz w:val="22"/>
        </w:rPr>
        <w:t>t</w:t>
      </w:r>
      <w:r w:rsidR="00E334A4" w:rsidRPr="0008272F">
        <w:rPr>
          <w:rFonts w:ascii="Times New Roman" w:hAnsi="Times New Roman"/>
          <w:sz w:val="22"/>
        </w:rPr>
        <w:t>) to be smaller than the baseline hazard, all else equal</w:t>
      </w:r>
      <w:r w:rsidR="007E703D">
        <w:rPr>
          <w:rFonts w:ascii="Times New Roman" w:hAnsi="Times New Roman"/>
          <w:sz w:val="22"/>
        </w:rPr>
        <w:t xml:space="preserve">, </w:t>
      </w:r>
      <w:r w:rsidR="007E703D" w:rsidRPr="0008272F">
        <w:rPr>
          <w:rFonts w:ascii="Times New Roman" w:hAnsi="Times New Roman"/>
          <w:sz w:val="22"/>
        </w:rPr>
        <w:t>imply</w:t>
      </w:r>
      <w:r w:rsidR="007E703D">
        <w:rPr>
          <w:rFonts w:ascii="Times New Roman" w:hAnsi="Times New Roman"/>
          <w:sz w:val="22"/>
        </w:rPr>
        <w:t>ing</w:t>
      </w:r>
      <w:r w:rsidR="00E334A4" w:rsidRPr="0008272F">
        <w:rPr>
          <w:rFonts w:ascii="Times New Roman" w:hAnsi="Times New Roman"/>
          <w:sz w:val="22"/>
        </w:rPr>
        <w:t xml:space="preserve"> that the unemployment spell has a higher likelihood of continuing (sometimes referred to as increased survivability</w:t>
      </w:r>
      <w:r w:rsidR="007E703D">
        <w:rPr>
          <w:rFonts w:ascii="Times New Roman" w:hAnsi="Times New Roman"/>
          <w:sz w:val="22"/>
        </w:rPr>
        <w:t>)</w:t>
      </w:r>
      <w:r w:rsidR="00E334A4" w:rsidRPr="0008272F">
        <w:rPr>
          <w:rFonts w:ascii="Times New Roman" w:hAnsi="Times New Roman"/>
          <w:sz w:val="22"/>
        </w:rPr>
        <w:t>. A hazard ratio larger than one</w:t>
      </w:r>
      <w:r w:rsidRPr="0008272F">
        <w:rPr>
          <w:rFonts w:ascii="Times New Roman" w:hAnsi="Times New Roman"/>
          <w:sz w:val="22"/>
        </w:rPr>
        <w:t xml:space="preserve"> (generated by a positive coefficient estimate)</w:t>
      </w:r>
      <w:r w:rsidR="00E334A4" w:rsidRPr="0008272F">
        <w:rPr>
          <w:rFonts w:ascii="Times New Roman" w:hAnsi="Times New Roman"/>
          <w:sz w:val="22"/>
        </w:rPr>
        <w:t xml:space="preserve"> implies that the </w:t>
      </w:r>
      <w:r w:rsidR="0006502C">
        <w:rPr>
          <w:rFonts w:ascii="Times New Roman" w:hAnsi="Times New Roman"/>
          <w:sz w:val="22"/>
        </w:rPr>
        <w:t>increase in</w:t>
      </w:r>
      <w:r w:rsidR="00E334A4" w:rsidRPr="0008272F">
        <w:rPr>
          <w:rFonts w:ascii="Times New Roman" w:hAnsi="Times New Roman"/>
          <w:sz w:val="22"/>
        </w:rPr>
        <w:t xml:space="preserve"> the variable of interest causes the hazard to increase, meaning the likelihood of the unemployment spell ending in time t (given it has lasted to time </w:t>
      </w:r>
      <w:r w:rsidR="00E334A4" w:rsidRPr="0008272F">
        <w:rPr>
          <w:rFonts w:ascii="Times New Roman" w:hAnsi="Times New Roman"/>
          <w:i/>
          <w:sz w:val="22"/>
        </w:rPr>
        <w:t>t</w:t>
      </w:r>
      <w:r w:rsidR="00E334A4" w:rsidRPr="0008272F">
        <w:rPr>
          <w:rFonts w:ascii="Times New Roman" w:hAnsi="Times New Roman"/>
          <w:sz w:val="22"/>
        </w:rPr>
        <w:t xml:space="preserve">) has increased over the baseline hazard (sometimes referred to as decreased survivability), i.e., shorter duration of the unemployment spell. </w:t>
      </w:r>
    </w:p>
    <w:p w14:paraId="54E7AC10" w14:textId="20160133" w:rsidR="00964A28" w:rsidRPr="0008272F" w:rsidRDefault="00964A28" w:rsidP="00964A28">
      <w:pPr>
        <w:tabs>
          <w:tab w:val="left" w:pos="432"/>
        </w:tabs>
        <w:spacing w:before="240" w:line="480" w:lineRule="auto"/>
        <w:rPr>
          <w:rFonts w:ascii="Times New Roman" w:hAnsi="Times New Roman"/>
          <w:b/>
          <w:sz w:val="22"/>
          <w:szCs w:val="22"/>
        </w:rPr>
      </w:pPr>
      <w:r w:rsidRPr="0008272F">
        <w:rPr>
          <w:rFonts w:ascii="Times New Roman" w:hAnsi="Times New Roman"/>
          <w:b/>
          <w:sz w:val="22"/>
          <w:szCs w:val="22"/>
        </w:rPr>
        <w:t>5. Data</w:t>
      </w:r>
    </w:p>
    <w:p w14:paraId="56C0C744" w14:textId="6C9A8140" w:rsidR="00964A28" w:rsidRPr="0008272F" w:rsidRDefault="00964A28" w:rsidP="00964A28">
      <w:pPr>
        <w:tabs>
          <w:tab w:val="left" w:pos="432"/>
        </w:tabs>
        <w:spacing w:line="480" w:lineRule="auto"/>
        <w:ind w:firstLine="432"/>
        <w:rPr>
          <w:rFonts w:ascii="Times New Roman" w:hAnsi="Times New Roman"/>
          <w:sz w:val="22"/>
          <w:szCs w:val="22"/>
        </w:rPr>
      </w:pPr>
      <w:r w:rsidRPr="0008272F">
        <w:rPr>
          <w:rFonts w:ascii="Times New Roman" w:hAnsi="Times New Roman"/>
          <w:sz w:val="22"/>
          <w:szCs w:val="22"/>
        </w:rPr>
        <w:t xml:space="preserve">The data </w:t>
      </w:r>
      <w:r w:rsidR="00B842E3">
        <w:rPr>
          <w:rFonts w:ascii="Times New Roman" w:hAnsi="Times New Roman"/>
          <w:sz w:val="22"/>
          <w:szCs w:val="22"/>
        </w:rPr>
        <w:t xml:space="preserve">for this research </w:t>
      </w:r>
      <w:r w:rsidRPr="0008272F">
        <w:rPr>
          <w:rFonts w:ascii="Times New Roman" w:hAnsi="Times New Roman"/>
          <w:sz w:val="22"/>
          <w:szCs w:val="22"/>
        </w:rPr>
        <w:t>are drawn from the National Longitudinal Study of Youth</w:t>
      </w:r>
      <w:r w:rsidR="004C3B17">
        <w:rPr>
          <w:rFonts w:ascii="Times New Roman" w:hAnsi="Times New Roman"/>
          <w:sz w:val="22"/>
          <w:szCs w:val="22"/>
        </w:rPr>
        <w:t xml:space="preserve"> –</w:t>
      </w:r>
      <w:r w:rsidRPr="0008272F">
        <w:rPr>
          <w:rFonts w:ascii="Times New Roman" w:hAnsi="Times New Roman"/>
          <w:sz w:val="22"/>
          <w:szCs w:val="22"/>
        </w:rPr>
        <w:t xml:space="preserve"> 1997</w:t>
      </w:r>
      <w:r w:rsidR="004C3B17">
        <w:rPr>
          <w:rFonts w:ascii="Times New Roman" w:hAnsi="Times New Roman"/>
          <w:sz w:val="22"/>
          <w:szCs w:val="22"/>
        </w:rPr>
        <w:t xml:space="preserve"> (NLSY97). </w:t>
      </w:r>
      <w:r w:rsidRPr="0008272F">
        <w:rPr>
          <w:rFonts w:ascii="Times New Roman" w:hAnsi="Times New Roman"/>
          <w:sz w:val="22"/>
          <w:szCs w:val="22"/>
        </w:rPr>
        <w:t xml:space="preserve"> We </w:t>
      </w:r>
      <w:r w:rsidR="00676A3A">
        <w:rPr>
          <w:rFonts w:ascii="Times New Roman" w:hAnsi="Times New Roman"/>
          <w:sz w:val="22"/>
          <w:szCs w:val="22"/>
        </w:rPr>
        <w:t>use</w:t>
      </w:r>
      <w:r w:rsidR="008C1CFE">
        <w:rPr>
          <w:rFonts w:ascii="Times New Roman" w:hAnsi="Times New Roman"/>
          <w:sz w:val="22"/>
          <w:szCs w:val="22"/>
        </w:rPr>
        <w:t xml:space="preserve"> </w:t>
      </w:r>
      <w:r w:rsidR="004C3B17">
        <w:rPr>
          <w:rFonts w:ascii="Times New Roman" w:hAnsi="Times New Roman"/>
          <w:sz w:val="22"/>
          <w:szCs w:val="22"/>
        </w:rPr>
        <w:t xml:space="preserve">data for </w:t>
      </w:r>
      <w:r w:rsidR="004C3B17" w:rsidRPr="0008272F">
        <w:rPr>
          <w:rFonts w:ascii="Times New Roman" w:hAnsi="Times New Roman"/>
          <w:sz w:val="22"/>
          <w:szCs w:val="22"/>
        </w:rPr>
        <w:t>1997 to 2011</w:t>
      </w:r>
      <w:ins w:id="4" w:author="Jeremy Groves" w:date="2023-01-23T13:25:00Z">
        <w:r w:rsidR="00543807">
          <w:rPr>
            <w:rStyle w:val="FootnoteReference"/>
            <w:rFonts w:ascii="Times New Roman" w:hAnsi="Times New Roman"/>
            <w:sz w:val="22"/>
            <w:szCs w:val="22"/>
          </w:rPr>
          <w:footnoteReference w:id="7"/>
        </w:r>
      </w:ins>
      <w:r w:rsidR="004C3B17">
        <w:rPr>
          <w:rFonts w:ascii="Times New Roman" w:hAnsi="Times New Roman"/>
          <w:sz w:val="22"/>
          <w:szCs w:val="22"/>
        </w:rPr>
        <w:t xml:space="preserve"> </w:t>
      </w:r>
      <w:r w:rsidR="0006502C">
        <w:rPr>
          <w:rFonts w:ascii="Times New Roman" w:hAnsi="Times New Roman"/>
          <w:sz w:val="22"/>
          <w:szCs w:val="22"/>
        </w:rPr>
        <w:t>as these</w:t>
      </w:r>
      <w:r w:rsidR="006A0795">
        <w:rPr>
          <w:rFonts w:ascii="Times New Roman" w:hAnsi="Times New Roman"/>
          <w:sz w:val="22"/>
          <w:szCs w:val="22"/>
        </w:rPr>
        <w:t xml:space="preserve"> </w:t>
      </w:r>
      <w:r w:rsidR="0006502C">
        <w:rPr>
          <w:rFonts w:ascii="Times New Roman" w:hAnsi="Times New Roman"/>
          <w:sz w:val="22"/>
          <w:szCs w:val="22"/>
        </w:rPr>
        <w:t xml:space="preserve">represent the most </w:t>
      </w:r>
      <w:r w:rsidRPr="0008272F">
        <w:rPr>
          <w:rFonts w:ascii="Times New Roman" w:hAnsi="Times New Roman"/>
          <w:sz w:val="22"/>
          <w:szCs w:val="22"/>
        </w:rPr>
        <w:t xml:space="preserve">comprehensive and complete set of variables </w:t>
      </w:r>
      <w:r w:rsidR="0006502C">
        <w:rPr>
          <w:rFonts w:ascii="Times New Roman" w:hAnsi="Times New Roman"/>
          <w:sz w:val="22"/>
          <w:szCs w:val="22"/>
        </w:rPr>
        <w:t xml:space="preserve">needed to </w:t>
      </w:r>
      <w:r w:rsidR="004C3B17">
        <w:rPr>
          <w:rFonts w:ascii="Times New Roman" w:hAnsi="Times New Roman"/>
          <w:sz w:val="22"/>
          <w:szCs w:val="22"/>
        </w:rPr>
        <w:t>estimat</w:t>
      </w:r>
      <w:r w:rsidR="0006502C">
        <w:rPr>
          <w:rFonts w:ascii="Times New Roman" w:hAnsi="Times New Roman"/>
          <w:sz w:val="22"/>
          <w:szCs w:val="22"/>
        </w:rPr>
        <w:t>e</w:t>
      </w:r>
      <w:r w:rsidR="004C3B17">
        <w:rPr>
          <w:rFonts w:ascii="Times New Roman" w:hAnsi="Times New Roman"/>
          <w:sz w:val="22"/>
          <w:szCs w:val="22"/>
        </w:rPr>
        <w:t xml:space="preserve"> our</w:t>
      </w:r>
      <w:r w:rsidRPr="0008272F">
        <w:rPr>
          <w:rFonts w:ascii="Times New Roman" w:hAnsi="Times New Roman"/>
          <w:sz w:val="22"/>
          <w:szCs w:val="22"/>
        </w:rPr>
        <w:t xml:space="preserve"> model. Unemployment spells (SPELL) are calculated using the weekly employment</w:t>
      </w:r>
      <w:r w:rsidR="00C53223" w:rsidRPr="0008272F">
        <w:rPr>
          <w:rFonts w:ascii="Times New Roman" w:hAnsi="Times New Roman"/>
          <w:sz w:val="22"/>
          <w:szCs w:val="22"/>
        </w:rPr>
        <w:t xml:space="preserve"> variable</w:t>
      </w:r>
      <w:r w:rsidRPr="0008272F">
        <w:rPr>
          <w:rFonts w:ascii="Times New Roman" w:hAnsi="Times New Roman"/>
          <w:sz w:val="22"/>
          <w:szCs w:val="22"/>
        </w:rPr>
        <w:t xml:space="preserve"> generated by the NLSY</w:t>
      </w:r>
      <w:r w:rsidR="003A200A">
        <w:rPr>
          <w:rFonts w:ascii="Times New Roman" w:hAnsi="Times New Roman"/>
          <w:sz w:val="22"/>
          <w:szCs w:val="22"/>
        </w:rPr>
        <w:t>97</w:t>
      </w:r>
      <w:r w:rsidRPr="0008272F">
        <w:rPr>
          <w:rFonts w:ascii="Times New Roman" w:hAnsi="Times New Roman"/>
          <w:sz w:val="22"/>
          <w:szCs w:val="22"/>
        </w:rPr>
        <w:t xml:space="preserve"> indicat</w:t>
      </w:r>
      <w:r w:rsidR="00C53223" w:rsidRPr="0008272F">
        <w:rPr>
          <w:rFonts w:ascii="Times New Roman" w:hAnsi="Times New Roman"/>
          <w:sz w:val="22"/>
          <w:szCs w:val="22"/>
        </w:rPr>
        <w:t>ing</w:t>
      </w:r>
      <w:r w:rsidRPr="0008272F">
        <w:rPr>
          <w:rFonts w:ascii="Times New Roman" w:hAnsi="Times New Roman"/>
          <w:sz w:val="22"/>
          <w:szCs w:val="22"/>
        </w:rPr>
        <w:t xml:space="preserve"> if the respondent is employed, unemployed, or out of the labor force </w:t>
      </w:r>
      <w:r w:rsidR="00C53223" w:rsidRPr="0008272F">
        <w:rPr>
          <w:rFonts w:ascii="Times New Roman" w:hAnsi="Times New Roman"/>
          <w:sz w:val="22"/>
          <w:szCs w:val="22"/>
        </w:rPr>
        <w:t>during</w:t>
      </w:r>
      <w:r w:rsidRPr="0008272F">
        <w:rPr>
          <w:rFonts w:ascii="Times New Roman" w:hAnsi="Times New Roman"/>
          <w:sz w:val="22"/>
          <w:szCs w:val="22"/>
        </w:rPr>
        <w:t xml:space="preserve"> each week </w:t>
      </w:r>
      <w:r w:rsidR="00C53223" w:rsidRPr="0008272F">
        <w:rPr>
          <w:rFonts w:ascii="Times New Roman" w:hAnsi="Times New Roman"/>
          <w:sz w:val="22"/>
          <w:szCs w:val="22"/>
        </w:rPr>
        <w:t>within</w:t>
      </w:r>
      <w:r w:rsidRPr="0008272F">
        <w:rPr>
          <w:rFonts w:ascii="Times New Roman" w:hAnsi="Times New Roman"/>
          <w:sz w:val="22"/>
          <w:szCs w:val="22"/>
        </w:rPr>
        <w:t xml:space="preserve"> sample period.</w:t>
      </w:r>
      <w:r w:rsidRPr="0008272F">
        <w:rPr>
          <w:rStyle w:val="FootnoteReference"/>
          <w:rFonts w:ascii="Times New Roman" w:hAnsi="Times New Roman"/>
          <w:sz w:val="22"/>
          <w:szCs w:val="22"/>
        </w:rPr>
        <w:footnoteReference w:id="8"/>
      </w:r>
      <w:r w:rsidRPr="0008272F">
        <w:rPr>
          <w:rFonts w:ascii="Times New Roman" w:hAnsi="Times New Roman"/>
          <w:sz w:val="22"/>
          <w:szCs w:val="22"/>
        </w:rPr>
        <w:t xml:space="preserve"> The length of an unemployment spell is </w:t>
      </w:r>
      <w:r w:rsidRPr="0008272F">
        <w:rPr>
          <w:rFonts w:ascii="Times New Roman" w:hAnsi="Times New Roman"/>
          <w:sz w:val="22"/>
          <w:szCs w:val="22"/>
        </w:rPr>
        <w:lastRenderedPageBreak/>
        <w:t xml:space="preserve">determined by counting the number of consecutive weeks the respondent is classified as unemployed and </w:t>
      </w:r>
      <w:r w:rsidR="00252E13">
        <w:rPr>
          <w:rFonts w:ascii="Times New Roman" w:hAnsi="Times New Roman"/>
          <w:sz w:val="22"/>
          <w:szCs w:val="22"/>
        </w:rPr>
        <w:t xml:space="preserve">a </w:t>
      </w:r>
      <w:r w:rsidRPr="0008272F">
        <w:rPr>
          <w:rFonts w:ascii="Times New Roman" w:hAnsi="Times New Roman"/>
          <w:sz w:val="22"/>
          <w:szCs w:val="22"/>
        </w:rPr>
        <w:t>spell end</w:t>
      </w:r>
      <w:r w:rsidR="00252E13">
        <w:rPr>
          <w:rFonts w:ascii="Times New Roman" w:hAnsi="Times New Roman"/>
          <w:sz w:val="22"/>
          <w:szCs w:val="22"/>
        </w:rPr>
        <w:t>s</w:t>
      </w:r>
      <w:r w:rsidRPr="0008272F">
        <w:rPr>
          <w:rFonts w:ascii="Times New Roman" w:hAnsi="Times New Roman"/>
          <w:sz w:val="22"/>
          <w:szCs w:val="22"/>
        </w:rPr>
        <w:t xml:space="preserve"> by the respondent becoming employed</w:t>
      </w:r>
      <w:ins w:id="12" w:author="Jeremy Groves" w:date="2023-01-23T13:29:00Z">
        <w:r w:rsidR="00543807">
          <w:rPr>
            <w:rFonts w:ascii="Times New Roman" w:hAnsi="Times New Roman"/>
            <w:sz w:val="22"/>
            <w:szCs w:val="22"/>
          </w:rPr>
          <w:t xml:space="preserve"> or leaving the workforce</w:t>
        </w:r>
      </w:ins>
      <w:r w:rsidRPr="0008272F">
        <w:rPr>
          <w:rFonts w:ascii="Times New Roman" w:hAnsi="Times New Roman"/>
          <w:sz w:val="22"/>
          <w:szCs w:val="22"/>
        </w:rPr>
        <w:t xml:space="preserve">. </w:t>
      </w:r>
      <w:del w:id="13" w:author="Jeremy Groves" w:date="2023-01-23T13:29:00Z">
        <w:r w:rsidR="007659D7" w:rsidDel="00543807">
          <w:rPr>
            <w:rFonts w:ascii="Times New Roman" w:hAnsi="Times New Roman"/>
            <w:sz w:val="22"/>
            <w:szCs w:val="22"/>
          </w:rPr>
          <w:delText xml:space="preserve">Spells that end by the respondent leaving the workforce are </w:delText>
        </w:r>
        <w:r w:rsidR="00C1436A" w:rsidDel="00543807">
          <w:rPr>
            <w:rFonts w:ascii="Times New Roman" w:hAnsi="Times New Roman"/>
            <w:sz w:val="22"/>
            <w:szCs w:val="22"/>
          </w:rPr>
          <w:delText>removed</w:delText>
        </w:r>
        <w:r w:rsidR="007659D7" w:rsidDel="00543807">
          <w:rPr>
            <w:rFonts w:ascii="Times New Roman" w:hAnsi="Times New Roman"/>
            <w:sz w:val="22"/>
            <w:szCs w:val="22"/>
          </w:rPr>
          <w:delText xml:space="preserve"> from the data and </w:delText>
        </w:r>
        <w:r w:rsidR="00AA4EAA" w:rsidDel="00543807">
          <w:rPr>
            <w:rFonts w:ascii="Times New Roman" w:hAnsi="Times New Roman"/>
            <w:sz w:val="22"/>
            <w:szCs w:val="22"/>
          </w:rPr>
          <w:delText>reentry to the labor force starts a new unemployment spell</w:delText>
        </w:r>
        <w:r w:rsidR="007659D7" w:rsidDel="00543807">
          <w:rPr>
            <w:rFonts w:ascii="Times New Roman" w:hAnsi="Times New Roman"/>
            <w:sz w:val="22"/>
            <w:szCs w:val="22"/>
          </w:rPr>
          <w:delText xml:space="preserve">. </w:delText>
        </w:r>
      </w:del>
      <w:r w:rsidR="00991103">
        <w:rPr>
          <w:rFonts w:ascii="Times New Roman" w:hAnsi="Times New Roman"/>
          <w:sz w:val="22"/>
          <w:szCs w:val="22"/>
        </w:rPr>
        <w:t>Characteristics of the previous e</w:t>
      </w:r>
      <w:r w:rsidRPr="0008272F">
        <w:rPr>
          <w:rFonts w:ascii="Times New Roman" w:hAnsi="Times New Roman"/>
          <w:sz w:val="22"/>
          <w:szCs w:val="22"/>
        </w:rPr>
        <w:t xml:space="preserve">mployer, discussed below, are matched to </w:t>
      </w:r>
      <w:r w:rsidR="00991103">
        <w:rPr>
          <w:rFonts w:ascii="Times New Roman" w:hAnsi="Times New Roman"/>
          <w:sz w:val="22"/>
          <w:szCs w:val="22"/>
        </w:rPr>
        <w:t xml:space="preserve">individuals’ </w:t>
      </w:r>
      <w:r w:rsidRPr="0008272F">
        <w:rPr>
          <w:rFonts w:ascii="Times New Roman" w:hAnsi="Times New Roman"/>
          <w:sz w:val="22"/>
          <w:szCs w:val="22"/>
        </w:rPr>
        <w:t>unemployment spell</w:t>
      </w:r>
      <w:r w:rsidR="00C53223" w:rsidRPr="0008272F">
        <w:rPr>
          <w:rFonts w:ascii="Times New Roman" w:hAnsi="Times New Roman"/>
          <w:sz w:val="22"/>
          <w:szCs w:val="22"/>
        </w:rPr>
        <w:t>s</w:t>
      </w:r>
      <w:r w:rsidRPr="0008272F">
        <w:rPr>
          <w:rFonts w:ascii="Times New Roman" w:hAnsi="Times New Roman"/>
          <w:sz w:val="22"/>
          <w:szCs w:val="22"/>
        </w:rPr>
        <w:t xml:space="preserve"> using</w:t>
      </w:r>
      <w:r w:rsidR="00B52949" w:rsidRPr="0008272F">
        <w:rPr>
          <w:rFonts w:ascii="Times New Roman" w:hAnsi="Times New Roman"/>
          <w:sz w:val="22"/>
          <w:szCs w:val="22"/>
        </w:rPr>
        <w:t xml:space="preserve"> a</w:t>
      </w:r>
      <w:r w:rsidRPr="0008272F">
        <w:rPr>
          <w:rFonts w:ascii="Times New Roman" w:hAnsi="Times New Roman"/>
          <w:sz w:val="22"/>
          <w:szCs w:val="22"/>
        </w:rPr>
        <w:t xml:space="preserve"> </w:t>
      </w:r>
      <w:r w:rsidR="007659D7" w:rsidRPr="0008272F">
        <w:rPr>
          <w:rFonts w:ascii="Times New Roman" w:hAnsi="Times New Roman"/>
          <w:sz w:val="22"/>
          <w:szCs w:val="22"/>
        </w:rPr>
        <w:t>unique job identifier</w:t>
      </w:r>
      <w:r w:rsidRPr="0008272F">
        <w:rPr>
          <w:rFonts w:ascii="Times New Roman" w:hAnsi="Times New Roman"/>
          <w:sz w:val="22"/>
          <w:szCs w:val="22"/>
        </w:rPr>
        <w:t xml:space="preserve"> created by NLSY</w:t>
      </w:r>
      <w:r w:rsidR="00125F59">
        <w:rPr>
          <w:rFonts w:ascii="Times New Roman" w:hAnsi="Times New Roman"/>
          <w:sz w:val="22"/>
          <w:szCs w:val="22"/>
        </w:rPr>
        <w:t>97</w:t>
      </w:r>
      <w:r w:rsidRPr="0008272F">
        <w:rPr>
          <w:rFonts w:ascii="Times New Roman" w:hAnsi="Times New Roman"/>
          <w:sz w:val="22"/>
          <w:szCs w:val="22"/>
        </w:rPr>
        <w:t>.</w:t>
      </w:r>
      <w:r w:rsidRPr="0008272F">
        <w:rPr>
          <w:rStyle w:val="FootnoteReference"/>
          <w:rFonts w:ascii="Times New Roman" w:hAnsi="Times New Roman"/>
          <w:sz w:val="22"/>
          <w:szCs w:val="22"/>
        </w:rPr>
        <w:footnoteReference w:id="9"/>
      </w:r>
      <w:r w:rsidRPr="0008272F">
        <w:rPr>
          <w:rFonts w:ascii="Times New Roman" w:hAnsi="Times New Roman"/>
          <w:sz w:val="22"/>
          <w:szCs w:val="22"/>
        </w:rPr>
        <w:t xml:space="preserve"> </w:t>
      </w:r>
    </w:p>
    <w:p w14:paraId="3CA9534B" w14:textId="48B7D5DB" w:rsidR="00964A28" w:rsidRPr="00AA4EAA" w:rsidRDefault="00964A28" w:rsidP="00964A28">
      <w:pPr>
        <w:tabs>
          <w:tab w:val="left" w:pos="432"/>
        </w:tabs>
        <w:spacing w:line="480" w:lineRule="auto"/>
        <w:ind w:firstLine="432"/>
        <w:rPr>
          <w:rFonts w:ascii="Times New Roman" w:hAnsi="Times New Roman"/>
          <w:sz w:val="22"/>
          <w:szCs w:val="22"/>
        </w:rPr>
      </w:pPr>
      <w:r w:rsidRPr="0008272F">
        <w:rPr>
          <w:rFonts w:ascii="Times New Roman" w:hAnsi="Times New Roman"/>
          <w:sz w:val="22"/>
          <w:szCs w:val="22"/>
        </w:rPr>
        <w:t>Table 1 provide</w:t>
      </w:r>
      <w:r w:rsidR="00B52949" w:rsidRPr="0008272F">
        <w:rPr>
          <w:rFonts w:ascii="Times New Roman" w:hAnsi="Times New Roman"/>
          <w:sz w:val="22"/>
          <w:szCs w:val="22"/>
        </w:rPr>
        <w:t>s</w:t>
      </w:r>
      <w:r w:rsidRPr="0008272F">
        <w:rPr>
          <w:rFonts w:ascii="Times New Roman" w:hAnsi="Times New Roman"/>
          <w:sz w:val="22"/>
          <w:szCs w:val="22"/>
        </w:rPr>
        <w:t xml:space="preserve"> the names and definitions of the variables used in the analys</w:t>
      </w:r>
      <w:r w:rsidR="00252E13">
        <w:rPr>
          <w:rFonts w:ascii="Times New Roman" w:hAnsi="Times New Roman"/>
          <w:sz w:val="22"/>
          <w:szCs w:val="22"/>
        </w:rPr>
        <w:t>i</w:t>
      </w:r>
      <w:r w:rsidRPr="0008272F">
        <w:rPr>
          <w:rFonts w:ascii="Times New Roman" w:hAnsi="Times New Roman"/>
          <w:sz w:val="22"/>
          <w:szCs w:val="22"/>
        </w:rPr>
        <w:t xml:space="preserve">s. Because height and weight </w:t>
      </w:r>
      <w:r w:rsidR="004E7C6D" w:rsidRPr="0008272F">
        <w:rPr>
          <w:rFonts w:ascii="Times New Roman" w:hAnsi="Times New Roman"/>
          <w:sz w:val="22"/>
          <w:szCs w:val="22"/>
        </w:rPr>
        <w:t>are</w:t>
      </w:r>
      <w:r w:rsidRPr="0008272F">
        <w:rPr>
          <w:rFonts w:ascii="Times New Roman" w:hAnsi="Times New Roman"/>
          <w:sz w:val="22"/>
          <w:szCs w:val="22"/>
        </w:rPr>
        <w:t xml:space="preserve"> not collected consistently </w:t>
      </w:r>
      <w:r w:rsidR="00252E13">
        <w:rPr>
          <w:rFonts w:ascii="Times New Roman" w:hAnsi="Times New Roman"/>
          <w:sz w:val="22"/>
          <w:szCs w:val="22"/>
        </w:rPr>
        <w:t xml:space="preserve">and contain errors </w:t>
      </w:r>
      <w:r w:rsidRPr="0008272F">
        <w:rPr>
          <w:rFonts w:ascii="Times New Roman" w:hAnsi="Times New Roman"/>
          <w:sz w:val="22"/>
          <w:szCs w:val="22"/>
        </w:rPr>
        <w:t>across the sample period</w:t>
      </w:r>
      <w:r w:rsidR="007659D7">
        <w:rPr>
          <w:rFonts w:ascii="Times New Roman" w:hAnsi="Times New Roman"/>
          <w:sz w:val="22"/>
          <w:szCs w:val="22"/>
        </w:rPr>
        <w:t xml:space="preserve"> for every </w:t>
      </w:r>
      <w:r w:rsidR="00252E13">
        <w:rPr>
          <w:rFonts w:ascii="Times New Roman" w:hAnsi="Times New Roman"/>
          <w:sz w:val="22"/>
          <w:szCs w:val="22"/>
        </w:rPr>
        <w:t>respondent,</w:t>
      </w:r>
      <w:r w:rsidR="007659D7">
        <w:rPr>
          <w:rFonts w:ascii="Times New Roman" w:hAnsi="Times New Roman"/>
          <w:sz w:val="22"/>
          <w:szCs w:val="22"/>
        </w:rPr>
        <w:t xml:space="preserve"> we are required to fill in the missing values</w:t>
      </w:r>
      <w:r w:rsidRPr="0008272F">
        <w:rPr>
          <w:rFonts w:ascii="Times New Roman" w:hAnsi="Times New Roman"/>
          <w:sz w:val="22"/>
          <w:szCs w:val="22"/>
        </w:rPr>
        <w:t xml:space="preserve"> </w:t>
      </w:r>
      <w:r w:rsidR="00252E13">
        <w:rPr>
          <w:rFonts w:ascii="Times New Roman" w:hAnsi="Times New Roman"/>
          <w:sz w:val="22"/>
          <w:szCs w:val="22"/>
        </w:rPr>
        <w:t>by f</w:t>
      </w:r>
      <w:r w:rsidR="007659D7">
        <w:rPr>
          <w:rFonts w:ascii="Times New Roman" w:hAnsi="Times New Roman"/>
          <w:sz w:val="22"/>
          <w:szCs w:val="22"/>
        </w:rPr>
        <w:t>irst</w:t>
      </w:r>
      <w:r w:rsidR="00252E13">
        <w:rPr>
          <w:rFonts w:ascii="Times New Roman" w:hAnsi="Times New Roman"/>
          <w:sz w:val="22"/>
          <w:szCs w:val="22"/>
        </w:rPr>
        <w:t xml:space="preserve"> removing</w:t>
      </w:r>
      <w:r w:rsidR="007659D7">
        <w:rPr>
          <w:rFonts w:ascii="Times New Roman" w:hAnsi="Times New Roman"/>
          <w:sz w:val="22"/>
          <w:szCs w:val="22"/>
        </w:rPr>
        <w:t xml:space="preserve"> any observation </w:t>
      </w:r>
      <w:r w:rsidRPr="0008272F">
        <w:rPr>
          <w:rFonts w:ascii="Times New Roman" w:hAnsi="Times New Roman"/>
          <w:sz w:val="22"/>
          <w:szCs w:val="22"/>
        </w:rPr>
        <w:t xml:space="preserve">larger than 2.5 standard deviations of the mean </w:t>
      </w:r>
      <w:r w:rsidR="00B52949" w:rsidRPr="0008272F">
        <w:rPr>
          <w:rFonts w:ascii="Times New Roman" w:hAnsi="Times New Roman"/>
          <w:sz w:val="22"/>
          <w:szCs w:val="22"/>
        </w:rPr>
        <w:t>for each individual</w:t>
      </w:r>
      <w:r w:rsidR="00C53223" w:rsidRPr="0008272F">
        <w:rPr>
          <w:rFonts w:ascii="Times New Roman" w:hAnsi="Times New Roman"/>
          <w:sz w:val="22"/>
          <w:szCs w:val="22"/>
        </w:rPr>
        <w:t>.</w:t>
      </w:r>
      <w:r w:rsidR="00D05135">
        <w:rPr>
          <w:rStyle w:val="FootnoteReference"/>
          <w:rFonts w:ascii="Times New Roman" w:hAnsi="Times New Roman"/>
          <w:sz w:val="22"/>
          <w:szCs w:val="22"/>
        </w:rPr>
        <w:footnoteReference w:id="10"/>
      </w:r>
      <w:r w:rsidR="00C53223" w:rsidRPr="0008272F">
        <w:rPr>
          <w:rFonts w:ascii="Times New Roman" w:hAnsi="Times New Roman"/>
          <w:sz w:val="22"/>
          <w:szCs w:val="22"/>
        </w:rPr>
        <w:t xml:space="preserve"> </w:t>
      </w:r>
      <w:r w:rsidR="00D05135">
        <w:rPr>
          <w:rFonts w:ascii="Times New Roman" w:hAnsi="Times New Roman"/>
          <w:sz w:val="22"/>
          <w:szCs w:val="22"/>
        </w:rPr>
        <w:t>With the remaining observations, the average height is assumed as the height to the respondent for the entire period of the sample and missing weights are determined by</w:t>
      </w:r>
      <w:r w:rsidRPr="0008272F">
        <w:rPr>
          <w:rFonts w:ascii="Times New Roman" w:hAnsi="Times New Roman"/>
          <w:sz w:val="22"/>
          <w:szCs w:val="22"/>
        </w:rPr>
        <w:t xml:space="preserve"> interpolat</w:t>
      </w:r>
      <w:r w:rsidR="00D05135">
        <w:rPr>
          <w:rFonts w:ascii="Times New Roman" w:hAnsi="Times New Roman"/>
          <w:sz w:val="22"/>
          <w:szCs w:val="22"/>
        </w:rPr>
        <w:t>ion</w:t>
      </w:r>
      <w:r w:rsidRPr="0008272F">
        <w:rPr>
          <w:rFonts w:ascii="Times New Roman" w:hAnsi="Times New Roman"/>
          <w:sz w:val="22"/>
          <w:szCs w:val="22"/>
        </w:rPr>
        <w:t xml:space="preserve"> using a linear methodology built into the R package </w:t>
      </w:r>
      <w:r w:rsidRPr="0008272F">
        <w:rPr>
          <w:rFonts w:ascii="Times New Roman" w:hAnsi="Times New Roman"/>
          <w:i/>
          <w:iCs/>
          <w:sz w:val="22"/>
          <w:szCs w:val="22"/>
        </w:rPr>
        <w:t>tidyverse</w:t>
      </w:r>
      <w:r w:rsidR="0008272F" w:rsidRPr="0008272F">
        <w:rPr>
          <w:rFonts w:ascii="Times New Roman" w:hAnsi="Times New Roman"/>
          <w:sz w:val="22"/>
          <w:szCs w:val="22"/>
        </w:rPr>
        <w:t xml:space="preserve"> (</w:t>
      </w:r>
      <w:r w:rsidR="0008272F" w:rsidRPr="0008272F">
        <w:rPr>
          <w:rFonts w:ascii="Times New Roman" w:hAnsi="Times New Roman"/>
          <w:color w:val="222222"/>
          <w:sz w:val="22"/>
          <w:szCs w:val="22"/>
          <w:shd w:val="clear" w:color="auto" w:fill="FFFFFF"/>
        </w:rPr>
        <w:t>Wickham</w:t>
      </w:r>
      <w:r w:rsidR="0008272F">
        <w:rPr>
          <w:rFonts w:ascii="Times New Roman" w:hAnsi="Times New Roman"/>
          <w:color w:val="222222"/>
          <w:sz w:val="22"/>
          <w:szCs w:val="22"/>
          <w:shd w:val="clear" w:color="auto" w:fill="FFFFFF"/>
        </w:rPr>
        <w:t xml:space="preserve"> et</w:t>
      </w:r>
      <w:r w:rsidR="00344137">
        <w:rPr>
          <w:rFonts w:ascii="Times New Roman" w:hAnsi="Times New Roman"/>
          <w:color w:val="222222"/>
          <w:sz w:val="22"/>
          <w:szCs w:val="22"/>
          <w:shd w:val="clear" w:color="auto" w:fill="FFFFFF"/>
        </w:rPr>
        <w:t xml:space="preserve"> </w:t>
      </w:r>
      <w:r w:rsidR="0008272F">
        <w:rPr>
          <w:rFonts w:ascii="Times New Roman" w:hAnsi="Times New Roman"/>
          <w:color w:val="222222"/>
          <w:sz w:val="22"/>
          <w:szCs w:val="22"/>
          <w:shd w:val="clear" w:color="auto" w:fill="FFFFFF"/>
        </w:rPr>
        <w:t>al., 2019)</w:t>
      </w:r>
      <w:r w:rsidRPr="0008272F">
        <w:rPr>
          <w:rFonts w:ascii="Times New Roman" w:hAnsi="Times New Roman"/>
          <w:sz w:val="22"/>
          <w:szCs w:val="22"/>
        </w:rPr>
        <w:t xml:space="preserve">. </w:t>
      </w:r>
      <w:r w:rsidR="00241B63" w:rsidRPr="0008272F">
        <w:rPr>
          <w:rFonts w:ascii="Times New Roman" w:hAnsi="Times New Roman"/>
          <w:sz w:val="22"/>
          <w:szCs w:val="22"/>
        </w:rPr>
        <w:t>T</w:t>
      </w:r>
      <w:r w:rsidRPr="0008272F">
        <w:rPr>
          <w:rFonts w:ascii="Times New Roman" w:hAnsi="Times New Roman"/>
          <w:sz w:val="22"/>
          <w:szCs w:val="22"/>
        </w:rPr>
        <w:t>he imperial measures</w:t>
      </w:r>
      <w:r w:rsidR="00241B63" w:rsidRPr="0008272F">
        <w:rPr>
          <w:rFonts w:ascii="Times New Roman" w:hAnsi="Times New Roman"/>
          <w:sz w:val="22"/>
          <w:szCs w:val="22"/>
        </w:rPr>
        <w:t xml:space="preserve"> for each respondent are </w:t>
      </w:r>
      <w:r w:rsidR="00C53223" w:rsidRPr="0008272F">
        <w:rPr>
          <w:rFonts w:ascii="Times New Roman" w:hAnsi="Times New Roman"/>
          <w:sz w:val="22"/>
          <w:szCs w:val="22"/>
        </w:rPr>
        <w:t>converted</w:t>
      </w:r>
      <w:r w:rsidRPr="0008272F">
        <w:rPr>
          <w:rFonts w:ascii="Times New Roman" w:hAnsi="Times New Roman"/>
          <w:sz w:val="22"/>
          <w:szCs w:val="22"/>
        </w:rPr>
        <w:t xml:space="preserve"> to metric and</w:t>
      </w:r>
      <w:r w:rsidR="00241B63" w:rsidRPr="0008272F">
        <w:rPr>
          <w:rFonts w:ascii="Times New Roman" w:hAnsi="Times New Roman"/>
          <w:sz w:val="22"/>
          <w:szCs w:val="22"/>
        </w:rPr>
        <w:t xml:space="preserve"> used to calculate the respondent’s BMI for that year. </w:t>
      </w:r>
      <w:r w:rsidR="00D05135" w:rsidRPr="00AA4EAA">
        <w:rPr>
          <w:rFonts w:ascii="Times New Roman" w:hAnsi="Times New Roman"/>
          <w:sz w:val="22"/>
          <w:szCs w:val="22"/>
        </w:rPr>
        <w:t>According to</w:t>
      </w:r>
      <w:r w:rsidR="00C53223" w:rsidRPr="00AA4EAA">
        <w:rPr>
          <w:rFonts w:ascii="Times New Roman" w:hAnsi="Times New Roman"/>
          <w:sz w:val="22"/>
          <w:szCs w:val="22"/>
        </w:rPr>
        <w:t xml:space="preserve"> the standard BMI scale, i</w:t>
      </w:r>
      <w:r w:rsidR="004E7C6D" w:rsidRPr="00AA4EAA">
        <w:rPr>
          <w:rFonts w:ascii="Times New Roman" w:hAnsi="Times New Roman"/>
          <w:sz w:val="22"/>
          <w:szCs w:val="22"/>
        </w:rPr>
        <w:t xml:space="preserve">ndividuals </w:t>
      </w:r>
      <w:r w:rsidR="00241B63" w:rsidRPr="00AA4EAA">
        <w:rPr>
          <w:rFonts w:ascii="Times New Roman" w:hAnsi="Times New Roman"/>
          <w:sz w:val="22"/>
          <w:szCs w:val="22"/>
        </w:rPr>
        <w:t xml:space="preserve">with a BMI </w:t>
      </w:r>
      <w:ins w:id="19" w:author="Jeremy Groves" w:date="2023-01-23T13:45:00Z">
        <w:r w:rsidR="006A1FBD">
          <w:rPr>
            <w:rFonts w:ascii="Times New Roman" w:hAnsi="Times New Roman"/>
            <w:sz w:val="22"/>
            <w:szCs w:val="22"/>
          </w:rPr>
          <w:t>below</w:t>
        </w:r>
      </w:ins>
      <w:ins w:id="20" w:author="Jeremy Groves" w:date="2023-01-23T13:46:00Z">
        <w:r w:rsidR="006A1FBD">
          <w:rPr>
            <w:rFonts w:ascii="Times New Roman" w:hAnsi="Times New Roman"/>
            <w:sz w:val="22"/>
            <w:szCs w:val="22"/>
          </w:rPr>
          <w:t xml:space="preserve"> 18.5 are classified as underweight, those with a BMI </w:t>
        </w:r>
      </w:ins>
      <w:r w:rsidRPr="00AA4EAA">
        <w:rPr>
          <w:rFonts w:ascii="Times New Roman" w:hAnsi="Times New Roman"/>
          <w:sz w:val="22"/>
          <w:szCs w:val="22"/>
        </w:rPr>
        <w:t xml:space="preserve">between 18.5 and 24.9 </w:t>
      </w:r>
      <w:r w:rsidR="00241B63" w:rsidRPr="00AA4EAA">
        <w:rPr>
          <w:rFonts w:ascii="Times New Roman" w:hAnsi="Times New Roman"/>
          <w:sz w:val="22"/>
          <w:szCs w:val="22"/>
        </w:rPr>
        <w:t xml:space="preserve">are classified as </w:t>
      </w:r>
      <w:r w:rsidRPr="00AA4EAA">
        <w:rPr>
          <w:rFonts w:ascii="Times New Roman" w:hAnsi="Times New Roman"/>
          <w:sz w:val="22"/>
          <w:szCs w:val="22"/>
        </w:rPr>
        <w:t xml:space="preserve">having </w:t>
      </w:r>
      <w:r w:rsidR="009A1D1A" w:rsidRPr="00AA4EAA">
        <w:rPr>
          <w:rFonts w:ascii="Times New Roman" w:hAnsi="Times New Roman"/>
          <w:sz w:val="22"/>
          <w:szCs w:val="22"/>
        </w:rPr>
        <w:t>a normal BMI</w:t>
      </w:r>
      <w:r w:rsidRPr="00AA4EAA">
        <w:rPr>
          <w:rFonts w:ascii="Times New Roman" w:hAnsi="Times New Roman"/>
          <w:sz w:val="22"/>
          <w:szCs w:val="22"/>
        </w:rPr>
        <w:t xml:space="preserve">, individuals with </w:t>
      </w:r>
      <w:smartTag w:uri="urn:schemas-microsoft-com:office:smarttags" w:element="stockticker">
        <w:r w:rsidRPr="00AA4EAA">
          <w:rPr>
            <w:rFonts w:ascii="Times New Roman" w:hAnsi="Times New Roman"/>
            <w:sz w:val="22"/>
            <w:szCs w:val="22"/>
          </w:rPr>
          <w:t>BMI</w:t>
        </w:r>
      </w:smartTag>
      <w:r w:rsidRPr="00AA4EAA">
        <w:rPr>
          <w:rFonts w:ascii="Times New Roman" w:hAnsi="Times New Roman"/>
          <w:sz w:val="22"/>
          <w:szCs w:val="22"/>
        </w:rPr>
        <w:t xml:space="preserve"> values from 25 to 29.9 </w:t>
      </w:r>
      <w:r w:rsidR="001B4E5D" w:rsidRPr="00AA4EAA">
        <w:rPr>
          <w:rFonts w:ascii="Times New Roman" w:hAnsi="Times New Roman"/>
          <w:sz w:val="22"/>
          <w:szCs w:val="22"/>
        </w:rPr>
        <w:t>a</w:t>
      </w:r>
      <w:r w:rsidRPr="00AA4EAA">
        <w:rPr>
          <w:rFonts w:ascii="Times New Roman" w:hAnsi="Times New Roman"/>
          <w:sz w:val="22"/>
          <w:szCs w:val="22"/>
        </w:rPr>
        <w:t xml:space="preserve">re classified as being overweight, and those with </w:t>
      </w:r>
      <w:smartTag w:uri="urn:schemas-microsoft-com:office:smarttags" w:element="stockticker">
        <w:r w:rsidRPr="00AA4EAA">
          <w:rPr>
            <w:rFonts w:ascii="Times New Roman" w:hAnsi="Times New Roman"/>
            <w:sz w:val="22"/>
            <w:szCs w:val="22"/>
          </w:rPr>
          <w:t>BMI</w:t>
        </w:r>
      </w:smartTag>
      <w:r w:rsidRPr="00AA4EAA">
        <w:rPr>
          <w:rFonts w:ascii="Times New Roman" w:hAnsi="Times New Roman"/>
          <w:sz w:val="22"/>
          <w:szCs w:val="22"/>
        </w:rPr>
        <w:t xml:space="preserve"> values over 30 </w:t>
      </w:r>
      <w:r w:rsidR="001B4E5D" w:rsidRPr="00AA4EAA">
        <w:rPr>
          <w:rFonts w:ascii="Times New Roman" w:hAnsi="Times New Roman"/>
          <w:sz w:val="22"/>
          <w:szCs w:val="22"/>
        </w:rPr>
        <w:t>a</w:t>
      </w:r>
      <w:r w:rsidRPr="00AA4EAA">
        <w:rPr>
          <w:rFonts w:ascii="Times New Roman" w:hAnsi="Times New Roman"/>
          <w:sz w:val="22"/>
          <w:szCs w:val="22"/>
        </w:rPr>
        <w:t>re classified as being obese.</w:t>
      </w:r>
      <w:r w:rsidRPr="00AA4EAA">
        <w:rPr>
          <w:rStyle w:val="FootnoteReference"/>
          <w:rFonts w:ascii="Times New Roman" w:hAnsi="Times New Roman"/>
          <w:sz w:val="22"/>
          <w:szCs w:val="22"/>
        </w:rPr>
        <w:footnoteReference w:id="11"/>
      </w:r>
    </w:p>
    <w:p w14:paraId="3A224D69" w14:textId="1E467678" w:rsidR="001F0243" w:rsidRDefault="008342F1" w:rsidP="00B569FB">
      <w:pPr>
        <w:tabs>
          <w:tab w:val="left" w:pos="432"/>
        </w:tabs>
        <w:spacing w:line="480" w:lineRule="auto"/>
        <w:ind w:firstLine="432"/>
        <w:rPr>
          <w:rFonts w:ascii="Times New Roman" w:hAnsi="Times New Roman"/>
          <w:sz w:val="22"/>
          <w:szCs w:val="22"/>
        </w:rPr>
      </w:pPr>
      <w:r>
        <w:rPr>
          <w:rFonts w:ascii="Times New Roman" w:hAnsi="Times New Roman"/>
          <w:sz w:val="22"/>
          <w:szCs w:val="22"/>
        </w:rPr>
        <w:t>Control</w:t>
      </w:r>
      <w:r w:rsidR="0008272F" w:rsidRPr="0008272F">
        <w:rPr>
          <w:rFonts w:ascii="Times New Roman" w:hAnsi="Times New Roman"/>
          <w:sz w:val="22"/>
          <w:szCs w:val="22"/>
        </w:rPr>
        <w:t xml:space="preserve"> variables included in the analyses are of two types: </w:t>
      </w:r>
      <w:r w:rsidR="00E57C32">
        <w:rPr>
          <w:rFonts w:ascii="Times New Roman" w:hAnsi="Times New Roman"/>
          <w:sz w:val="22"/>
          <w:szCs w:val="22"/>
        </w:rPr>
        <w:t>T</w:t>
      </w:r>
      <w:r w:rsidR="0008272F" w:rsidRPr="0008272F">
        <w:rPr>
          <w:rFonts w:ascii="Times New Roman" w:hAnsi="Times New Roman"/>
          <w:sz w:val="22"/>
          <w:szCs w:val="22"/>
        </w:rPr>
        <w:t xml:space="preserve">he first describes the </w:t>
      </w:r>
      <w:r w:rsidR="0008272F" w:rsidRPr="0008272F">
        <w:rPr>
          <w:rFonts w:ascii="Times New Roman" w:hAnsi="Times New Roman"/>
          <w:i/>
          <w:sz w:val="22"/>
          <w:szCs w:val="22"/>
        </w:rPr>
        <w:t>personal characteristics</w:t>
      </w:r>
      <w:r w:rsidR="0008272F" w:rsidRPr="0008272F">
        <w:rPr>
          <w:rFonts w:ascii="Times New Roman" w:hAnsi="Times New Roman"/>
          <w:sz w:val="22"/>
          <w:szCs w:val="22"/>
        </w:rPr>
        <w:t xml:space="preserve"> of the individual who experiences the unemployment spell</w:t>
      </w:r>
      <w:r w:rsidR="00872E6D">
        <w:rPr>
          <w:rFonts w:ascii="Times New Roman" w:hAnsi="Times New Roman"/>
          <w:sz w:val="22"/>
          <w:szCs w:val="22"/>
        </w:rPr>
        <w:t xml:space="preserve"> and the second describe the </w:t>
      </w:r>
      <w:r w:rsidR="00872E6D" w:rsidRPr="00872E6D">
        <w:rPr>
          <w:rFonts w:ascii="Times New Roman" w:hAnsi="Times New Roman"/>
          <w:i/>
          <w:iCs/>
          <w:sz w:val="22"/>
          <w:szCs w:val="22"/>
        </w:rPr>
        <w:t>job specific character</w:t>
      </w:r>
      <w:r w:rsidR="00872E6D">
        <w:rPr>
          <w:rFonts w:ascii="Times New Roman" w:hAnsi="Times New Roman"/>
          <w:i/>
          <w:iCs/>
          <w:sz w:val="22"/>
          <w:szCs w:val="22"/>
        </w:rPr>
        <w:t>istics</w:t>
      </w:r>
      <w:r w:rsidR="00872E6D">
        <w:rPr>
          <w:rFonts w:ascii="Times New Roman" w:hAnsi="Times New Roman"/>
          <w:sz w:val="22"/>
          <w:szCs w:val="22"/>
        </w:rPr>
        <w:t xml:space="preserve"> for the job immediately preceding the spell</w:t>
      </w:r>
      <w:r w:rsidR="00E57C32">
        <w:rPr>
          <w:rFonts w:ascii="Times New Roman" w:hAnsi="Times New Roman"/>
          <w:sz w:val="22"/>
          <w:szCs w:val="22"/>
        </w:rPr>
        <w:t>. For the</w:t>
      </w:r>
      <w:r w:rsidR="00872E6D">
        <w:rPr>
          <w:rFonts w:ascii="Times New Roman" w:hAnsi="Times New Roman"/>
          <w:sz w:val="22"/>
          <w:szCs w:val="22"/>
        </w:rPr>
        <w:t xml:space="preserve"> personal characteristics </w:t>
      </w:r>
      <w:r w:rsidR="0008272F" w:rsidRPr="0008272F">
        <w:rPr>
          <w:rFonts w:ascii="Times New Roman" w:hAnsi="Times New Roman"/>
          <w:sz w:val="22"/>
          <w:szCs w:val="22"/>
        </w:rPr>
        <w:t xml:space="preserve">we link the annual reported values of the individual characteristics to the year in which the unemployment spell </w:t>
      </w:r>
      <w:r w:rsidR="005442B0" w:rsidRPr="0008272F">
        <w:rPr>
          <w:rFonts w:ascii="Times New Roman" w:hAnsi="Times New Roman"/>
          <w:sz w:val="22"/>
          <w:szCs w:val="22"/>
        </w:rPr>
        <w:t>started,</w:t>
      </w:r>
      <w:r w:rsidR="005442B0">
        <w:rPr>
          <w:rFonts w:ascii="Times New Roman" w:hAnsi="Times New Roman"/>
          <w:sz w:val="22"/>
          <w:szCs w:val="22"/>
        </w:rPr>
        <w:t xml:space="preserve"> and these values are assumed constant for the duration of that spell</w:t>
      </w:r>
      <w:r w:rsidR="0008272F" w:rsidRPr="0008272F">
        <w:rPr>
          <w:rFonts w:ascii="Times New Roman" w:hAnsi="Times New Roman"/>
          <w:sz w:val="22"/>
          <w:szCs w:val="22"/>
        </w:rPr>
        <w:t xml:space="preserve">. Besides obesity, we include age (Age), </w:t>
      </w:r>
      <w:ins w:id="22" w:author="Jeremy Groves" w:date="2023-01-25T15:42:00Z">
        <w:r w:rsidR="00613F0F">
          <w:rPr>
            <w:rFonts w:ascii="Times New Roman" w:hAnsi="Times New Roman"/>
            <w:sz w:val="22"/>
            <w:szCs w:val="22"/>
          </w:rPr>
          <w:t xml:space="preserve">an indicator if the respondent is over twenty-one years of age at the start of the unemployment spell (Ovr21), </w:t>
        </w:r>
      </w:ins>
      <w:del w:id="23" w:author="Jeremy Groves" w:date="2023-01-25T15:42:00Z">
        <w:r w:rsidR="0008272F" w:rsidRPr="0008272F" w:rsidDel="00613F0F">
          <w:rPr>
            <w:rFonts w:ascii="Times New Roman" w:hAnsi="Times New Roman"/>
            <w:sz w:val="22"/>
            <w:szCs w:val="22"/>
          </w:rPr>
          <w:delText xml:space="preserve">sex </w:delText>
        </w:r>
      </w:del>
      <w:ins w:id="24" w:author="Jeremy Groves" w:date="2023-01-25T15:42:00Z">
        <w:r w:rsidR="00613F0F">
          <w:rPr>
            <w:rFonts w:ascii="Times New Roman" w:hAnsi="Times New Roman"/>
            <w:sz w:val="22"/>
            <w:szCs w:val="22"/>
          </w:rPr>
          <w:t>gender</w:t>
        </w:r>
        <w:r w:rsidR="00613F0F" w:rsidRPr="0008272F">
          <w:rPr>
            <w:rFonts w:ascii="Times New Roman" w:hAnsi="Times New Roman"/>
            <w:sz w:val="22"/>
            <w:szCs w:val="22"/>
          </w:rPr>
          <w:t xml:space="preserve"> </w:t>
        </w:r>
      </w:ins>
      <w:r w:rsidR="0008272F" w:rsidRPr="0008272F">
        <w:rPr>
          <w:rFonts w:ascii="Times New Roman" w:hAnsi="Times New Roman"/>
          <w:sz w:val="22"/>
          <w:szCs w:val="22"/>
        </w:rPr>
        <w:t>(</w:t>
      </w:r>
      <w:r w:rsidR="00AA4EAA">
        <w:rPr>
          <w:rFonts w:ascii="Times New Roman" w:hAnsi="Times New Roman"/>
          <w:sz w:val="22"/>
          <w:szCs w:val="22"/>
        </w:rPr>
        <w:t>Male</w:t>
      </w:r>
      <w:r w:rsidR="00AA4EAA" w:rsidRPr="00AA4EAA">
        <w:rPr>
          <w:rFonts w:ascii="Times New Roman" w:hAnsi="Times New Roman"/>
          <w:sz w:val="22"/>
          <w:szCs w:val="22"/>
          <w:vertAlign w:val="superscript"/>
        </w:rPr>
        <w:t>*</w:t>
      </w:r>
      <w:r w:rsidR="00AA4EAA">
        <w:rPr>
          <w:rFonts w:ascii="Times New Roman" w:hAnsi="Times New Roman"/>
          <w:sz w:val="22"/>
          <w:szCs w:val="22"/>
        </w:rPr>
        <w:t xml:space="preserve">, </w:t>
      </w:r>
      <w:r w:rsidR="0008272F" w:rsidRPr="0008272F">
        <w:rPr>
          <w:rFonts w:ascii="Times New Roman" w:hAnsi="Times New Roman"/>
          <w:sz w:val="22"/>
          <w:szCs w:val="22"/>
        </w:rPr>
        <w:t xml:space="preserve">Female), </w:t>
      </w:r>
      <w:r w:rsidR="00872E6D" w:rsidRPr="0008272F">
        <w:rPr>
          <w:rFonts w:ascii="Times New Roman" w:hAnsi="Times New Roman"/>
          <w:sz w:val="22"/>
          <w:szCs w:val="22"/>
        </w:rPr>
        <w:t>race (White</w:t>
      </w:r>
      <w:r w:rsidR="00872E6D" w:rsidRPr="0008272F">
        <w:rPr>
          <w:rFonts w:ascii="Times New Roman" w:hAnsi="Times New Roman"/>
          <w:sz w:val="22"/>
          <w:szCs w:val="22"/>
          <w:vertAlign w:val="superscript"/>
        </w:rPr>
        <w:t>*</w:t>
      </w:r>
      <w:r w:rsidR="00872E6D" w:rsidRPr="0008272F">
        <w:rPr>
          <w:rFonts w:ascii="Times New Roman" w:hAnsi="Times New Roman"/>
          <w:sz w:val="22"/>
          <w:szCs w:val="22"/>
        </w:rPr>
        <w:t>, Black, and Hispanic</w:t>
      </w:r>
      <w:r w:rsidR="00872E6D">
        <w:rPr>
          <w:rFonts w:ascii="Times New Roman" w:hAnsi="Times New Roman"/>
          <w:sz w:val="22"/>
          <w:szCs w:val="22"/>
        </w:rPr>
        <w:t xml:space="preserve">), </w:t>
      </w:r>
      <w:r w:rsidR="00872E6D" w:rsidRPr="0008272F">
        <w:rPr>
          <w:rFonts w:ascii="Times New Roman" w:hAnsi="Times New Roman"/>
          <w:sz w:val="22"/>
          <w:szCs w:val="22"/>
        </w:rPr>
        <w:t xml:space="preserve">marital status </w:t>
      </w:r>
      <w:r w:rsidR="00872E6D" w:rsidRPr="0008272F">
        <w:rPr>
          <w:rFonts w:ascii="Times New Roman" w:hAnsi="Times New Roman"/>
          <w:sz w:val="22"/>
          <w:szCs w:val="22"/>
        </w:rPr>
        <w:lastRenderedPageBreak/>
        <w:t>(NeverMarried</w:t>
      </w:r>
      <w:r w:rsidR="00872E6D" w:rsidRPr="0008272F">
        <w:rPr>
          <w:rFonts w:ascii="Times New Roman" w:hAnsi="Times New Roman"/>
          <w:sz w:val="22"/>
          <w:szCs w:val="22"/>
          <w:vertAlign w:val="superscript"/>
        </w:rPr>
        <w:t>*</w:t>
      </w:r>
      <w:r w:rsidR="00872E6D" w:rsidRPr="0008272F">
        <w:rPr>
          <w:rFonts w:ascii="Times New Roman" w:hAnsi="Times New Roman"/>
          <w:sz w:val="22"/>
          <w:szCs w:val="22"/>
        </w:rPr>
        <w:t xml:space="preserve">, </w:t>
      </w:r>
      <w:r w:rsidR="00872E6D">
        <w:rPr>
          <w:rFonts w:ascii="Times New Roman" w:hAnsi="Times New Roman"/>
          <w:sz w:val="22"/>
          <w:szCs w:val="22"/>
        </w:rPr>
        <w:t xml:space="preserve">Married, and </w:t>
      </w:r>
      <w:r w:rsidR="00872E6D" w:rsidRPr="0008272F">
        <w:rPr>
          <w:rFonts w:ascii="Times New Roman" w:hAnsi="Times New Roman"/>
          <w:sz w:val="22"/>
          <w:szCs w:val="22"/>
        </w:rPr>
        <w:t>Separated),</w:t>
      </w:r>
      <w:r w:rsidR="00872E6D" w:rsidRPr="0008272F">
        <w:rPr>
          <w:rStyle w:val="FootnoteReference"/>
          <w:rFonts w:ascii="Times New Roman" w:hAnsi="Times New Roman"/>
          <w:sz w:val="22"/>
          <w:szCs w:val="22"/>
        </w:rPr>
        <w:footnoteReference w:id="12"/>
      </w:r>
      <w:r w:rsidR="00872E6D" w:rsidRPr="0008272F">
        <w:rPr>
          <w:rFonts w:ascii="Times New Roman" w:hAnsi="Times New Roman"/>
          <w:sz w:val="22"/>
          <w:szCs w:val="22"/>
        </w:rPr>
        <w:t xml:space="preserve"> education (LessHS</w:t>
      </w:r>
      <w:r w:rsidR="00872E6D" w:rsidRPr="006A1FBD">
        <w:rPr>
          <w:rFonts w:ascii="Times New Roman" w:hAnsi="Times New Roman"/>
          <w:sz w:val="22"/>
          <w:szCs w:val="22"/>
          <w:vertAlign w:val="superscript"/>
          <w:rPrChange w:id="25" w:author="Jeremy Groves" w:date="2023-01-23T13:46:00Z">
            <w:rPr>
              <w:rFonts w:ascii="Times New Roman" w:hAnsi="Times New Roman"/>
              <w:sz w:val="22"/>
              <w:szCs w:val="22"/>
            </w:rPr>
          </w:rPrChange>
        </w:rPr>
        <w:t>*</w:t>
      </w:r>
      <w:r w:rsidR="00872E6D" w:rsidRPr="0008272F">
        <w:rPr>
          <w:rFonts w:ascii="Times New Roman" w:hAnsi="Times New Roman"/>
          <w:sz w:val="22"/>
          <w:szCs w:val="22"/>
        </w:rPr>
        <w:t xml:space="preserve">, HS, SomeCol, </w:t>
      </w:r>
      <w:r w:rsidR="00872E6D">
        <w:rPr>
          <w:rFonts w:ascii="Times New Roman" w:hAnsi="Times New Roman"/>
          <w:sz w:val="22"/>
          <w:szCs w:val="22"/>
        </w:rPr>
        <w:t xml:space="preserve">CollegeGrad, </w:t>
      </w:r>
      <w:r w:rsidR="00872E6D" w:rsidRPr="0008272F">
        <w:rPr>
          <w:rFonts w:ascii="Times New Roman" w:hAnsi="Times New Roman"/>
          <w:sz w:val="22"/>
          <w:szCs w:val="22"/>
        </w:rPr>
        <w:t>and CollegePlus),</w:t>
      </w:r>
      <w:r w:rsidR="00872E6D">
        <w:rPr>
          <w:rStyle w:val="FootnoteReference"/>
          <w:rFonts w:ascii="Times New Roman" w:hAnsi="Times New Roman"/>
          <w:sz w:val="22"/>
          <w:szCs w:val="22"/>
        </w:rPr>
        <w:footnoteReference w:id="13"/>
      </w:r>
      <w:r w:rsidR="00872E6D">
        <w:rPr>
          <w:rFonts w:ascii="Times New Roman" w:hAnsi="Times New Roman"/>
          <w:sz w:val="22"/>
          <w:szCs w:val="22"/>
        </w:rPr>
        <w:t xml:space="preserve"> </w:t>
      </w:r>
      <w:r w:rsidR="0008272F" w:rsidRPr="0008272F">
        <w:rPr>
          <w:rFonts w:ascii="Times New Roman" w:hAnsi="Times New Roman"/>
          <w:sz w:val="22"/>
          <w:szCs w:val="22"/>
        </w:rPr>
        <w:t>the presence of a child six years of age or young within the household (Child6), the household size (HH_Size), a measure of gross family income (</w:t>
      </w:r>
      <w:r w:rsidR="001F0243">
        <w:rPr>
          <w:rFonts w:ascii="Times New Roman" w:hAnsi="Times New Roman"/>
          <w:sz w:val="22"/>
          <w:szCs w:val="22"/>
        </w:rPr>
        <w:t>GFinc</w:t>
      </w:r>
      <w:r w:rsidR="0008272F" w:rsidRPr="0008272F">
        <w:rPr>
          <w:rFonts w:ascii="Times New Roman" w:hAnsi="Times New Roman"/>
          <w:sz w:val="22"/>
          <w:szCs w:val="22"/>
        </w:rPr>
        <w:t>),</w:t>
      </w:r>
      <w:r w:rsidR="0001227D" w:rsidRPr="0008272F">
        <w:rPr>
          <w:rStyle w:val="FootnoteReference"/>
          <w:rFonts w:ascii="Times New Roman" w:hAnsi="Times New Roman"/>
          <w:sz w:val="22"/>
          <w:szCs w:val="22"/>
        </w:rPr>
        <w:footnoteReference w:id="14"/>
      </w:r>
      <w:r w:rsidR="00C44129" w:rsidRPr="0008272F">
        <w:rPr>
          <w:rFonts w:ascii="Times New Roman" w:hAnsi="Times New Roman"/>
          <w:sz w:val="22"/>
          <w:szCs w:val="22"/>
        </w:rPr>
        <w:t xml:space="preserve"> and ability (Score) as measured by the ASVAB Math and Verbal Score Percentile</w:t>
      </w:r>
      <w:r w:rsidR="00C44129">
        <w:rPr>
          <w:rFonts w:ascii="Times New Roman" w:hAnsi="Times New Roman"/>
          <w:sz w:val="22"/>
          <w:szCs w:val="22"/>
        </w:rPr>
        <w:t>.</w:t>
      </w:r>
      <w:r w:rsidR="00C44129">
        <w:rPr>
          <w:rStyle w:val="FootnoteReference"/>
          <w:rFonts w:ascii="Times New Roman" w:hAnsi="Times New Roman"/>
          <w:sz w:val="22"/>
          <w:szCs w:val="22"/>
        </w:rPr>
        <w:footnoteReference w:id="15"/>
      </w:r>
      <w:r w:rsidR="00C44129">
        <w:rPr>
          <w:rFonts w:ascii="Times New Roman" w:hAnsi="Times New Roman"/>
          <w:sz w:val="22"/>
          <w:szCs w:val="22"/>
        </w:rPr>
        <w:t xml:space="preserve"> This score percentile,</w:t>
      </w:r>
      <w:r w:rsidR="00C44129" w:rsidRPr="0008272F">
        <w:rPr>
          <w:rFonts w:ascii="Times New Roman" w:hAnsi="Times New Roman"/>
          <w:sz w:val="22"/>
          <w:szCs w:val="22"/>
        </w:rPr>
        <w:t xml:space="preserve"> calculated by the NLSY</w:t>
      </w:r>
      <w:r w:rsidR="00C44129">
        <w:rPr>
          <w:rFonts w:ascii="Times New Roman" w:hAnsi="Times New Roman"/>
          <w:sz w:val="22"/>
          <w:szCs w:val="22"/>
        </w:rPr>
        <w:t>97,</w:t>
      </w:r>
      <w:r w:rsidR="00C44129" w:rsidRPr="0008272F">
        <w:rPr>
          <w:rFonts w:ascii="Times New Roman" w:hAnsi="Times New Roman"/>
          <w:sz w:val="22"/>
          <w:szCs w:val="22"/>
        </w:rPr>
        <w:t xml:space="preserve"> is similar to the Armed Forces Qualification Test (AFQT) </w:t>
      </w:r>
      <w:r w:rsidR="00C44129">
        <w:rPr>
          <w:rFonts w:ascii="Times New Roman" w:hAnsi="Times New Roman"/>
          <w:sz w:val="22"/>
          <w:szCs w:val="22"/>
        </w:rPr>
        <w:t xml:space="preserve">often used </w:t>
      </w:r>
      <w:r w:rsidR="00C44129" w:rsidRPr="0008272F">
        <w:rPr>
          <w:rFonts w:ascii="Times New Roman" w:hAnsi="Times New Roman"/>
          <w:sz w:val="22"/>
          <w:szCs w:val="22"/>
        </w:rPr>
        <w:t>in other surveys.</w:t>
      </w:r>
      <w:r w:rsidR="0008272F" w:rsidRPr="0008272F">
        <w:rPr>
          <w:rFonts w:ascii="Times New Roman" w:hAnsi="Times New Roman"/>
          <w:sz w:val="22"/>
          <w:szCs w:val="22"/>
        </w:rPr>
        <w:t xml:space="preserve"> </w:t>
      </w:r>
      <w:ins w:id="26" w:author="Jeremy Groves" w:date="2023-01-25T15:43:00Z">
        <w:r w:rsidR="00613F0F">
          <w:rPr>
            <w:rFonts w:ascii="Times New Roman" w:hAnsi="Times New Roman"/>
            <w:sz w:val="22"/>
            <w:szCs w:val="22"/>
          </w:rPr>
          <w:t xml:space="preserve">The NLSY97 asks </w:t>
        </w:r>
      </w:ins>
      <w:ins w:id="27" w:author="Jeremy Groves" w:date="2023-01-25T15:44:00Z">
        <w:r w:rsidR="00613F0F">
          <w:rPr>
            <w:rFonts w:ascii="Times New Roman" w:hAnsi="Times New Roman"/>
            <w:sz w:val="22"/>
            <w:szCs w:val="22"/>
          </w:rPr>
          <w:t>respondents</w:t>
        </w:r>
      </w:ins>
      <w:ins w:id="28" w:author="Jeremy Groves" w:date="2023-01-25T15:43:00Z">
        <w:r w:rsidR="00613F0F">
          <w:rPr>
            <w:rFonts w:ascii="Times New Roman" w:hAnsi="Times New Roman"/>
            <w:sz w:val="22"/>
            <w:szCs w:val="22"/>
          </w:rPr>
          <w:t xml:space="preserve"> what, if anything, they plan to do regarding their weight with the choices of gaining weight, losing weight, </w:t>
        </w:r>
      </w:ins>
      <w:ins w:id="29" w:author="Jeremy Groves" w:date="2023-01-25T15:44:00Z">
        <w:r w:rsidR="00613F0F">
          <w:rPr>
            <w:rFonts w:ascii="Times New Roman" w:hAnsi="Times New Roman"/>
            <w:sz w:val="22"/>
            <w:szCs w:val="22"/>
          </w:rPr>
          <w:t>staying</w:t>
        </w:r>
      </w:ins>
      <w:ins w:id="30" w:author="Jeremy Groves" w:date="2023-01-25T15:43:00Z">
        <w:r w:rsidR="00613F0F">
          <w:rPr>
            <w:rFonts w:ascii="Times New Roman" w:hAnsi="Times New Roman"/>
            <w:sz w:val="22"/>
            <w:szCs w:val="22"/>
          </w:rPr>
          <w:t xml:space="preserve"> the same, or doing nothing. We include </w:t>
        </w:r>
      </w:ins>
      <w:ins w:id="31" w:author="Jeremy Groves" w:date="2023-01-25T15:44:00Z">
        <w:r w:rsidR="00613F0F">
          <w:rPr>
            <w:rFonts w:ascii="Times New Roman" w:hAnsi="Times New Roman"/>
            <w:sz w:val="22"/>
            <w:szCs w:val="22"/>
          </w:rPr>
          <w:t xml:space="preserve">indicators measuring how the respondent answered this question using the option of doing nothing as the reference category. </w:t>
        </w:r>
      </w:ins>
      <w:r w:rsidR="00B711CF">
        <w:rPr>
          <w:rFonts w:ascii="Times New Roman" w:hAnsi="Times New Roman"/>
          <w:sz w:val="22"/>
          <w:szCs w:val="22"/>
        </w:rPr>
        <w:t>Also included are</w:t>
      </w:r>
      <w:r w:rsidR="0008272F" w:rsidRPr="0008272F">
        <w:rPr>
          <w:rFonts w:ascii="Times New Roman" w:hAnsi="Times New Roman"/>
          <w:sz w:val="22"/>
          <w:szCs w:val="22"/>
        </w:rPr>
        <w:t xml:space="preserve"> self-reported health status (Good</w:t>
      </w:r>
      <w:r w:rsidR="0008272F" w:rsidRPr="0008272F">
        <w:rPr>
          <w:rFonts w:ascii="Times New Roman" w:hAnsi="Times New Roman"/>
          <w:sz w:val="22"/>
          <w:szCs w:val="22"/>
          <w:vertAlign w:val="superscript"/>
        </w:rPr>
        <w:t>*</w:t>
      </w:r>
      <w:r w:rsidR="0008272F" w:rsidRPr="0008272F">
        <w:rPr>
          <w:rFonts w:ascii="Times New Roman" w:hAnsi="Times New Roman"/>
          <w:sz w:val="22"/>
          <w:szCs w:val="22"/>
        </w:rPr>
        <w:t xml:space="preserve">, Average, </w:t>
      </w:r>
      <w:r w:rsidR="00575897">
        <w:rPr>
          <w:rFonts w:ascii="Times New Roman" w:hAnsi="Times New Roman"/>
          <w:sz w:val="22"/>
          <w:szCs w:val="22"/>
        </w:rPr>
        <w:t xml:space="preserve">and </w:t>
      </w:r>
      <w:r w:rsidR="0008272F" w:rsidRPr="0008272F">
        <w:rPr>
          <w:rFonts w:ascii="Times New Roman" w:hAnsi="Times New Roman"/>
          <w:sz w:val="22"/>
          <w:szCs w:val="22"/>
        </w:rPr>
        <w:t>Poor)</w:t>
      </w:r>
      <w:r w:rsidR="00872E6D">
        <w:rPr>
          <w:rFonts w:ascii="Times New Roman" w:hAnsi="Times New Roman"/>
          <w:sz w:val="22"/>
          <w:szCs w:val="22"/>
        </w:rPr>
        <w:t>,</w:t>
      </w:r>
      <w:r w:rsidR="0008272F" w:rsidRPr="0008272F">
        <w:rPr>
          <w:rFonts w:ascii="Times New Roman" w:hAnsi="Times New Roman"/>
          <w:sz w:val="22"/>
          <w:szCs w:val="22"/>
        </w:rPr>
        <w:t xml:space="preserve"> </w:t>
      </w:r>
      <w:r w:rsidR="00746C24">
        <w:rPr>
          <w:rFonts w:ascii="Times New Roman" w:hAnsi="Times New Roman"/>
          <w:sz w:val="22"/>
          <w:szCs w:val="22"/>
        </w:rPr>
        <w:t>c</w:t>
      </w:r>
      <w:r w:rsidR="0008272F" w:rsidRPr="0008272F">
        <w:rPr>
          <w:rFonts w:ascii="Times New Roman" w:hAnsi="Times New Roman"/>
          <w:sz w:val="22"/>
          <w:szCs w:val="22"/>
        </w:rPr>
        <w:t xml:space="preserve">ensus </w:t>
      </w:r>
      <w:r w:rsidR="00084A45">
        <w:rPr>
          <w:rFonts w:ascii="Times New Roman" w:hAnsi="Times New Roman"/>
          <w:sz w:val="22"/>
          <w:szCs w:val="22"/>
        </w:rPr>
        <w:t>r</w:t>
      </w:r>
      <w:r w:rsidR="0008272F" w:rsidRPr="0008272F">
        <w:rPr>
          <w:rFonts w:ascii="Times New Roman" w:hAnsi="Times New Roman"/>
          <w:sz w:val="22"/>
          <w:szCs w:val="22"/>
        </w:rPr>
        <w:t>egion of residency (</w:t>
      </w:r>
      <w:r w:rsidR="00575897" w:rsidRPr="0008272F">
        <w:rPr>
          <w:rFonts w:ascii="Times New Roman" w:hAnsi="Times New Roman"/>
          <w:sz w:val="22"/>
          <w:szCs w:val="22"/>
        </w:rPr>
        <w:t>NorEst,</w:t>
      </w:r>
      <w:r w:rsidR="00575897">
        <w:rPr>
          <w:rFonts w:ascii="Times New Roman" w:hAnsi="Times New Roman"/>
          <w:sz w:val="22"/>
          <w:szCs w:val="22"/>
        </w:rPr>
        <w:t xml:space="preserve"> </w:t>
      </w:r>
      <w:r w:rsidR="0008272F" w:rsidRPr="0008272F">
        <w:rPr>
          <w:rFonts w:ascii="Times New Roman" w:hAnsi="Times New Roman"/>
          <w:sz w:val="22"/>
          <w:szCs w:val="22"/>
        </w:rPr>
        <w:t xml:space="preserve">NorCen, South, </w:t>
      </w:r>
      <w:r w:rsidR="00575897">
        <w:rPr>
          <w:rFonts w:ascii="Times New Roman" w:hAnsi="Times New Roman"/>
          <w:sz w:val="22"/>
          <w:szCs w:val="22"/>
        </w:rPr>
        <w:t xml:space="preserve">and </w:t>
      </w:r>
      <w:r w:rsidR="0008272F" w:rsidRPr="0008272F">
        <w:rPr>
          <w:rFonts w:ascii="Times New Roman" w:hAnsi="Times New Roman"/>
          <w:sz w:val="22"/>
          <w:szCs w:val="22"/>
        </w:rPr>
        <w:t>West</w:t>
      </w:r>
      <w:r w:rsidR="0001227D">
        <w:rPr>
          <w:rFonts w:ascii="Times New Roman" w:hAnsi="Times New Roman"/>
          <w:sz w:val="22"/>
          <w:szCs w:val="22"/>
        </w:rPr>
        <w:t>*</w:t>
      </w:r>
      <w:r w:rsidR="0008272F" w:rsidRPr="0008272F">
        <w:rPr>
          <w:rFonts w:ascii="Times New Roman" w:hAnsi="Times New Roman"/>
          <w:sz w:val="22"/>
          <w:szCs w:val="22"/>
        </w:rPr>
        <w:t>)</w:t>
      </w:r>
      <w:r w:rsidR="00872E6D">
        <w:rPr>
          <w:rFonts w:ascii="Times New Roman" w:hAnsi="Times New Roman"/>
          <w:sz w:val="22"/>
          <w:szCs w:val="22"/>
        </w:rPr>
        <w:t>, and a measure of jo</w:t>
      </w:r>
      <w:r w:rsidR="00C44129" w:rsidRPr="0008272F">
        <w:rPr>
          <w:rFonts w:ascii="Times New Roman" w:hAnsi="Times New Roman"/>
          <w:sz w:val="22"/>
          <w:szCs w:val="22"/>
        </w:rPr>
        <w:t xml:space="preserve">b search behavior </w:t>
      </w:r>
      <w:r w:rsidR="00C44129">
        <w:rPr>
          <w:rFonts w:ascii="Times New Roman" w:hAnsi="Times New Roman"/>
          <w:sz w:val="22"/>
          <w:szCs w:val="22"/>
        </w:rPr>
        <w:t>o</w:t>
      </w:r>
      <w:r w:rsidR="00C44129" w:rsidRPr="0008272F">
        <w:rPr>
          <w:rFonts w:ascii="Times New Roman" w:hAnsi="Times New Roman"/>
          <w:sz w:val="22"/>
          <w:szCs w:val="22"/>
        </w:rPr>
        <w:t>f a respondent during each employment spell</w:t>
      </w:r>
      <w:r w:rsidR="00872E6D">
        <w:rPr>
          <w:rFonts w:ascii="Times New Roman" w:hAnsi="Times New Roman"/>
          <w:sz w:val="22"/>
          <w:szCs w:val="22"/>
        </w:rPr>
        <w:t xml:space="preserve"> measured by </w:t>
      </w:r>
      <w:r w:rsidR="00C44129" w:rsidRPr="0008272F">
        <w:rPr>
          <w:rFonts w:ascii="Times New Roman" w:hAnsi="Times New Roman"/>
          <w:sz w:val="22"/>
          <w:szCs w:val="22"/>
        </w:rPr>
        <w:t>the variable (S</w:t>
      </w:r>
      <w:r w:rsidR="00C44129">
        <w:rPr>
          <w:rFonts w:ascii="Times New Roman" w:hAnsi="Times New Roman"/>
          <w:sz w:val="22"/>
          <w:szCs w:val="22"/>
        </w:rPr>
        <w:t>earch</w:t>
      </w:r>
      <w:r w:rsidR="001F0243">
        <w:rPr>
          <w:rFonts w:ascii="Times New Roman" w:hAnsi="Times New Roman"/>
          <w:sz w:val="22"/>
          <w:szCs w:val="22"/>
        </w:rPr>
        <w:t>CT</w:t>
      </w:r>
      <w:r w:rsidR="00C44129" w:rsidRPr="0008272F">
        <w:rPr>
          <w:rFonts w:ascii="Times New Roman" w:hAnsi="Times New Roman"/>
          <w:sz w:val="22"/>
          <w:szCs w:val="22"/>
        </w:rPr>
        <w:t xml:space="preserve">) which is a count of the number of search methods </w:t>
      </w:r>
      <w:r w:rsidR="00C44129">
        <w:rPr>
          <w:rFonts w:ascii="Times New Roman" w:hAnsi="Times New Roman"/>
          <w:sz w:val="22"/>
          <w:szCs w:val="22"/>
        </w:rPr>
        <w:t>the respondent reports having used d</w:t>
      </w:r>
      <w:r w:rsidR="00C44129" w:rsidRPr="0008272F">
        <w:rPr>
          <w:rFonts w:ascii="Times New Roman" w:hAnsi="Times New Roman"/>
          <w:sz w:val="22"/>
          <w:szCs w:val="22"/>
        </w:rPr>
        <w:t>uring each unemployment spell.</w:t>
      </w:r>
      <w:r w:rsidR="00C44129" w:rsidRPr="0008272F">
        <w:rPr>
          <w:rStyle w:val="FootnoteReference"/>
          <w:rFonts w:ascii="Times New Roman" w:hAnsi="Times New Roman"/>
          <w:sz w:val="22"/>
          <w:szCs w:val="22"/>
        </w:rPr>
        <w:footnoteReference w:id="16"/>
      </w:r>
    </w:p>
    <w:p w14:paraId="7C22A8E1" w14:textId="3101D7EE" w:rsidR="001F0243" w:rsidRDefault="001F0243" w:rsidP="001F0243">
      <w:pPr>
        <w:tabs>
          <w:tab w:val="left" w:pos="432"/>
        </w:tabs>
        <w:spacing w:line="480" w:lineRule="auto"/>
        <w:ind w:firstLine="432"/>
        <w:rPr>
          <w:ins w:id="33" w:author="Jeremy Groves" w:date="2023-01-26T13:02:00Z"/>
          <w:rFonts w:ascii="Times New Roman" w:hAnsi="Times New Roman"/>
          <w:sz w:val="22"/>
          <w:szCs w:val="22"/>
        </w:rPr>
      </w:pPr>
      <w:r w:rsidRPr="0008272F">
        <w:rPr>
          <w:rFonts w:ascii="Times New Roman" w:hAnsi="Times New Roman"/>
          <w:sz w:val="22"/>
          <w:szCs w:val="22"/>
        </w:rPr>
        <w:t>The</w:t>
      </w:r>
      <w:r>
        <w:rPr>
          <w:rFonts w:ascii="Times New Roman" w:hAnsi="Times New Roman"/>
          <w:sz w:val="22"/>
          <w:szCs w:val="22"/>
        </w:rPr>
        <w:t xml:space="preserve"> job specific characteristics include</w:t>
      </w:r>
      <w:r w:rsidRPr="0008272F">
        <w:rPr>
          <w:rFonts w:ascii="Times New Roman" w:hAnsi="Times New Roman"/>
          <w:sz w:val="22"/>
          <w:szCs w:val="22"/>
        </w:rPr>
        <w:t xml:space="preserve"> the respondent’s tenure (Ten) in the job immediately prior to the unemployment spell, total labor market experience (Exp)</w:t>
      </w:r>
      <w:ins w:id="34" w:author="Jeremy Groves" w:date="2023-01-26T13:08:00Z">
        <w:r w:rsidR="002F3BCC">
          <w:rPr>
            <w:rStyle w:val="FootnoteReference"/>
            <w:rFonts w:ascii="Times New Roman" w:hAnsi="Times New Roman"/>
            <w:sz w:val="22"/>
            <w:szCs w:val="22"/>
          </w:rPr>
          <w:footnoteReference w:id="17"/>
        </w:r>
      </w:ins>
      <w:r w:rsidRPr="0008272F">
        <w:rPr>
          <w:rFonts w:ascii="Times New Roman" w:hAnsi="Times New Roman"/>
          <w:sz w:val="22"/>
          <w:szCs w:val="22"/>
        </w:rPr>
        <w:t xml:space="preserve"> measured as the sum of all previous employment tenures, the occupation (OCC) and industry (IND) of the job immediately prior to the unemployment spell</w:t>
      </w:r>
      <w:r w:rsidRPr="0008272F">
        <w:rPr>
          <w:rStyle w:val="FootnoteReference"/>
          <w:rFonts w:ascii="Times New Roman" w:hAnsi="Times New Roman"/>
          <w:sz w:val="22"/>
          <w:szCs w:val="22"/>
        </w:rPr>
        <w:footnoteReference w:id="18"/>
      </w:r>
      <w:r>
        <w:rPr>
          <w:rFonts w:ascii="Times New Roman" w:hAnsi="Times New Roman"/>
          <w:sz w:val="22"/>
          <w:szCs w:val="22"/>
        </w:rPr>
        <w:t>,</w:t>
      </w:r>
      <w:r w:rsidRPr="0008272F">
        <w:rPr>
          <w:rFonts w:ascii="Times New Roman" w:hAnsi="Times New Roman"/>
          <w:sz w:val="22"/>
          <w:szCs w:val="22"/>
        </w:rPr>
        <w:t xml:space="preserve"> and whether that job </w:t>
      </w:r>
      <w:r>
        <w:rPr>
          <w:rFonts w:ascii="Times New Roman" w:hAnsi="Times New Roman"/>
          <w:sz w:val="22"/>
          <w:szCs w:val="22"/>
        </w:rPr>
        <w:t>had</w:t>
      </w:r>
      <w:r w:rsidRPr="0008272F">
        <w:rPr>
          <w:rFonts w:ascii="Times New Roman" w:hAnsi="Times New Roman"/>
          <w:sz w:val="22"/>
          <w:szCs w:val="22"/>
        </w:rPr>
        <w:t xml:space="preserve"> union representation (Union). </w:t>
      </w:r>
      <w:r w:rsidRPr="00264665">
        <w:rPr>
          <w:rFonts w:ascii="Times New Roman" w:hAnsi="Times New Roman"/>
          <w:sz w:val="22"/>
          <w:szCs w:val="22"/>
        </w:rPr>
        <w:t xml:space="preserve">We also include indicator variables </w:t>
      </w:r>
      <w:r w:rsidR="00264665">
        <w:rPr>
          <w:rFonts w:ascii="Times New Roman" w:hAnsi="Times New Roman"/>
          <w:sz w:val="22"/>
          <w:szCs w:val="22"/>
        </w:rPr>
        <w:t xml:space="preserve">denoting the </w:t>
      </w:r>
      <w:r w:rsidRPr="00264665">
        <w:rPr>
          <w:rFonts w:ascii="Times New Roman" w:hAnsi="Times New Roman"/>
          <w:sz w:val="22"/>
          <w:szCs w:val="22"/>
        </w:rPr>
        <w:t>reason the unemployment spell started (Quit, Forced, Ended, Illness, Unknown</w:t>
      </w:r>
      <w:r w:rsidRPr="00264665">
        <w:rPr>
          <w:rFonts w:ascii="Times New Roman" w:hAnsi="Times New Roman"/>
          <w:sz w:val="22"/>
          <w:szCs w:val="22"/>
          <w:vertAlign w:val="superscript"/>
        </w:rPr>
        <w:t>*</w:t>
      </w:r>
      <w:r w:rsidRPr="00264665">
        <w:rPr>
          <w:rFonts w:ascii="Times New Roman" w:hAnsi="Times New Roman"/>
          <w:sz w:val="22"/>
          <w:szCs w:val="22"/>
        </w:rPr>
        <w:t>)</w:t>
      </w:r>
      <w:r w:rsidRPr="00264665">
        <w:rPr>
          <w:rStyle w:val="FootnoteReference"/>
          <w:rFonts w:ascii="Times New Roman" w:hAnsi="Times New Roman"/>
          <w:sz w:val="22"/>
          <w:szCs w:val="22"/>
        </w:rPr>
        <w:footnoteReference w:id="19"/>
      </w:r>
      <w:r w:rsidRPr="00264665">
        <w:rPr>
          <w:rFonts w:ascii="Times New Roman" w:hAnsi="Times New Roman"/>
          <w:sz w:val="22"/>
          <w:szCs w:val="22"/>
        </w:rPr>
        <w:t xml:space="preserve"> and include the unemployment rate (Urate) for the Census region in which the individual resides</w:t>
      </w:r>
      <w:r w:rsidR="00264665">
        <w:rPr>
          <w:rFonts w:ascii="Times New Roman" w:hAnsi="Times New Roman"/>
          <w:sz w:val="22"/>
          <w:szCs w:val="22"/>
        </w:rPr>
        <w:t xml:space="preserve"> to capture overall labor market tends</w:t>
      </w:r>
      <w:r w:rsidRPr="00264665">
        <w:rPr>
          <w:rFonts w:ascii="Times New Roman" w:hAnsi="Times New Roman"/>
          <w:sz w:val="22"/>
          <w:szCs w:val="22"/>
        </w:rPr>
        <w:t xml:space="preserve">. These monthly unemployment rates, obtained from the Saint </w:t>
      </w:r>
      <w:r w:rsidRPr="0008272F">
        <w:rPr>
          <w:rFonts w:ascii="Times New Roman" w:hAnsi="Times New Roman"/>
          <w:sz w:val="22"/>
          <w:szCs w:val="22"/>
        </w:rPr>
        <w:t xml:space="preserve">Louis </w:t>
      </w:r>
      <w:r w:rsidRPr="0008272F">
        <w:rPr>
          <w:rFonts w:ascii="Times New Roman" w:hAnsi="Times New Roman"/>
          <w:sz w:val="22"/>
          <w:szCs w:val="22"/>
        </w:rPr>
        <w:lastRenderedPageBreak/>
        <w:t>Federal Reserve Bank’s FRED website</w:t>
      </w:r>
      <w:r>
        <w:rPr>
          <w:rFonts w:ascii="Times New Roman" w:hAnsi="Times New Roman"/>
          <w:sz w:val="22"/>
          <w:szCs w:val="22"/>
        </w:rPr>
        <w:t xml:space="preserve">, </w:t>
      </w:r>
      <w:r w:rsidRPr="0008272F">
        <w:rPr>
          <w:rFonts w:ascii="Times New Roman" w:hAnsi="Times New Roman"/>
          <w:sz w:val="22"/>
          <w:szCs w:val="22"/>
        </w:rPr>
        <w:t xml:space="preserve">are matched with the month and year the unemployment spell begins. </w:t>
      </w:r>
    </w:p>
    <w:p w14:paraId="49251A76" w14:textId="1F16C8FA" w:rsidR="002F3BCC" w:rsidRDefault="002F3BCC">
      <w:pPr>
        <w:tabs>
          <w:tab w:val="left" w:pos="432"/>
        </w:tabs>
        <w:spacing w:line="480" w:lineRule="auto"/>
        <w:rPr>
          <w:rFonts w:ascii="Times New Roman" w:hAnsi="Times New Roman"/>
          <w:sz w:val="22"/>
          <w:szCs w:val="22"/>
        </w:rPr>
        <w:pPrChange w:id="41" w:author="Jeremy Groves" w:date="2023-01-26T13:07:00Z">
          <w:pPr>
            <w:tabs>
              <w:tab w:val="left" w:pos="432"/>
            </w:tabs>
            <w:spacing w:line="480" w:lineRule="auto"/>
            <w:ind w:firstLine="432"/>
          </w:pPr>
        </w:pPrChange>
      </w:pPr>
      <w:ins w:id="42" w:author="Jeremy Groves" w:date="2023-01-26T13:07:00Z">
        <w:r w:rsidRPr="002F3BCC">
          <w:rPr>
            <w:rFonts w:ascii="Times New Roman" w:hAnsi="Times New Roman"/>
            <w:noProof/>
            <w:sz w:val="22"/>
            <w:szCs w:val="22"/>
          </w:rPr>
          <w:drawing>
            <wp:inline distT="0" distB="0" distL="0" distR="0" wp14:anchorId="0A37F72F" wp14:editId="310BA14C">
              <wp:extent cx="5943600" cy="5603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603240"/>
                      </a:xfrm>
                      <a:prstGeom prst="rect">
                        <a:avLst/>
                      </a:prstGeom>
                      <a:noFill/>
                      <a:ln>
                        <a:noFill/>
                      </a:ln>
                    </pic:spPr>
                  </pic:pic>
                </a:graphicData>
              </a:graphic>
            </wp:inline>
          </w:drawing>
        </w:r>
      </w:ins>
    </w:p>
    <w:tbl>
      <w:tblPr>
        <w:tblW w:w="10267" w:type="dxa"/>
        <w:jc w:val="center"/>
        <w:tblLayout w:type="fixed"/>
        <w:tblCellMar>
          <w:left w:w="29" w:type="dxa"/>
          <w:right w:w="29" w:type="dxa"/>
        </w:tblCellMar>
        <w:tblLook w:val="04A0" w:firstRow="1" w:lastRow="0" w:firstColumn="1" w:lastColumn="0" w:noHBand="0" w:noVBand="1"/>
      </w:tblPr>
      <w:tblGrid>
        <w:gridCol w:w="1260"/>
        <w:gridCol w:w="3240"/>
        <w:gridCol w:w="721"/>
        <w:gridCol w:w="722"/>
        <w:gridCol w:w="720"/>
        <w:gridCol w:w="720"/>
        <w:gridCol w:w="720"/>
        <w:gridCol w:w="720"/>
        <w:gridCol w:w="724"/>
        <w:gridCol w:w="720"/>
        <w:tblGridChange w:id="43">
          <w:tblGrid>
            <w:gridCol w:w="1260"/>
            <w:gridCol w:w="3240"/>
            <w:gridCol w:w="721"/>
            <w:gridCol w:w="722"/>
            <w:gridCol w:w="720"/>
            <w:gridCol w:w="720"/>
            <w:gridCol w:w="720"/>
            <w:gridCol w:w="720"/>
            <w:gridCol w:w="724"/>
            <w:gridCol w:w="720"/>
          </w:tblGrid>
        </w:tblGridChange>
      </w:tblGrid>
      <w:tr w:rsidR="00E977A9" w:rsidRPr="00A769E6" w:rsidDel="002F3BCC" w14:paraId="62797BB7" w14:textId="0068D4C4" w:rsidTr="004962F3">
        <w:trPr>
          <w:trHeight w:val="245"/>
          <w:jc w:val="center"/>
          <w:del w:id="44" w:author="Jeremy Groves" w:date="2023-01-26T13:02:00Z"/>
        </w:trPr>
        <w:tc>
          <w:tcPr>
            <w:tcW w:w="10267" w:type="dxa"/>
            <w:gridSpan w:val="10"/>
            <w:tcBorders>
              <w:top w:val="nil"/>
              <w:left w:val="nil"/>
              <w:right w:val="nil"/>
            </w:tcBorders>
            <w:shd w:val="clear" w:color="auto" w:fill="auto"/>
            <w:noWrap/>
            <w:vAlign w:val="center"/>
          </w:tcPr>
          <w:p w14:paraId="7014A136" w14:textId="51A34A5E" w:rsidR="00E977A9" w:rsidRPr="00A769E6" w:rsidDel="002F3BCC" w:rsidRDefault="00E977A9" w:rsidP="004962F3">
            <w:pPr>
              <w:jc w:val="center"/>
              <w:rPr>
                <w:del w:id="45" w:author="Jeremy Groves" w:date="2023-01-26T13:02:00Z"/>
                <w:rFonts w:ascii="Times New Roman" w:hAnsi="Times New Roman"/>
                <w:b/>
                <w:bCs/>
                <w:color w:val="000000"/>
                <w:sz w:val="22"/>
                <w:szCs w:val="22"/>
              </w:rPr>
            </w:pPr>
            <w:del w:id="46" w:author="Jeremy Groves" w:date="2023-01-26T13:02:00Z">
              <w:r w:rsidRPr="00A769E6" w:rsidDel="002F3BCC">
                <w:rPr>
                  <w:rFonts w:ascii="Times New Roman" w:hAnsi="Times New Roman"/>
                  <w:b/>
                  <w:bCs/>
                  <w:sz w:val="22"/>
                  <w:szCs w:val="22"/>
                </w:rPr>
                <w:br w:type="page"/>
              </w:r>
              <w:r w:rsidRPr="00A769E6" w:rsidDel="002F3BCC">
                <w:rPr>
                  <w:rFonts w:ascii="Times New Roman" w:hAnsi="Times New Roman"/>
                  <w:b/>
                  <w:bCs/>
                  <w:color w:val="000000"/>
                  <w:sz w:val="22"/>
                  <w:szCs w:val="22"/>
                </w:rPr>
                <w:delText>Table 1</w:delText>
              </w:r>
            </w:del>
          </w:p>
        </w:tc>
      </w:tr>
      <w:tr w:rsidR="00E977A9" w:rsidRPr="00A769E6" w:rsidDel="002F3BCC" w14:paraId="3EB2DE63" w14:textId="1819837A" w:rsidTr="004962F3">
        <w:trPr>
          <w:trHeight w:val="245"/>
          <w:jc w:val="center"/>
          <w:del w:id="47" w:author="Jeremy Groves" w:date="2023-01-26T13:02:00Z"/>
        </w:trPr>
        <w:tc>
          <w:tcPr>
            <w:tcW w:w="10267" w:type="dxa"/>
            <w:gridSpan w:val="10"/>
            <w:tcBorders>
              <w:top w:val="nil"/>
              <w:left w:val="nil"/>
              <w:bottom w:val="single" w:sz="4" w:space="0" w:color="auto"/>
              <w:right w:val="nil"/>
            </w:tcBorders>
            <w:shd w:val="clear" w:color="auto" w:fill="auto"/>
            <w:noWrap/>
            <w:vAlign w:val="center"/>
          </w:tcPr>
          <w:p w14:paraId="698C1948" w14:textId="50B703CC" w:rsidR="00E977A9" w:rsidRPr="00A769E6" w:rsidDel="002F3BCC" w:rsidRDefault="00E977A9" w:rsidP="004962F3">
            <w:pPr>
              <w:jc w:val="center"/>
              <w:rPr>
                <w:del w:id="48" w:author="Jeremy Groves" w:date="2023-01-26T13:02:00Z"/>
                <w:rFonts w:ascii="Times New Roman" w:hAnsi="Times New Roman"/>
                <w:b/>
                <w:bCs/>
                <w:color w:val="000000"/>
                <w:sz w:val="22"/>
                <w:szCs w:val="22"/>
              </w:rPr>
            </w:pPr>
            <w:del w:id="49" w:author="Jeremy Groves" w:date="2023-01-26T13:02:00Z">
              <w:r w:rsidRPr="00A769E6" w:rsidDel="002F3BCC">
                <w:rPr>
                  <w:rFonts w:ascii="Times New Roman" w:hAnsi="Times New Roman"/>
                  <w:b/>
                  <w:bCs/>
                  <w:color w:val="000000"/>
                  <w:sz w:val="22"/>
                  <w:szCs w:val="22"/>
                </w:rPr>
                <w:delText>Summary Statistics for Full Sample and by BMI Classification</w:delText>
              </w:r>
            </w:del>
          </w:p>
        </w:tc>
      </w:tr>
      <w:tr w:rsidR="00E977A9" w:rsidRPr="00A769E6" w:rsidDel="002F3BCC" w14:paraId="4F0A6C28" w14:textId="74EEC074" w:rsidTr="004962F3">
        <w:trPr>
          <w:trHeight w:val="245"/>
          <w:jc w:val="center"/>
          <w:del w:id="50" w:author="Jeremy Groves" w:date="2023-01-26T13:02:00Z"/>
        </w:trPr>
        <w:tc>
          <w:tcPr>
            <w:tcW w:w="1260" w:type="dxa"/>
            <w:tcBorders>
              <w:top w:val="single" w:sz="4" w:space="0" w:color="auto"/>
              <w:left w:val="nil"/>
            </w:tcBorders>
            <w:shd w:val="clear" w:color="auto" w:fill="auto"/>
            <w:noWrap/>
            <w:vAlign w:val="center"/>
          </w:tcPr>
          <w:p w14:paraId="6F0A3FC6" w14:textId="25D5A36F" w:rsidR="00E977A9" w:rsidRPr="00A769E6" w:rsidDel="002F3BCC" w:rsidRDefault="00E977A9" w:rsidP="004962F3">
            <w:pPr>
              <w:jc w:val="center"/>
              <w:rPr>
                <w:del w:id="51" w:author="Jeremy Groves" w:date="2023-01-26T13:02:00Z"/>
                <w:rFonts w:ascii="Times New Roman" w:hAnsi="Times New Roman"/>
                <w:color w:val="000000"/>
                <w:sz w:val="16"/>
                <w:szCs w:val="16"/>
              </w:rPr>
            </w:pPr>
          </w:p>
        </w:tc>
        <w:tc>
          <w:tcPr>
            <w:tcW w:w="3237" w:type="dxa"/>
            <w:tcBorders>
              <w:top w:val="single" w:sz="4" w:space="0" w:color="auto"/>
              <w:right w:val="single" w:sz="4" w:space="0" w:color="auto"/>
            </w:tcBorders>
            <w:shd w:val="clear" w:color="auto" w:fill="auto"/>
            <w:vAlign w:val="center"/>
          </w:tcPr>
          <w:p w14:paraId="773D7787" w14:textId="0FEB9113" w:rsidR="00E977A9" w:rsidRPr="00A769E6" w:rsidDel="002F3BCC" w:rsidRDefault="00E977A9" w:rsidP="004962F3">
            <w:pPr>
              <w:jc w:val="center"/>
              <w:rPr>
                <w:del w:id="52" w:author="Jeremy Groves" w:date="2023-01-26T13:02:00Z"/>
                <w:rFonts w:ascii="Times New Roman" w:hAnsi="Times New Roman"/>
                <w:color w:val="000000"/>
                <w:sz w:val="16"/>
                <w:szCs w:val="16"/>
              </w:rPr>
            </w:pPr>
          </w:p>
        </w:tc>
        <w:tc>
          <w:tcPr>
            <w:tcW w:w="144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C1F65C4" w14:textId="5B293EC6" w:rsidR="00E977A9" w:rsidRPr="00A769E6" w:rsidDel="002F3BCC" w:rsidRDefault="00E977A9" w:rsidP="004962F3">
            <w:pPr>
              <w:jc w:val="center"/>
              <w:rPr>
                <w:del w:id="53" w:author="Jeremy Groves" w:date="2023-01-26T13:02:00Z"/>
                <w:rFonts w:ascii="Times New Roman" w:hAnsi="Times New Roman"/>
                <w:color w:val="000000"/>
                <w:sz w:val="16"/>
                <w:szCs w:val="16"/>
              </w:rPr>
            </w:pPr>
            <w:del w:id="54" w:author="Jeremy Groves" w:date="2023-01-26T13:02:00Z">
              <w:r w:rsidRPr="00A769E6" w:rsidDel="002F3BCC">
                <w:rPr>
                  <w:rFonts w:ascii="Times New Roman" w:hAnsi="Times New Roman"/>
                  <w:color w:val="000000"/>
                  <w:sz w:val="16"/>
                  <w:szCs w:val="16"/>
                </w:rPr>
                <w:delText>Full Sample</w:delText>
              </w:r>
            </w:del>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B8FBD16" w14:textId="585A0699" w:rsidR="00E977A9" w:rsidRPr="00A769E6" w:rsidDel="002F3BCC" w:rsidRDefault="00E977A9" w:rsidP="004962F3">
            <w:pPr>
              <w:jc w:val="center"/>
              <w:rPr>
                <w:del w:id="55" w:author="Jeremy Groves" w:date="2023-01-26T13:02:00Z"/>
                <w:rFonts w:ascii="Times New Roman" w:hAnsi="Times New Roman"/>
                <w:color w:val="000000"/>
                <w:sz w:val="16"/>
                <w:szCs w:val="16"/>
              </w:rPr>
            </w:pPr>
            <w:del w:id="56" w:author="Jeremy Groves" w:date="2023-01-26T13:02:00Z">
              <w:r w:rsidRPr="00A769E6" w:rsidDel="002F3BCC">
                <w:rPr>
                  <w:rFonts w:ascii="Times New Roman" w:hAnsi="Times New Roman"/>
                  <w:color w:val="000000"/>
                  <w:sz w:val="16"/>
                  <w:szCs w:val="16"/>
                </w:rPr>
                <w:delText>Normal BMI</w:delText>
              </w:r>
            </w:del>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455C743" w14:textId="10BBFF2A" w:rsidR="00E977A9" w:rsidRPr="00A769E6" w:rsidDel="002F3BCC" w:rsidRDefault="00E977A9" w:rsidP="004962F3">
            <w:pPr>
              <w:jc w:val="center"/>
              <w:rPr>
                <w:del w:id="57" w:author="Jeremy Groves" w:date="2023-01-26T13:02:00Z"/>
                <w:rFonts w:ascii="Times New Roman" w:hAnsi="Times New Roman"/>
                <w:color w:val="000000"/>
                <w:sz w:val="16"/>
                <w:szCs w:val="16"/>
              </w:rPr>
            </w:pPr>
            <w:del w:id="58" w:author="Jeremy Groves" w:date="2023-01-26T13:02:00Z">
              <w:r w:rsidRPr="00A769E6" w:rsidDel="002F3BCC">
                <w:rPr>
                  <w:rFonts w:ascii="Times New Roman" w:hAnsi="Times New Roman"/>
                  <w:color w:val="000000"/>
                  <w:sz w:val="16"/>
                  <w:szCs w:val="16"/>
                </w:rPr>
                <w:delText>Overweight BMI</w:delText>
              </w:r>
            </w:del>
          </w:p>
        </w:tc>
        <w:tc>
          <w:tcPr>
            <w:tcW w:w="1444" w:type="dxa"/>
            <w:gridSpan w:val="2"/>
            <w:tcBorders>
              <w:top w:val="single" w:sz="4" w:space="0" w:color="auto"/>
              <w:left w:val="single" w:sz="4" w:space="0" w:color="auto"/>
              <w:bottom w:val="single" w:sz="4" w:space="0" w:color="auto"/>
              <w:right w:val="nil"/>
            </w:tcBorders>
            <w:shd w:val="clear" w:color="auto" w:fill="auto"/>
            <w:noWrap/>
            <w:vAlign w:val="center"/>
          </w:tcPr>
          <w:p w14:paraId="29CA401D" w14:textId="1738B119" w:rsidR="00E977A9" w:rsidRPr="00A769E6" w:rsidDel="002F3BCC" w:rsidRDefault="00E977A9" w:rsidP="004962F3">
            <w:pPr>
              <w:jc w:val="center"/>
              <w:rPr>
                <w:del w:id="59" w:author="Jeremy Groves" w:date="2023-01-26T13:02:00Z"/>
                <w:rFonts w:ascii="Times New Roman" w:hAnsi="Times New Roman"/>
                <w:color w:val="000000"/>
                <w:sz w:val="16"/>
                <w:szCs w:val="16"/>
              </w:rPr>
            </w:pPr>
            <w:del w:id="60" w:author="Jeremy Groves" w:date="2023-01-26T13:02:00Z">
              <w:r w:rsidRPr="00A769E6" w:rsidDel="002F3BCC">
                <w:rPr>
                  <w:rFonts w:ascii="Times New Roman" w:hAnsi="Times New Roman"/>
                  <w:color w:val="000000"/>
                  <w:sz w:val="16"/>
                  <w:szCs w:val="16"/>
                </w:rPr>
                <w:delText>Obese BMI</w:delText>
              </w:r>
            </w:del>
          </w:p>
        </w:tc>
      </w:tr>
      <w:tr w:rsidR="00E977A9" w:rsidRPr="00A769E6" w:rsidDel="002F3BCC" w14:paraId="36413DD7" w14:textId="7FC398C6" w:rsidTr="004962F3">
        <w:trPr>
          <w:trHeight w:val="245"/>
          <w:jc w:val="center"/>
          <w:del w:id="61" w:author="Jeremy Groves" w:date="2023-01-26T13:02:00Z"/>
        </w:trPr>
        <w:tc>
          <w:tcPr>
            <w:tcW w:w="1260" w:type="dxa"/>
            <w:tcBorders>
              <w:left w:val="nil"/>
              <w:bottom w:val="single" w:sz="12" w:space="0" w:color="auto"/>
            </w:tcBorders>
            <w:shd w:val="clear" w:color="auto" w:fill="auto"/>
            <w:noWrap/>
            <w:vAlign w:val="center"/>
          </w:tcPr>
          <w:p w14:paraId="5DE40948" w14:textId="065A2113" w:rsidR="00E977A9" w:rsidRPr="00A769E6" w:rsidDel="002F3BCC" w:rsidRDefault="00E977A9" w:rsidP="004962F3">
            <w:pPr>
              <w:rPr>
                <w:del w:id="62" w:author="Jeremy Groves" w:date="2023-01-26T13:02:00Z"/>
                <w:rFonts w:ascii="Times New Roman" w:hAnsi="Times New Roman"/>
                <w:color w:val="000000"/>
                <w:sz w:val="16"/>
                <w:szCs w:val="16"/>
              </w:rPr>
            </w:pPr>
            <w:del w:id="63" w:author="Jeremy Groves" w:date="2023-01-26T13:02:00Z">
              <w:r w:rsidRPr="00A769E6" w:rsidDel="002F3BCC">
                <w:rPr>
                  <w:rFonts w:ascii="Times New Roman" w:hAnsi="Times New Roman"/>
                  <w:color w:val="000000"/>
                  <w:sz w:val="16"/>
                  <w:szCs w:val="16"/>
                </w:rPr>
                <w:delText>Variable</w:delText>
              </w:r>
            </w:del>
          </w:p>
        </w:tc>
        <w:tc>
          <w:tcPr>
            <w:tcW w:w="3237" w:type="dxa"/>
            <w:tcBorders>
              <w:bottom w:val="single" w:sz="12" w:space="0" w:color="auto"/>
              <w:right w:val="single" w:sz="4" w:space="0" w:color="auto"/>
            </w:tcBorders>
            <w:shd w:val="clear" w:color="auto" w:fill="auto"/>
            <w:vAlign w:val="center"/>
          </w:tcPr>
          <w:p w14:paraId="1044E554" w14:textId="4AB37DFD" w:rsidR="00E977A9" w:rsidRPr="00A769E6" w:rsidDel="002F3BCC" w:rsidRDefault="00E977A9" w:rsidP="004962F3">
            <w:pPr>
              <w:rPr>
                <w:del w:id="64" w:author="Jeremy Groves" w:date="2023-01-26T13:02:00Z"/>
                <w:rFonts w:ascii="Times New Roman" w:hAnsi="Times New Roman"/>
                <w:color w:val="000000"/>
                <w:sz w:val="16"/>
                <w:szCs w:val="16"/>
              </w:rPr>
            </w:pPr>
            <w:del w:id="65" w:author="Jeremy Groves" w:date="2023-01-26T13:02:00Z">
              <w:r w:rsidRPr="00A769E6" w:rsidDel="002F3BCC">
                <w:rPr>
                  <w:rFonts w:ascii="Times New Roman" w:hAnsi="Times New Roman"/>
                  <w:color w:val="000000"/>
                  <w:sz w:val="16"/>
                  <w:szCs w:val="16"/>
                </w:rPr>
                <w:delText>Description</w:delText>
              </w:r>
            </w:del>
          </w:p>
        </w:tc>
        <w:tc>
          <w:tcPr>
            <w:tcW w:w="721" w:type="dxa"/>
            <w:tcBorders>
              <w:top w:val="single" w:sz="4" w:space="0" w:color="auto"/>
              <w:left w:val="single" w:sz="4" w:space="0" w:color="auto"/>
              <w:bottom w:val="single" w:sz="12" w:space="0" w:color="auto"/>
              <w:right w:val="nil"/>
            </w:tcBorders>
            <w:shd w:val="clear" w:color="auto" w:fill="auto"/>
            <w:noWrap/>
            <w:vAlign w:val="center"/>
          </w:tcPr>
          <w:p w14:paraId="3E1E76A5" w14:textId="62F53391" w:rsidR="00E977A9" w:rsidRPr="00A769E6" w:rsidDel="002F3BCC" w:rsidRDefault="00E977A9" w:rsidP="004962F3">
            <w:pPr>
              <w:jc w:val="center"/>
              <w:rPr>
                <w:del w:id="66" w:author="Jeremy Groves" w:date="2023-01-26T13:02:00Z"/>
                <w:rFonts w:ascii="Times New Roman" w:hAnsi="Times New Roman"/>
                <w:color w:val="000000"/>
                <w:sz w:val="16"/>
                <w:szCs w:val="16"/>
              </w:rPr>
            </w:pPr>
            <w:del w:id="67" w:author="Jeremy Groves" w:date="2023-01-26T13:02:00Z">
              <w:r w:rsidRPr="00A769E6" w:rsidDel="002F3BCC">
                <w:rPr>
                  <w:rFonts w:ascii="Times New Roman" w:hAnsi="Times New Roman"/>
                  <w:color w:val="000000"/>
                  <w:sz w:val="16"/>
                  <w:szCs w:val="16"/>
                </w:rPr>
                <w:delText>Mean</w:delText>
              </w:r>
            </w:del>
          </w:p>
        </w:tc>
        <w:tc>
          <w:tcPr>
            <w:tcW w:w="722" w:type="dxa"/>
            <w:tcBorders>
              <w:top w:val="single" w:sz="4" w:space="0" w:color="auto"/>
              <w:left w:val="nil"/>
              <w:bottom w:val="single" w:sz="12" w:space="0" w:color="auto"/>
              <w:right w:val="single" w:sz="4" w:space="0" w:color="auto"/>
            </w:tcBorders>
            <w:shd w:val="clear" w:color="auto" w:fill="auto"/>
            <w:noWrap/>
            <w:vAlign w:val="center"/>
          </w:tcPr>
          <w:p w14:paraId="31BA7B73" w14:textId="73C827A6" w:rsidR="00E977A9" w:rsidRPr="00A769E6" w:rsidDel="002F3BCC" w:rsidRDefault="00E977A9" w:rsidP="004962F3">
            <w:pPr>
              <w:jc w:val="center"/>
              <w:rPr>
                <w:del w:id="68" w:author="Jeremy Groves" w:date="2023-01-26T13:02:00Z"/>
                <w:rFonts w:ascii="Times New Roman" w:hAnsi="Times New Roman"/>
                <w:color w:val="000000"/>
                <w:sz w:val="16"/>
                <w:szCs w:val="16"/>
              </w:rPr>
            </w:pPr>
            <w:del w:id="69" w:author="Jeremy Groves" w:date="2023-01-26T13:02:00Z">
              <w:r w:rsidRPr="00A769E6" w:rsidDel="002F3BCC">
                <w:rPr>
                  <w:rFonts w:ascii="Times New Roman" w:hAnsi="Times New Roman"/>
                  <w:color w:val="000000"/>
                  <w:sz w:val="16"/>
                  <w:szCs w:val="16"/>
                </w:rPr>
                <w:delText>St.Dev.</w:delText>
              </w:r>
            </w:del>
          </w:p>
        </w:tc>
        <w:tc>
          <w:tcPr>
            <w:tcW w:w="720" w:type="dxa"/>
            <w:tcBorders>
              <w:top w:val="single" w:sz="4" w:space="0" w:color="auto"/>
              <w:left w:val="single" w:sz="4" w:space="0" w:color="auto"/>
              <w:bottom w:val="single" w:sz="12" w:space="0" w:color="auto"/>
              <w:right w:val="nil"/>
            </w:tcBorders>
            <w:shd w:val="clear" w:color="auto" w:fill="auto"/>
            <w:noWrap/>
            <w:vAlign w:val="center"/>
          </w:tcPr>
          <w:p w14:paraId="5A1EA6A5" w14:textId="60A613AC" w:rsidR="00E977A9" w:rsidRPr="00A769E6" w:rsidDel="002F3BCC" w:rsidRDefault="00E977A9" w:rsidP="004962F3">
            <w:pPr>
              <w:jc w:val="center"/>
              <w:rPr>
                <w:del w:id="70" w:author="Jeremy Groves" w:date="2023-01-26T13:02:00Z"/>
                <w:rFonts w:ascii="Times New Roman" w:hAnsi="Times New Roman"/>
                <w:color w:val="000000"/>
                <w:sz w:val="16"/>
                <w:szCs w:val="16"/>
              </w:rPr>
            </w:pPr>
            <w:del w:id="71" w:author="Jeremy Groves" w:date="2023-01-26T13:02:00Z">
              <w:r w:rsidRPr="00A769E6" w:rsidDel="002F3BCC">
                <w:rPr>
                  <w:rFonts w:ascii="Times New Roman" w:hAnsi="Times New Roman"/>
                  <w:color w:val="000000"/>
                  <w:sz w:val="16"/>
                  <w:szCs w:val="16"/>
                </w:rPr>
                <w:delText>Mean</w:delText>
              </w:r>
            </w:del>
          </w:p>
        </w:tc>
        <w:tc>
          <w:tcPr>
            <w:tcW w:w="720" w:type="dxa"/>
            <w:tcBorders>
              <w:top w:val="single" w:sz="4" w:space="0" w:color="auto"/>
              <w:left w:val="nil"/>
              <w:bottom w:val="single" w:sz="12" w:space="0" w:color="auto"/>
              <w:right w:val="single" w:sz="4" w:space="0" w:color="auto"/>
            </w:tcBorders>
            <w:shd w:val="clear" w:color="auto" w:fill="auto"/>
            <w:noWrap/>
            <w:vAlign w:val="center"/>
          </w:tcPr>
          <w:p w14:paraId="64EBE6CC" w14:textId="5E4D9DCD" w:rsidR="00E977A9" w:rsidRPr="00A769E6" w:rsidDel="002F3BCC" w:rsidRDefault="00E977A9" w:rsidP="004962F3">
            <w:pPr>
              <w:jc w:val="center"/>
              <w:rPr>
                <w:del w:id="72" w:author="Jeremy Groves" w:date="2023-01-26T13:02:00Z"/>
                <w:rFonts w:ascii="Times New Roman" w:hAnsi="Times New Roman"/>
                <w:color w:val="000000"/>
                <w:sz w:val="16"/>
                <w:szCs w:val="16"/>
              </w:rPr>
            </w:pPr>
            <w:del w:id="73" w:author="Jeremy Groves" w:date="2023-01-26T13:02:00Z">
              <w:r w:rsidRPr="00A769E6" w:rsidDel="002F3BCC">
                <w:rPr>
                  <w:rFonts w:ascii="Times New Roman" w:hAnsi="Times New Roman"/>
                  <w:color w:val="000000"/>
                  <w:sz w:val="16"/>
                  <w:szCs w:val="16"/>
                </w:rPr>
                <w:delText>St.Dev.</w:delText>
              </w:r>
            </w:del>
          </w:p>
        </w:tc>
        <w:tc>
          <w:tcPr>
            <w:tcW w:w="720" w:type="dxa"/>
            <w:tcBorders>
              <w:top w:val="single" w:sz="4" w:space="0" w:color="auto"/>
              <w:left w:val="single" w:sz="4" w:space="0" w:color="auto"/>
              <w:bottom w:val="single" w:sz="12" w:space="0" w:color="auto"/>
              <w:right w:val="nil"/>
            </w:tcBorders>
            <w:shd w:val="clear" w:color="auto" w:fill="auto"/>
            <w:noWrap/>
            <w:vAlign w:val="center"/>
          </w:tcPr>
          <w:p w14:paraId="49021EAA" w14:textId="62ABA606" w:rsidR="00E977A9" w:rsidRPr="00A769E6" w:rsidDel="002F3BCC" w:rsidRDefault="00E977A9" w:rsidP="004962F3">
            <w:pPr>
              <w:jc w:val="center"/>
              <w:rPr>
                <w:del w:id="74" w:author="Jeremy Groves" w:date="2023-01-26T13:02:00Z"/>
                <w:rFonts w:ascii="Times New Roman" w:hAnsi="Times New Roman"/>
                <w:color w:val="000000"/>
                <w:sz w:val="16"/>
                <w:szCs w:val="16"/>
              </w:rPr>
            </w:pPr>
            <w:del w:id="75" w:author="Jeremy Groves" w:date="2023-01-26T13:02:00Z">
              <w:r w:rsidRPr="00A769E6" w:rsidDel="002F3BCC">
                <w:rPr>
                  <w:rFonts w:ascii="Times New Roman" w:hAnsi="Times New Roman"/>
                  <w:color w:val="000000"/>
                  <w:sz w:val="16"/>
                  <w:szCs w:val="16"/>
                </w:rPr>
                <w:delText>Mean</w:delText>
              </w:r>
            </w:del>
          </w:p>
        </w:tc>
        <w:tc>
          <w:tcPr>
            <w:tcW w:w="720" w:type="dxa"/>
            <w:tcBorders>
              <w:top w:val="single" w:sz="4" w:space="0" w:color="auto"/>
              <w:left w:val="nil"/>
              <w:bottom w:val="single" w:sz="12" w:space="0" w:color="auto"/>
              <w:right w:val="single" w:sz="4" w:space="0" w:color="auto"/>
            </w:tcBorders>
            <w:shd w:val="clear" w:color="auto" w:fill="auto"/>
            <w:noWrap/>
            <w:vAlign w:val="center"/>
          </w:tcPr>
          <w:p w14:paraId="715F3194" w14:textId="6E0D2B3D" w:rsidR="00E977A9" w:rsidRPr="00A769E6" w:rsidDel="002F3BCC" w:rsidRDefault="00E977A9" w:rsidP="004962F3">
            <w:pPr>
              <w:jc w:val="center"/>
              <w:rPr>
                <w:del w:id="76" w:author="Jeremy Groves" w:date="2023-01-26T13:02:00Z"/>
                <w:rFonts w:ascii="Times New Roman" w:hAnsi="Times New Roman"/>
                <w:color w:val="000000"/>
                <w:sz w:val="16"/>
                <w:szCs w:val="16"/>
              </w:rPr>
            </w:pPr>
            <w:del w:id="77" w:author="Jeremy Groves" w:date="2023-01-26T13:02:00Z">
              <w:r w:rsidRPr="00A769E6" w:rsidDel="002F3BCC">
                <w:rPr>
                  <w:rFonts w:ascii="Times New Roman" w:hAnsi="Times New Roman"/>
                  <w:color w:val="000000"/>
                  <w:sz w:val="16"/>
                  <w:szCs w:val="16"/>
                </w:rPr>
                <w:delText>St.Dev.</w:delText>
              </w:r>
            </w:del>
          </w:p>
        </w:tc>
        <w:tc>
          <w:tcPr>
            <w:tcW w:w="724" w:type="dxa"/>
            <w:tcBorders>
              <w:top w:val="single" w:sz="4" w:space="0" w:color="auto"/>
              <w:left w:val="single" w:sz="4" w:space="0" w:color="auto"/>
              <w:bottom w:val="single" w:sz="12" w:space="0" w:color="auto"/>
              <w:right w:val="nil"/>
            </w:tcBorders>
            <w:shd w:val="clear" w:color="auto" w:fill="auto"/>
            <w:noWrap/>
            <w:vAlign w:val="center"/>
          </w:tcPr>
          <w:p w14:paraId="6BFDE217" w14:textId="0A40B50E" w:rsidR="00E977A9" w:rsidRPr="00A769E6" w:rsidDel="002F3BCC" w:rsidRDefault="00E977A9" w:rsidP="004962F3">
            <w:pPr>
              <w:jc w:val="center"/>
              <w:rPr>
                <w:del w:id="78" w:author="Jeremy Groves" w:date="2023-01-26T13:02:00Z"/>
                <w:rFonts w:ascii="Times New Roman" w:hAnsi="Times New Roman"/>
                <w:color w:val="000000"/>
                <w:sz w:val="16"/>
                <w:szCs w:val="16"/>
              </w:rPr>
            </w:pPr>
            <w:del w:id="79" w:author="Jeremy Groves" w:date="2023-01-26T13:02:00Z">
              <w:r w:rsidRPr="00A769E6" w:rsidDel="002F3BCC">
                <w:rPr>
                  <w:rFonts w:ascii="Times New Roman" w:hAnsi="Times New Roman"/>
                  <w:color w:val="000000"/>
                  <w:sz w:val="16"/>
                  <w:szCs w:val="16"/>
                </w:rPr>
                <w:delText>Mean</w:delText>
              </w:r>
            </w:del>
          </w:p>
        </w:tc>
        <w:tc>
          <w:tcPr>
            <w:tcW w:w="720" w:type="dxa"/>
            <w:tcBorders>
              <w:top w:val="single" w:sz="4" w:space="0" w:color="auto"/>
              <w:left w:val="nil"/>
              <w:bottom w:val="single" w:sz="12" w:space="0" w:color="auto"/>
              <w:right w:val="nil"/>
            </w:tcBorders>
            <w:shd w:val="clear" w:color="auto" w:fill="auto"/>
            <w:noWrap/>
            <w:vAlign w:val="center"/>
          </w:tcPr>
          <w:p w14:paraId="05D778C8" w14:textId="6F6E9128" w:rsidR="00E977A9" w:rsidRPr="00A769E6" w:rsidDel="002F3BCC" w:rsidRDefault="00E977A9" w:rsidP="004962F3">
            <w:pPr>
              <w:jc w:val="center"/>
              <w:rPr>
                <w:del w:id="80" w:author="Jeremy Groves" w:date="2023-01-26T13:02:00Z"/>
                <w:rFonts w:ascii="Times New Roman" w:hAnsi="Times New Roman"/>
                <w:color w:val="000000"/>
                <w:sz w:val="16"/>
                <w:szCs w:val="16"/>
              </w:rPr>
            </w:pPr>
            <w:del w:id="81" w:author="Jeremy Groves" w:date="2023-01-26T13:02:00Z">
              <w:r w:rsidRPr="00A769E6" w:rsidDel="002F3BCC">
                <w:rPr>
                  <w:rFonts w:ascii="Times New Roman" w:hAnsi="Times New Roman"/>
                  <w:color w:val="000000"/>
                  <w:sz w:val="16"/>
                  <w:szCs w:val="16"/>
                </w:rPr>
                <w:delText>St.Dev.</w:delText>
              </w:r>
            </w:del>
          </w:p>
        </w:tc>
      </w:tr>
      <w:tr w:rsidR="00E977A9" w:rsidRPr="00A769E6" w:rsidDel="002F3BCC" w14:paraId="7112F655" w14:textId="53E71496" w:rsidTr="002F3BCC">
        <w:tblPrEx>
          <w:tblW w:w="10267" w:type="dxa"/>
          <w:jc w:val="center"/>
          <w:tblLayout w:type="fixed"/>
          <w:tblCellMar>
            <w:left w:w="29" w:type="dxa"/>
            <w:right w:w="29" w:type="dxa"/>
          </w:tblCellMar>
          <w:tblPrExChange w:id="82" w:author="Jeremy Groves" w:date="2023-01-26T13:02:00Z">
            <w:tblPrEx>
              <w:tblW w:w="10267" w:type="dxa"/>
              <w:jc w:val="center"/>
              <w:tblLayout w:type="fixed"/>
              <w:tblCellMar>
                <w:left w:w="29" w:type="dxa"/>
                <w:right w:w="29" w:type="dxa"/>
              </w:tblCellMar>
            </w:tblPrEx>
          </w:tblPrExChange>
        </w:tblPrEx>
        <w:trPr>
          <w:trHeight w:val="245"/>
          <w:jc w:val="center"/>
          <w:del w:id="83" w:author="Jeremy Groves" w:date="2023-01-26T13:02:00Z"/>
          <w:trPrChange w:id="84" w:author="Jeremy Groves" w:date="2023-01-26T13:02:00Z">
            <w:trPr>
              <w:trHeight w:val="245"/>
              <w:jc w:val="center"/>
            </w:trPr>
          </w:trPrChange>
        </w:trPr>
        <w:tc>
          <w:tcPr>
            <w:tcW w:w="1260" w:type="dxa"/>
            <w:tcBorders>
              <w:top w:val="single" w:sz="12" w:space="0" w:color="auto"/>
              <w:left w:val="nil"/>
              <w:bottom w:val="nil"/>
              <w:right w:val="single" w:sz="4" w:space="0" w:color="auto"/>
            </w:tcBorders>
            <w:shd w:val="clear" w:color="auto" w:fill="auto"/>
            <w:noWrap/>
            <w:vAlign w:val="center"/>
            <w:tcPrChange w:id="85" w:author="Jeremy Groves" w:date="2023-01-26T13:02:00Z">
              <w:tcPr>
                <w:tcW w:w="1260" w:type="dxa"/>
                <w:tcBorders>
                  <w:top w:val="single" w:sz="12" w:space="0" w:color="auto"/>
                  <w:left w:val="nil"/>
                  <w:bottom w:val="nil"/>
                  <w:right w:val="single" w:sz="4" w:space="0" w:color="auto"/>
                </w:tcBorders>
                <w:shd w:val="clear" w:color="auto" w:fill="auto"/>
                <w:noWrap/>
                <w:vAlign w:val="center"/>
              </w:tcPr>
            </w:tcPrChange>
          </w:tcPr>
          <w:p w14:paraId="7FEE28E2" w14:textId="0DC8DDD7" w:rsidR="00E977A9" w:rsidRPr="00A769E6" w:rsidDel="002F3BCC" w:rsidRDefault="00E977A9" w:rsidP="004962F3">
            <w:pPr>
              <w:rPr>
                <w:del w:id="86" w:author="Jeremy Groves" w:date="2023-01-26T13:02:00Z"/>
                <w:rFonts w:ascii="Times New Roman" w:hAnsi="Times New Roman"/>
                <w:color w:val="000000"/>
                <w:sz w:val="16"/>
                <w:szCs w:val="16"/>
              </w:rPr>
            </w:pPr>
            <w:del w:id="87" w:author="Jeremy Groves" w:date="2023-01-26T13:02:00Z">
              <w:r w:rsidRPr="00A769E6" w:rsidDel="002F3BCC">
                <w:rPr>
                  <w:rFonts w:ascii="Times New Roman" w:hAnsi="Times New Roman"/>
                  <w:color w:val="000000"/>
                  <w:sz w:val="16"/>
                  <w:szCs w:val="16"/>
                </w:rPr>
                <w:delText>Spell</w:delText>
              </w:r>
            </w:del>
          </w:p>
        </w:tc>
        <w:tc>
          <w:tcPr>
            <w:tcW w:w="3237" w:type="dxa"/>
            <w:tcBorders>
              <w:top w:val="single" w:sz="12" w:space="0" w:color="auto"/>
              <w:left w:val="single" w:sz="4" w:space="0" w:color="auto"/>
              <w:bottom w:val="nil"/>
              <w:right w:val="single" w:sz="4" w:space="0" w:color="auto"/>
            </w:tcBorders>
            <w:shd w:val="clear" w:color="auto" w:fill="auto"/>
            <w:vAlign w:val="center"/>
            <w:tcPrChange w:id="88" w:author="Jeremy Groves" w:date="2023-01-26T13:02:00Z">
              <w:tcPr>
                <w:tcW w:w="3237" w:type="dxa"/>
                <w:tcBorders>
                  <w:top w:val="single" w:sz="12" w:space="0" w:color="auto"/>
                  <w:left w:val="single" w:sz="4" w:space="0" w:color="auto"/>
                  <w:bottom w:val="nil"/>
                  <w:right w:val="single" w:sz="4" w:space="0" w:color="auto"/>
                </w:tcBorders>
                <w:shd w:val="clear" w:color="auto" w:fill="auto"/>
                <w:vAlign w:val="center"/>
              </w:tcPr>
            </w:tcPrChange>
          </w:tcPr>
          <w:p w14:paraId="6EA366C0" w14:textId="6DF348F6" w:rsidR="00E977A9" w:rsidRPr="00A769E6" w:rsidDel="002F3BCC" w:rsidRDefault="00E977A9" w:rsidP="004962F3">
            <w:pPr>
              <w:rPr>
                <w:del w:id="89" w:author="Jeremy Groves" w:date="2023-01-26T13:02:00Z"/>
                <w:rFonts w:ascii="Times New Roman" w:hAnsi="Times New Roman"/>
                <w:color w:val="000000"/>
                <w:sz w:val="16"/>
                <w:szCs w:val="16"/>
              </w:rPr>
            </w:pPr>
            <w:del w:id="90" w:author="Jeremy Groves" w:date="2023-01-26T13:02:00Z">
              <w:r w:rsidRPr="00A769E6" w:rsidDel="002F3BCC">
                <w:rPr>
                  <w:rFonts w:ascii="Times New Roman" w:hAnsi="Times New Roman"/>
                  <w:color w:val="000000"/>
                  <w:sz w:val="16"/>
                  <w:szCs w:val="16"/>
                </w:rPr>
                <w:delText>Length of Unemployment Period in Weeks</w:delText>
              </w:r>
            </w:del>
          </w:p>
        </w:tc>
        <w:tc>
          <w:tcPr>
            <w:tcW w:w="721" w:type="dxa"/>
            <w:tcBorders>
              <w:top w:val="single" w:sz="12" w:space="0" w:color="auto"/>
              <w:left w:val="single" w:sz="4" w:space="0" w:color="auto"/>
              <w:bottom w:val="nil"/>
              <w:right w:val="nil"/>
            </w:tcBorders>
            <w:shd w:val="clear" w:color="auto" w:fill="auto"/>
            <w:noWrap/>
            <w:vAlign w:val="center"/>
            <w:tcPrChange w:id="91" w:author="Jeremy Groves" w:date="2023-01-26T13:02:00Z">
              <w:tcPr>
                <w:tcW w:w="721" w:type="dxa"/>
                <w:tcBorders>
                  <w:top w:val="single" w:sz="12" w:space="0" w:color="auto"/>
                  <w:left w:val="single" w:sz="4" w:space="0" w:color="auto"/>
                  <w:bottom w:val="nil"/>
                  <w:right w:val="nil"/>
                </w:tcBorders>
                <w:shd w:val="clear" w:color="auto" w:fill="auto"/>
                <w:noWrap/>
                <w:vAlign w:val="center"/>
              </w:tcPr>
            </w:tcPrChange>
          </w:tcPr>
          <w:p w14:paraId="0DA9CF4F" w14:textId="2942E6A0" w:rsidR="00E977A9" w:rsidRPr="00A769E6" w:rsidDel="002F3BCC" w:rsidRDefault="00E977A9" w:rsidP="004962F3">
            <w:pPr>
              <w:jc w:val="center"/>
              <w:rPr>
                <w:del w:id="92" w:author="Jeremy Groves" w:date="2023-01-26T13:02:00Z"/>
                <w:rFonts w:ascii="Times New Roman" w:hAnsi="Times New Roman"/>
                <w:color w:val="000000"/>
                <w:sz w:val="16"/>
                <w:szCs w:val="16"/>
              </w:rPr>
            </w:pPr>
            <w:del w:id="93" w:author="Jeremy Groves" w:date="2023-01-26T13:02:00Z">
              <w:r w:rsidRPr="00A769E6" w:rsidDel="002F3BCC">
                <w:rPr>
                  <w:rFonts w:ascii="Times New Roman" w:hAnsi="Times New Roman"/>
                  <w:color w:val="000000"/>
                  <w:sz w:val="16"/>
                  <w:szCs w:val="16"/>
                </w:rPr>
                <w:delText>11.717</w:delText>
              </w:r>
            </w:del>
          </w:p>
        </w:tc>
        <w:tc>
          <w:tcPr>
            <w:tcW w:w="722" w:type="dxa"/>
            <w:tcBorders>
              <w:top w:val="single" w:sz="12" w:space="0" w:color="auto"/>
              <w:left w:val="nil"/>
              <w:bottom w:val="nil"/>
              <w:right w:val="single" w:sz="4" w:space="0" w:color="auto"/>
            </w:tcBorders>
            <w:shd w:val="clear" w:color="auto" w:fill="auto"/>
            <w:noWrap/>
            <w:vAlign w:val="center"/>
            <w:tcPrChange w:id="94" w:author="Jeremy Groves" w:date="2023-01-26T13:02:00Z">
              <w:tcPr>
                <w:tcW w:w="722" w:type="dxa"/>
                <w:tcBorders>
                  <w:top w:val="single" w:sz="12" w:space="0" w:color="auto"/>
                  <w:left w:val="nil"/>
                  <w:bottom w:val="nil"/>
                  <w:right w:val="single" w:sz="4" w:space="0" w:color="auto"/>
                </w:tcBorders>
                <w:shd w:val="clear" w:color="auto" w:fill="auto"/>
                <w:noWrap/>
                <w:vAlign w:val="center"/>
              </w:tcPr>
            </w:tcPrChange>
          </w:tcPr>
          <w:p w14:paraId="4682D168" w14:textId="06965947" w:rsidR="00E977A9" w:rsidRPr="00A769E6" w:rsidDel="002F3BCC" w:rsidRDefault="00E977A9" w:rsidP="004962F3">
            <w:pPr>
              <w:jc w:val="center"/>
              <w:rPr>
                <w:del w:id="95" w:author="Jeremy Groves" w:date="2023-01-26T13:02:00Z"/>
                <w:rFonts w:ascii="Times New Roman" w:hAnsi="Times New Roman"/>
                <w:color w:val="000000"/>
                <w:sz w:val="16"/>
                <w:szCs w:val="16"/>
              </w:rPr>
            </w:pPr>
            <w:del w:id="96" w:author="Jeremy Groves" w:date="2023-01-26T13:02:00Z">
              <w:r w:rsidRPr="00A769E6" w:rsidDel="002F3BCC">
                <w:rPr>
                  <w:rFonts w:ascii="Times New Roman" w:hAnsi="Times New Roman"/>
                  <w:color w:val="000000"/>
                  <w:sz w:val="16"/>
                  <w:szCs w:val="16"/>
                </w:rPr>
                <w:delText>14.891</w:delText>
              </w:r>
            </w:del>
          </w:p>
        </w:tc>
        <w:tc>
          <w:tcPr>
            <w:tcW w:w="720" w:type="dxa"/>
            <w:tcBorders>
              <w:top w:val="single" w:sz="12" w:space="0" w:color="auto"/>
              <w:left w:val="single" w:sz="4" w:space="0" w:color="auto"/>
              <w:bottom w:val="nil"/>
              <w:right w:val="nil"/>
            </w:tcBorders>
            <w:shd w:val="clear" w:color="auto" w:fill="auto"/>
            <w:noWrap/>
            <w:vAlign w:val="center"/>
            <w:tcPrChange w:id="97" w:author="Jeremy Groves" w:date="2023-01-26T13:02:00Z">
              <w:tcPr>
                <w:tcW w:w="720" w:type="dxa"/>
                <w:tcBorders>
                  <w:top w:val="single" w:sz="12" w:space="0" w:color="auto"/>
                  <w:left w:val="single" w:sz="4" w:space="0" w:color="auto"/>
                  <w:bottom w:val="nil"/>
                  <w:right w:val="nil"/>
                </w:tcBorders>
                <w:shd w:val="clear" w:color="auto" w:fill="auto"/>
                <w:noWrap/>
                <w:vAlign w:val="center"/>
              </w:tcPr>
            </w:tcPrChange>
          </w:tcPr>
          <w:p w14:paraId="23A8561B" w14:textId="50EBA167" w:rsidR="00E977A9" w:rsidRPr="00A769E6" w:rsidDel="002F3BCC" w:rsidRDefault="00E977A9" w:rsidP="004962F3">
            <w:pPr>
              <w:jc w:val="center"/>
              <w:rPr>
                <w:del w:id="98" w:author="Jeremy Groves" w:date="2023-01-26T13:02:00Z"/>
                <w:rFonts w:ascii="Times New Roman" w:hAnsi="Times New Roman"/>
                <w:color w:val="000000"/>
                <w:sz w:val="16"/>
                <w:szCs w:val="16"/>
              </w:rPr>
            </w:pPr>
            <w:del w:id="99" w:author="Jeremy Groves" w:date="2023-01-26T13:02:00Z">
              <w:r w:rsidRPr="00A769E6" w:rsidDel="002F3BCC">
                <w:rPr>
                  <w:rFonts w:ascii="Times New Roman" w:hAnsi="Times New Roman"/>
                  <w:color w:val="000000"/>
                  <w:sz w:val="16"/>
                  <w:szCs w:val="16"/>
                </w:rPr>
                <w:delText>10.610</w:delText>
              </w:r>
            </w:del>
          </w:p>
        </w:tc>
        <w:tc>
          <w:tcPr>
            <w:tcW w:w="720" w:type="dxa"/>
            <w:tcBorders>
              <w:top w:val="single" w:sz="12" w:space="0" w:color="auto"/>
              <w:left w:val="nil"/>
              <w:bottom w:val="nil"/>
              <w:right w:val="single" w:sz="4" w:space="0" w:color="auto"/>
            </w:tcBorders>
            <w:shd w:val="clear" w:color="auto" w:fill="auto"/>
            <w:noWrap/>
            <w:vAlign w:val="center"/>
            <w:tcPrChange w:id="100" w:author="Jeremy Groves" w:date="2023-01-26T13:02:00Z">
              <w:tcPr>
                <w:tcW w:w="720" w:type="dxa"/>
                <w:tcBorders>
                  <w:top w:val="single" w:sz="12" w:space="0" w:color="auto"/>
                  <w:left w:val="nil"/>
                  <w:bottom w:val="nil"/>
                  <w:right w:val="single" w:sz="4" w:space="0" w:color="auto"/>
                </w:tcBorders>
                <w:shd w:val="clear" w:color="auto" w:fill="auto"/>
                <w:noWrap/>
                <w:vAlign w:val="center"/>
              </w:tcPr>
            </w:tcPrChange>
          </w:tcPr>
          <w:p w14:paraId="0BFBFCB0" w14:textId="7A9BD77D" w:rsidR="00E977A9" w:rsidRPr="00A769E6" w:rsidDel="002F3BCC" w:rsidRDefault="00E977A9" w:rsidP="004962F3">
            <w:pPr>
              <w:jc w:val="center"/>
              <w:rPr>
                <w:del w:id="101" w:author="Jeremy Groves" w:date="2023-01-26T13:02:00Z"/>
                <w:rFonts w:ascii="Times New Roman" w:hAnsi="Times New Roman"/>
                <w:color w:val="000000"/>
                <w:sz w:val="16"/>
                <w:szCs w:val="16"/>
              </w:rPr>
            </w:pPr>
            <w:del w:id="102" w:author="Jeremy Groves" w:date="2023-01-26T13:02:00Z">
              <w:r w:rsidRPr="00A769E6" w:rsidDel="002F3BCC">
                <w:rPr>
                  <w:rFonts w:ascii="Times New Roman" w:hAnsi="Times New Roman"/>
                  <w:color w:val="000000"/>
                  <w:sz w:val="16"/>
                  <w:szCs w:val="16"/>
                </w:rPr>
                <w:delText>14.023</w:delText>
              </w:r>
            </w:del>
          </w:p>
        </w:tc>
        <w:tc>
          <w:tcPr>
            <w:tcW w:w="720" w:type="dxa"/>
            <w:tcBorders>
              <w:top w:val="single" w:sz="12" w:space="0" w:color="auto"/>
              <w:left w:val="single" w:sz="4" w:space="0" w:color="auto"/>
              <w:bottom w:val="nil"/>
              <w:right w:val="nil"/>
            </w:tcBorders>
            <w:shd w:val="clear" w:color="auto" w:fill="auto"/>
            <w:noWrap/>
            <w:vAlign w:val="center"/>
            <w:tcPrChange w:id="103" w:author="Jeremy Groves" w:date="2023-01-26T13:02:00Z">
              <w:tcPr>
                <w:tcW w:w="720" w:type="dxa"/>
                <w:tcBorders>
                  <w:top w:val="single" w:sz="12" w:space="0" w:color="auto"/>
                  <w:left w:val="single" w:sz="4" w:space="0" w:color="auto"/>
                  <w:bottom w:val="nil"/>
                  <w:right w:val="nil"/>
                </w:tcBorders>
                <w:shd w:val="clear" w:color="auto" w:fill="auto"/>
                <w:noWrap/>
                <w:vAlign w:val="center"/>
              </w:tcPr>
            </w:tcPrChange>
          </w:tcPr>
          <w:p w14:paraId="5D19AC39" w14:textId="47A6C5E7" w:rsidR="00E977A9" w:rsidRPr="00A769E6" w:rsidDel="002F3BCC" w:rsidRDefault="00E977A9" w:rsidP="004962F3">
            <w:pPr>
              <w:jc w:val="center"/>
              <w:rPr>
                <w:del w:id="104" w:author="Jeremy Groves" w:date="2023-01-26T13:02:00Z"/>
                <w:rFonts w:ascii="Times New Roman" w:hAnsi="Times New Roman"/>
                <w:color w:val="000000"/>
                <w:sz w:val="16"/>
                <w:szCs w:val="16"/>
              </w:rPr>
            </w:pPr>
            <w:del w:id="105" w:author="Jeremy Groves" w:date="2023-01-26T13:02:00Z">
              <w:r w:rsidRPr="00A769E6" w:rsidDel="002F3BCC">
                <w:rPr>
                  <w:rFonts w:ascii="Times New Roman" w:hAnsi="Times New Roman"/>
                  <w:color w:val="000000"/>
                  <w:sz w:val="16"/>
                  <w:szCs w:val="16"/>
                </w:rPr>
                <w:delText>12.072</w:delText>
              </w:r>
            </w:del>
          </w:p>
        </w:tc>
        <w:tc>
          <w:tcPr>
            <w:tcW w:w="720" w:type="dxa"/>
            <w:tcBorders>
              <w:top w:val="single" w:sz="12" w:space="0" w:color="auto"/>
              <w:left w:val="nil"/>
              <w:bottom w:val="nil"/>
              <w:right w:val="single" w:sz="4" w:space="0" w:color="auto"/>
            </w:tcBorders>
            <w:shd w:val="clear" w:color="auto" w:fill="auto"/>
            <w:noWrap/>
            <w:vAlign w:val="center"/>
            <w:tcPrChange w:id="106" w:author="Jeremy Groves" w:date="2023-01-26T13:02:00Z">
              <w:tcPr>
                <w:tcW w:w="720" w:type="dxa"/>
                <w:tcBorders>
                  <w:top w:val="single" w:sz="12" w:space="0" w:color="auto"/>
                  <w:left w:val="nil"/>
                  <w:bottom w:val="nil"/>
                  <w:right w:val="single" w:sz="4" w:space="0" w:color="auto"/>
                </w:tcBorders>
                <w:shd w:val="clear" w:color="auto" w:fill="auto"/>
                <w:noWrap/>
                <w:vAlign w:val="center"/>
              </w:tcPr>
            </w:tcPrChange>
          </w:tcPr>
          <w:p w14:paraId="3CF10111" w14:textId="6403138B" w:rsidR="00E977A9" w:rsidRPr="00A769E6" w:rsidDel="002F3BCC" w:rsidRDefault="00E977A9" w:rsidP="004962F3">
            <w:pPr>
              <w:jc w:val="center"/>
              <w:rPr>
                <w:del w:id="107" w:author="Jeremy Groves" w:date="2023-01-26T13:02:00Z"/>
                <w:rFonts w:ascii="Times New Roman" w:hAnsi="Times New Roman"/>
                <w:color w:val="000000"/>
                <w:sz w:val="16"/>
                <w:szCs w:val="16"/>
              </w:rPr>
            </w:pPr>
            <w:del w:id="108" w:author="Jeremy Groves" w:date="2023-01-26T13:02:00Z">
              <w:r w:rsidRPr="00A769E6" w:rsidDel="002F3BCC">
                <w:rPr>
                  <w:rFonts w:ascii="Times New Roman" w:hAnsi="Times New Roman"/>
                  <w:color w:val="000000"/>
                  <w:sz w:val="16"/>
                  <w:szCs w:val="16"/>
                </w:rPr>
                <w:delText>15.176</w:delText>
              </w:r>
            </w:del>
          </w:p>
        </w:tc>
        <w:tc>
          <w:tcPr>
            <w:tcW w:w="724" w:type="dxa"/>
            <w:tcBorders>
              <w:top w:val="single" w:sz="12" w:space="0" w:color="auto"/>
              <w:left w:val="single" w:sz="4" w:space="0" w:color="auto"/>
              <w:bottom w:val="nil"/>
              <w:right w:val="nil"/>
            </w:tcBorders>
            <w:shd w:val="clear" w:color="auto" w:fill="auto"/>
            <w:noWrap/>
            <w:vAlign w:val="center"/>
            <w:tcPrChange w:id="109" w:author="Jeremy Groves" w:date="2023-01-26T13:02:00Z">
              <w:tcPr>
                <w:tcW w:w="724" w:type="dxa"/>
                <w:tcBorders>
                  <w:top w:val="single" w:sz="12" w:space="0" w:color="auto"/>
                  <w:left w:val="single" w:sz="4" w:space="0" w:color="auto"/>
                  <w:bottom w:val="nil"/>
                  <w:right w:val="nil"/>
                </w:tcBorders>
                <w:shd w:val="clear" w:color="auto" w:fill="auto"/>
                <w:noWrap/>
                <w:vAlign w:val="center"/>
              </w:tcPr>
            </w:tcPrChange>
          </w:tcPr>
          <w:p w14:paraId="04C2B468" w14:textId="6511B986" w:rsidR="00E977A9" w:rsidRPr="00A769E6" w:rsidDel="002F3BCC" w:rsidRDefault="00E977A9" w:rsidP="004962F3">
            <w:pPr>
              <w:jc w:val="center"/>
              <w:rPr>
                <w:del w:id="110" w:author="Jeremy Groves" w:date="2023-01-26T13:02:00Z"/>
                <w:rFonts w:ascii="Times New Roman" w:hAnsi="Times New Roman"/>
                <w:color w:val="000000"/>
                <w:sz w:val="16"/>
                <w:szCs w:val="16"/>
              </w:rPr>
            </w:pPr>
            <w:del w:id="111" w:author="Jeremy Groves" w:date="2023-01-26T13:02:00Z">
              <w:r w:rsidRPr="00A769E6" w:rsidDel="002F3BCC">
                <w:rPr>
                  <w:rFonts w:ascii="Times New Roman" w:hAnsi="Times New Roman"/>
                  <w:color w:val="000000"/>
                  <w:sz w:val="16"/>
                  <w:szCs w:val="16"/>
                </w:rPr>
                <w:delText>13.398</w:delText>
              </w:r>
            </w:del>
          </w:p>
        </w:tc>
        <w:tc>
          <w:tcPr>
            <w:tcW w:w="720" w:type="dxa"/>
            <w:tcBorders>
              <w:top w:val="single" w:sz="12" w:space="0" w:color="auto"/>
              <w:left w:val="nil"/>
              <w:bottom w:val="nil"/>
              <w:right w:val="nil"/>
            </w:tcBorders>
            <w:shd w:val="clear" w:color="auto" w:fill="auto"/>
            <w:noWrap/>
            <w:vAlign w:val="center"/>
            <w:tcPrChange w:id="112" w:author="Jeremy Groves" w:date="2023-01-26T13:02:00Z">
              <w:tcPr>
                <w:tcW w:w="720" w:type="dxa"/>
                <w:tcBorders>
                  <w:top w:val="single" w:sz="12" w:space="0" w:color="auto"/>
                  <w:left w:val="nil"/>
                  <w:bottom w:val="nil"/>
                  <w:right w:val="nil"/>
                </w:tcBorders>
                <w:shd w:val="clear" w:color="auto" w:fill="auto"/>
                <w:noWrap/>
                <w:vAlign w:val="center"/>
              </w:tcPr>
            </w:tcPrChange>
          </w:tcPr>
          <w:p w14:paraId="3C8FBB58" w14:textId="74073772" w:rsidR="00E977A9" w:rsidRPr="00A769E6" w:rsidDel="002F3BCC" w:rsidRDefault="00E977A9" w:rsidP="004962F3">
            <w:pPr>
              <w:jc w:val="center"/>
              <w:rPr>
                <w:del w:id="113" w:author="Jeremy Groves" w:date="2023-01-26T13:02:00Z"/>
                <w:rFonts w:ascii="Times New Roman" w:hAnsi="Times New Roman"/>
                <w:color w:val="000000"/>
                <w:sz w:val="16"/>
                <w:szCs w:val="16"/>
              </w:rPr>
            </w:pPr>
            <w:del w:id="114" w:author="Jeremy Groves" w:date="2023-01-26T13:02:00Z">
              <w:r w:rsidRPr="00A769E6" w:rsidDel="002F3BCC">
                <w:rPr>
                  <w:rFonts w:ascii="Times New Roman" w:hAnsi="Times New Roman"/>
                  <w:color w:val="000000"/>
                  <w:sz w:val="16"/>
                  <w:szCs w:val="16"/>
                </w:rPr>
                <w:delText>15.944</w:delText>
              </w:r>
            </w:del>
          </w:p>
        </w:tc>
      </w:tr>
      <w:tr w:rsidR="00E977A9" w:rsidRPr="00A769E6" w:rsidDel="002F3BCC" w14:paraId="4DBA2D12" w14:textId="10CD2A01" w:rsidTr="002F3BCC">
        <w:tblPrEx>
          <w:tblW w:w="10267" w:type="dxa"/>
          <w:jc w:val="center"/>
          <w:tblLayout w:type="fixed"/>
          <w:tblCellMar>
            <w:left w:w="29" w:type="dxa"/>
            <w:right w:w="29" w:type="dxa"/>
          </w:tblCellMar>
          <w:tblPrExChange w:id="115" w:author="Jeremy Groves" w:date="2023-01-26T13:02:00Z">
            <w:tblPrEx>
              <w:tblW w:w="10267" w:type="dxa"/>
              <w:jc w:val="center"/>
              <w:tblLayout w:type="fixed"/>
              <w:tblCellMar>
                <w:left w:w="29" w:type="dxa"/>
                <w:right w:w="29" w:type="dxa"/>
              </w:tblCellMar>
            </w:tblPrEx>
          </w:tblPrExChange>
        </w:tblPrEx>
        <w:trPr>
          <w:trHeight w:val="245"/>
          <w:jc w:val="center"/>
          <w:del w:id="116" w:author="Jeremy Groves" w:date="2023-01-26T13:02:00Z"/>
          <w:trPrChange w:id="117"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118" w:author="Jeremy Groves" w:date="2023-01-26T13:02:00Z">
              <w:tcPr>
                <w:tcW w:w="1260" w:type="dxa"/>
                <w:tcBorders>
                  <w:top w:val="nil"/>
                  <w:left w:val="nil"/>
                  <w:bottom w:val="nil"/>
                  <w:right w:val="single" w:sz="4" w:space="0" w:color="auto"/>
                </w:tcBorders>
                <w:shd w:val="clear" w:color="auto" w:fill="auto"/>
                <w:noWrap/>
                <w:vAlign w:val="center"/>
              </w:tcPr>
            </w:tcPrChange>
          </w:tcPr>
          <w:p w14:paraId="7F811323" w14:textId="630DA837" w:rsidR="00E977A9" w:rsidRPr="00A769E6" w:rsidDel="002F3BCC" w:rsidRDefault="00E977A9" w:rsidP="004962F3">
            <w:pPr>
              <w:rPr>
                <w:del w:id="119" w:author="Jeremy Groves" w:date="2023-01-26T13:02:00Z"/>
                <w:rFonts w:ascii="Times New Roman" w:hAnsi="Times New Roman"/>
                <w:color w:val="000000"/>
                <w:sz w:val="16"/>
                <w:szCs w:val="16"/>
              </w:rPr>
            </w:pPr>
            <w:del w:id="120" w:author="Jeremy Groves" w:date="2023-01-26T13:02:00Z">
              <w:r w:rsidRPr="00A769E6" w:rsidDel="002F3BCC">
                <w:rPr>
                  <w:rFonts w:ascii="Times New Roman" w:hAnsi="Times New Roman"/>
                  <w:color w:val="000000"/>
                  <w:sz w:val="16"/>
                  <w:szCs w:val="16"/>
                </w:rPr>
                <w:delText>BMI</w:delText>
              </w:r>
            </w:del>
          </w:p>
        </w:tc>
        <w:tc>
          <w:tcPr>
            <w:tcW w:w="3237" w:type="dxa"/>
            <w:tcBorders>
              <w:top w:val="nil"/>
              <w:left w:val="single" w:sz="4" w:space="0" w:color="auto"/>
              <w:bottom w:val="nil"/>
              <w:right w:val="single" w:sz="4" w:space="0" w:color="auto"/>
            </w:tcBorders>
            <w:shd w:val="clear" w:color="auto" w:fill="auto"/>
            <w:vAlign w:val="center"/>
            <w:tcPrChange w:id="121"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15C81416" w14:textId="1DFB2B23" w:rsidR="00E977A9" w:rsidRPr="00A769E6" w:rsidDel="002F3BCC" w:rsidRDefault="00E977A9" w:rsidP="004962F3">
            <w:pPr>
              <w:rPr>
                <w:del w:id="122" w:author="Jeremy Groves" w:date="2023-01-26T13:02:00Z"/>
                <w:rFonts w:ascii="Times New Roman" w:hAnsi="Times New Roman"/>
                <w:color w:val="000000"/>
                <w:sz w:val="16"/>
                <w:szCs w:val="16"/>
              </w:rPr>
            </w:pPr>
            <w:del w:id="123" w:author="Jeremy Groves" w:date="2023-01-26T13:02:00Z">
              <w:r w:rsidRPr="00A769E6" w:rsidDel="002F3BCC">
                <w:rPr>
                  <w:rFonts w:ascii="Times New Roman" w:hAnsi="Times New Roman"/>
                  <w:color w:val="000000"/>
                  <w:sz w:val="16"/>
                  <w:szCs w:val="16"/>
                </w:rPr>
                <w:delText>Body Mass Index</w:delText>
              </w:r>
            </w:del>
          </w:p>
        </w:tc>
        <w:tc>
          <w:tcPr>
            <w:tcW w:w="721" w:type="dxa"/>
            <w:tcBorders>
              <w:top w:val="nil"/>
              <w:left w:val="single" w:sz="4" w:space="0" w:color="auto"/>
              <w:bottom w:val="nil"/>
              <w:right w:val="nil"/>
            </w:tcBorders>
            <w:shd w:val="clear" w:color="auto" w:fill="auto"/>
            <w:noWrap/>
            <w:vAlign w:val="center"/>
            <w:tcPrChange w:id="124" w:author="Jeremy Groves" w:date="2023-01-26T13:02:00Z">
              <w:tcPr>
                <w:tcW w:w="721" w:type="dxa"/>
                <w:tcBorders>
                  <w:top w:val="nil"/>
                  <w:left w:val="single" w:sz="4" w:space="0" w:color="auto"/>
                  <w:bottom w:val="nil"/>
                  <w:right w:val="nil"/>
                </w:tcBorders>
                <w:shd w:val="clear" w:color="auto" w:fill="auto"/>
                <w:noWrap/>
                <w:vAlign w:val="center"/>
              </w:tcPr>
            </w:tcPrChange>
          </w:tcPr>
          <w:p w14:paraId="37B758E6" w14:textId="47B2996F" w:rsidR="00E977A9" w:rsidRPr="00A769E6" w:rsidDel="002F3BCC" w:rsidRDefault="00E977A9" w:rsidP="004962F3">
            <w:pPr>
              <w:jc w:val="center"/>
              <w:rPr>
                <w:del w:id="125" w:author="Jeremy Groves" w:date="2023-01-26T13:02:00Z"/>
                <w:rFonts w:ascii="Times New Roman" w:hAnsi="Times New Roman"/>
                <w:color w:val="000000"/>
                <w:sz w:val="16"/>
                <w:szCs w:val="16"/>
              </w:rPr>
            </w:pPr>
            <w:del w:id="126" w:author="Jeremy Groves" w:date="2023-01-26T13:02:00Z">
              <w:r w:rsidRPr="00A769E6" w:rsidDel="002F3BCC">
                <w:rPr>
                  <w:rFonts w:ascii="Times New Roman" w:hAnsi="Times New Roman"/>
                  <w:color w:val="000000"/>
                  <w:sz w:val="16"/>
                  <w:szCs w:val="16"/>
                </w:rPr>
                <w:delText>27.076</w:delText>
              </w:r>
            </w:del>
          </w:p>
        </w:tc>
        <w:tc>
          <w:tcPr>
            <w:tcW w:w="722" w:type="dxa"/>
            <w:tcBorders>
              <w:top w:val="nil"/>
              <w:left w:val="nil"/>
              <w:bottom w:val="nil"/>
              <w:right w:val="single" w:sz="4" w:space="0" w:color="auto"/>
            </w:tcBorders>
            <w:shd w:val="clear" w:color="auto" w:fill="auto"/>
            <w:noWrap/>
            <w:vAlign w:val="center"/>
            <w:tcPrChange w:id="127" w:author="Jeremy Groves" w:date="2023-01-26T13:02:00Z">
              <w:tcPr>
                <w:tcW w:w="722" w:type="dxa"/>
                <w:tcBorders>
                  <w:top w:val="nil"/>
                  <w:left w:val="nil"/>
                  <w:bottom w:val="nil"/>
                  <w:right w:val="single" w:sz="4" w:space="0" w:color="auto"/>
                </w:tcBorders>
                <w:shd w:val="clear" w:color="auto" w:fill="auto"/>
                <w:noWrap/>
                <w:vAlign w:val="center"/>
              </w:tcPr>
            </w:tcPrChange>
          </w:tcPr>
          <w:p w14:paraId="0FDA3F48" w14:textId="29B50840" w:rsidR="00E977A9" w:rsidRPr="00A769E6" w:rsidDel="002F3BCC" w:rsidRDefault="00E977A9" w:rsidP="004962F3">
            <w:pPr>
              <w:jc w:val="center"/>
              <w:rPr>
                <w:del w:id="128" w:author="Jeremy Groves" w:date="2023-01-26T13:02:00Z"/>
                <w:rFonts w:ascii="Times New Roman" w:hAnsi="Times New Roman"/>
                <w:color w:val="000000"/>
                <w:sz w:val="16"/>
                <w:szCs w:val="16"/>
              </w:rPr>
            </w:pPr>
            <w:del w:id="129" w:author="Jeremy Groves" w:date="2023-01-26T13:02:00Z">
              <w:r w:rsidRPr="00A769E6" w:rsidDel="002F3BCC">
                <w:rPr>
                  <w:rFonts w:ascii="Times New Roman" w:hAnsi="Times New Roman"/>
                  <w:color w:val="000000"/>
                  <w:sz w:val="16"/>
                  <w:szCs w:val="16"/>
                </w:rPr>
                <w:delText>6.565</w:delText>
              </w:r>
            </w:del>
          </w:p>
        </w:tc>
        <w:tc>
          <w:tcPr>
            <w:tcW w:w="720" w:type="dxa"/>
            <w:tcBorders>
              <w:top w:val="nil"/>
              <w:left w:val="single" w:sz="4" w:space="0" w:color="auto"/>
              <w:bottom w:val="nil"/>
              <w:right w:val="nil"/>
            </w:tcBorders>
            <w:shd w:val="clear" w:color="auto" w:fill="auto"/>
            <w:noWrap/>
            <w:vAlign w:val="center"/>
            <w:tcPrChange w:id="130" w:author="Jeremy Groves" w:date="2023-01-26T13:02:00Z">
              <w:tcPr>
                <w:tcW w:w="720" w:type="dxa"/>
                <w:tcBorders>
                  <w:top w:val="nil"/>
                  <w:left w:val="single" w:sz="4" w:space="0" w:color="auto"/>
                  <w:bottom w:val="nil"/>
                  <w:right w:val="nil"/>
                </w:tcBorders>
                <w:shd w:val="clear" w:color="auto" w:fill="auto"/>
                <w:noWrap/>
                <w:vAlign w:val="center"/>
              </w:tcPr>
            </w:tcPrChange>
          </w:tcPr>
          <w:p w14:paraId="42BA6AD3" w14:textId="210A3952" w:rsidR="00E977A9" w:rsidRPr="00A769E6" w:rsidDel="002F3BCC" w:rsidRDefault="00E977A9" w:rsidP="004962F3">
            <w:pPr>
              <w:jc w:val="center"/>
              <w:rPr>
                <w:del w:id="131" w:author="Jeremy Groves" w:date="2023-01-26T13:02:00Z"/>
                <w:rFonts w:ascii="Times New Roman" w:hAnsi="Times New Roman"/>
                <w:color w:val="000000"/>
                <w:sz w:val="16"/>
                <w:szCs w:val="16"/>
              </w:rPr>
            </w:pPr>
            <w:del w:id="132" w:author="Jeremy Groves" w:date="2023-01-26T13:02:00Z">
              <w:r w:rsidRPr="00A769E6" w:rsidDel="002F3BCC">
                <w:rPr>
                  <w:rFonts w:ascii="Times New Roman" w:hAnsi="Times New Roman"/>
                  <w:color w:val="000000"/>
                  <w:sz w:val="16"/>
                  <w:szCs w:val="16"/>
                </w:rPr>
                <w:delText>22.115</w:delText>
              </w:r>
            </w:del>
          </w:p>
        </w:tc>
        <w:tc>
          <w:tcPr>
            <w:tcW w:w="720" w:type="dxa"/>
            <w:tcBorders>
              <w:top w:val="nil"/>
              <w:left w:val="nil"/>
              <w:bottom w:val="nil"/>
              <w:right w:val="single" w:sz="4" w:space="0" w:color="auto"/>
            </w:tcBorders>
            <w:shd w:val="clear" w:color="auto" w:fill="auto"/>
            <w:noWrap/>
            <w:vAlign w:val="center"/>
            <w:tcPrChange w:id="133" w:author="Jeremy Groves" w:date="2023-01-26T13:02:00Z">
              <w:tcPr>
                <w:tcW w:w="720" w:type="dxa"/>
                <w:tcBorders>
                  <w:top w:val="nil"/>
                  <w:left w:val="nil"/>
                  <w:bottom w:val="nil"/>
                  <w:right w:val="single" w:sz="4" w:space="0" w:color="auto"/>
                </w:tcBorders>
                <w:shd w:val="clear" w:color="auto" w:fill="auto"/>
                <w:noWrap/>
                <w:vAlign w:val="center"/>
              </w:tcPr>
            </w:tcPrChange>
          </w:tcPr>
          <w:p w14:paraId="04A0E6F0" w14:textId="2045CFDD" w:rsidR="00E977A9" w:rsidRPr="00A769E6" w:rsidDel="002F3BCC" w:rsidRDefault="00E977A9" w:rsidP="004962F3">
            <w:pPr>
              <w:jc w:val="center"/>
              <w:rPr>
                <w:del w:id="134" w:author="Jeremy Groves" w:date="2023-01-26T13:02:00Z"/>
                <w:rFonts w:ascii="Times New Roman" w:hAnsi="Times New Roman"/>
                <w:color w:val="000000"/>
                <w:sz w:val="16"/>
                <w:szCs w:val="16"/>
              </w:rPr>
            </w:pPr>
            <w:del w:id="135" w:author="Jeremy Groves" w:date="2023-01-26T13:02:00Z">
              <w:r w:rsidRPr="00A769E6" w:rsidDel="002F3BCC">
                <w:rPr>
                  <w:rFonts w:ascii="Times New Roman" w:hAnsi="Times New Roman"/>
                  <w:color w:val="000000"/>
                  <w:sz w:val="16"/>
                  <w:szCs w:val="16"/>
                </w:rPr>
                <w:delText>1.691</w:delText>
              </w:r>
            </w:del>
          </w:p>
        </w:tc>
        <w:tc>
          <w:tcPr>
            <w:tcW w:w="720" w:type="dxa"/>
            <w:tcBorders>
              <w:top w:val="nil"/>
              <w:left w:val="single" w:sz="4" w:space="0" w:color="auto"/>
              <w:bottom w:val="nil"/>
              <w:right w:val="nil"/>
            </w:tcBorders>
            <w:shd w:val="clear" w:color="auto" w:fill="auto"/>
            <w:noWrap/>
            <w:vAlign w:val="center"/>
            <w:tcPrChange w:id="136" w:author="Jeremy Groves" w:date="2023-01-26T13:02:00Z">
              <w:tcPr>
                <w:tcW w:w="720" w:type="dxa"/>
                <w:tcBorders>
                  <w:top w:val="nil"/>
                  <w:left w:val="single" w:sz="4" w:space="0" w:color="auto"/>
                  <w:bottom w:val="nil"/>
                  <w:right w:val="nil"/>
                </w:tcBorders>
                <w:shd w:val="clear" w:color="auto" w:fill="auto"/>
                <w:noWrap/>
                <w:vAlign w:val="center"/>
              </w:tcPr>
            </w:tcPrChange>
          </w:tcPr>
          <w:p w14:paraId="2BC84733" w14:textId="3144194B" w:rsidR="00E977A9" w:rsidRPr="00A769E6" w:rsidDel="002F3BCC" w:rsidRDefault="00E977A9" w:rsidP="004962F3">
            <w:pPr>
              <w:jc w:val="center"/>
              <w:rPr>
                <w:del w:id="137" w:author="Jeremy Groves" w:date="2023-01-26T13:02:00Z"/>
                <w:rFonts w:ascii="Times New Roman" w:hAnsi="Times New Roman"/>
                <w:color w:val="000000"/>
                <w:sz w:val="16"/>
                <w:szCs w:val="16"/>
              </w:rPr>
            </w:pPr>
            <w:del w:id="138" w:author="Jeremy Groves" w:date="2023-01-26T13:02:00Z">
              <w:r w:rsidRPr="00A769E6" w:rsidDel="002F3BCC">
                <w:rPr>
                  <w:rFonts w:ascii="Times New Roman" w:hAnsi="Times New Roman"/>
                  <w:color w:val="000000"/>
                  <w:sz w:val="16"/>
                  <w:szCs w:val="16"/>
                </w:rPr>
                <w:delText>27.194</w:delText>
              </w:r>
            </w:del>
          </w:p>
        </w:tc>
        <w:tc>
          <w:tcPr>
            <w:tcW w:w="720" w:type="dxa"/>
            <w:tcBorders>
              <w:top w:val="nil"/>
              <w:left w:val="nil"/>
              <w:bottom w:val="nil"/>
              <w:right w:val="single" w:sz="4" w:space="0" w:color="auto"/>
            </w:tcBorders>
            <w:shd w:val="clear" w:color="auto" w:fill="auto"/>
            <w:noWrap/>
            <w:vAlign w:val="center"/>
            <w:tcPrChange w:id="139" w:author="Jeremy Groves" w:date="2023-01-26T13:02:00Z">
              <w:tcPr>
                <w:tcW w:w="720" w:type="dxa"/>
                <w:tcBorders>
                  <w:top w:val="nil"/>
                  <w:left w:val="nil"/>
                  <w:bottom w:val="nil"/>
                  <w:right w:val="single" w:sz="4" w:space="0" w:color="auto"/>
                </w:tcBorders>
                <w:shd w:val="clear" w:color="auto" w:fill="auto"/>
                <w:noWrap/>
                <w:vAlign w:val="center"/>
              </w:tcPr>
            </w:tcPrChange>
          </w:tcPr>
          <w:p w14:paraId="3D604A57" w14:textId="1C8B1B14" w:rsidR="00E977A9" w:rsidRPr="00A769E6" w:rsidDel="002F3BCC" w:rsidRDefault="00E977A9" w:rsidP="004962F3">
            <w:pPr>
              <w:jc w:val="center"/>
              <w:rPr>
                <w:del w:id="140" w:author="Jeremy Groves" w:date="2023-01-26T13:02:00Z"/>
                <w:rFonts w:ascii="Times New Roman" w:hAnsi="Times New Roman"/>
                <w:color w:val="000000"/>
                <w:sz w:val="16"/>
                <w:szCs w:val="16"/>
              </w:rPr>
            </w:pPr>
            <w:del w:id="141" w:author="Jeremy Groves" w:date="2023-01-26T13:02:00Z">
              <w:r w:rsidRPr="00A769E6" w:rsidDel="002F3BCC">
                <w:rPr>
                  <w:rFonts w:ascii="Times New Roman" w:hAnsi="Times New Roman"/>
                  <w:color w:val="000000"/>
                  <w:sz w:val="16"/>
                  <w:szCs w:val="16"/>
                </w:rPr>
                <w:delText>1.461</w:delText>
              </w:r>
            </w:del>
          </w:p>
        </w:tc>
        <w:tc>
          <w:tcPr>
            <w:tcW w:w="724" w:type="dxa"/>
            <w:tcBorders>
              <w:top w:val="nil"/>
              <w:left w:val="single" w:sz="4" w:space="0" w:color="auto"/>
              <w:bottom w:val="nil"/>
              <w:right w:val="nil"/>
            </w:tcBorders>
            <w:shd w:val="clear" w:color="auto" w:fill="auto"/>
            <w:noWrap/>
            <w:vAlign w:val="center"/>
            <w:tcPrChange w:id="142" w:author="Jeremy Groves" w:date="2023-01-26T13:02:00Z">
              <w:tcPr>
                <w:tcW w:w="724" w:type="dxa"/>
                <w:tcBorders>
                  <w:top w:val="nil"/>
                  <w:left w:val="single" w:sz="4" w:space="0" w:color="auto"/>
                  <w:bottom w:val="nil"/>
                  <w:right w:val="nil"/>
                </w:tcBorders>
                <w:shd w:val="clear" w:color="auto" w:fill="auto"/>
                <w:noWrap/>
                <w:vAlign w:val="center"/>
              </w:tcPr>
            </w:tcPrChange>
          </w:tcPr>
          <w:p w14:paraId="3210CB24" w14:textId="1F9A9706" w:rsidR="00E977A9" w:rsidRPr="00A769E6" w:rsidDel="002F3BCC" w:rsidRDefault="00E977A9" w:rsidP="004962F3">
            <w:pPr>
              <w:jc w:val="center"/>
              <w:rPr>
                <w:del w:id="143" w:author="Jeremy Groves" w:date="2023-01-26T13:02:00Z"/>
                <w:rFonts w:ascii="Times New Roman" w:hAnsi="Times New Roman"/>
                <w:color w:val="000000"/>
                <w:sz w:val="16"/>
                <w:szCs w:val="16"/>
              </w:rPr>
            </w:pPr>
            <w:del w:id="144" w:author="Jeremy Groves" w:date="2023-01-26T13:02:00Z">
              <w:r w:rsidRPr="00A769E6" w:rsidDel="002F3BCC">
                <w:rPr>
                  <w:rFonts w:ascii="Times New Roman" w:hAnsi="Times New Roman"/>
                  <w:color w:val="000000"/>
                  <w:sz w:val="16"/>
                  <w:szCs w:val="16"/>
                </w:rPr>
                <w:delText>36.198</w:delText>
              </w:r>
            </w:del>
          </w:p>
        </w:tc>
        <w:tc>
          <w:tcPr>
            <w:tcW w:w="720" w:type="dxa"/>
            <w:tcBorders>
              <w:top w:val="nil"/>
              <w:left w:val="nil"/>
              <w:bottom w:val="nil"/>
              <w:right w:val="nil"/>
            </w:tcBorders>
            <w:shd w:val="clear" w:color="auto" w:fill="auto"/>
            <w:noWrap/>
            <w:vAlign w:val="center"/>
            <w:tcPrChange w:id="145" w:author="Jeremy Groves" w:date="2023-01-26T13:02:00Z">
              <w:tcPr>
                <w:tcW w:w="720" w:type="dxa"/>
                <w:tcBorders>
                  <w:top w:val="nil"/>
                  <w:left w:val="nil"/>
                  <w:bottom w:val="nil"/>
                  <w:right w:val="nil"/>
                </w:tcBorders>
                <w:shd w:val="clear" w:color="auto" w:fill="auto"/>
                <w:noWrap/>
                <w:vAlign w:val="center"/>
              </w:tcPr>
            </w:tcPrChange>
          </w:tcPr>
          <w:p w14:paraId="494DEE42" w14:textId="08A082F8" w:rsidR="00E977A9" w:rsidRPr="00A769E6" w:rsidDel="002F3BCC" w:rsidRDefault="00E977A9" w:rsidP="004962F3">
            <w:pPr>
              <w:jc w:val="center"/>
              <w:rPr>
                <w:del w:id="146" w:author="Jeremy Groves" w:date="2023-01-26T13:02:00Z"/>
                <w:rFonts w:ascii="Times New Roman" w:hAnsi="Times New Roman"/>
                <w:color w:val="000000"/>
                <w:sz w:val="16"/>
                <w:szCs w:val="16"/>
              </w:rPr>
            </w:pPr>
            <w:del w:id="147" w:author="Jeremy Groves" w:date="2023-01-26T13:02:00Z">
              <w:r w:rsidRPr="00A769E6" w:rsidDel="002F3BCC">
                <w:rPr>
                  <w:rFonts w:ascii="Times New Roman" w:hAnsi="Times New Roman"/>
                  <w:color w:val="000000"/>
                  <w:sz w:val="16"/>
                  <w:szCs w:val="16"/>
                </w:rPr>
                <w:delText>5.766</w:delText>
              </w:r>
            </w:del>
          </w:p>
        </w:tc>
      </w:tr>
      <w:tr w:rsidR="00E977A9" w:rsidRPr="00A769E6" w:rsidDel="002F3BCC" w14:paraId="29CC72AC" w14:textId="20D39581" w:rsidTr="002F3BCC">
        <w:tblPrEx>
          <w:tblW w:w="10267" w:type="dxa"/>
          <w:jc w:val="center"/>
          <w:tblLayout w:type="fixed"/>
          <w:tblCellMar>
            <w:left w:w="29" w:type="dxa"/>
            <w:right w:w="29" w:type="dxa"/>
          </w:tblCellMar>
          <w:tblPrExChange w:id="148" w:author="Jeremy Groves" w:date="2023-01-26T13:02:00Z">
            <w:tblPrEx>
              <w:tblW w:w="10267" w:type="dxa"/>
              <w:jc w:val="center"/>
              <w:tblLayout w:type="fixed"/>
              <w:tblCellMar>
                <w:left w:w="29" w:type="dxa"/>
                <w:right w:w="29" w:type="dxa"/>
              </w:tblCellMar>
            </w:tblPrEx>
          </w:tblPrExChange>
        </w:tblPrEx>
        <w:trPr>
          <w:trHeight w:val="245"/>
          <w:jc w:val="center"/>
          <w:del w:id="149" w:author="Jeremy Groves" w:date="2023-01-26T13:02:00Z"/>
          <w:trPrChange w:id="150"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151" w:author="Jeremy Groves" w:date="2023-01-26T13:02:00Z">
              <w:tcPr>
                <w:tcW w:w="1260" w:type="dxa"/>
                <w:tcBorders>
                  <w:top w:val="nil"/>
                  <w:left w:val="nil"/>
                  <w:bottom w:val="nil"/>
                  <w:right w:val="single" w:sz="4" w:space="0" w:color="auto"/>
                </w:tcBorders>
                <w:shd w:val="clear" w:color="auto" w:fill="auto"/>
                <w:noWrap/>
                <w:vAlign w:val="center"/>
              </w:tcPr>
            </w:tcPrChange>
          </w:tcPr>
          <w:p w14:paraId="7A5FF63C" w14:textId="29D12DE6" w:rsidR="00E977A9" w:rsidRPr="00A769E6" w:rsidDel="002F3BCC" w:rsidRDefault="00E977A9" w:rsidP="004962F3">
            <w:pPr>
              <w:rPr>
                <w:del w:id="152" w:author="Jeremy Groves" w:date="2023-01-26T13:02:00Z"/>
                <w:rFonts w:ascii="Times New Roman" w:hAnsi="Times New Roman"/>
                <w:color w:val="000000"/>
                <w:sz w:val="16"/>
                <w:szCs w:val="16"/>
              </w:rPr>
            </w:pPr>
            <w:del w:id="153" w:author="Jeremy Groves" w:date="2023-01-26T13:02:00Z">
              <w:r w:rsidRPr="00A769E6" w:rsidDel="002F3BCC">
                <w:rPr>
                  <w:rFonts w:ascii="Times New Roman" w:hAnsi="Times New Roman"/>
                  <w:color w:val="000000"/>
                  <w:sz w:val="16"/>
                  <w:szCs w:val="16"/>
                </w:rPr>
                <w:delText xml:space="preserve">   Normal*</w:delText>
              </w:r>
            </w:del>
          </w:p>
        </w:tc>
        <w:tc>
          <w:tcPr>
            <w:tcW w:w="3237" w:type="dxa"/>
            <w:tcBorders>
              <w:top w:val="nil"/>
              <w:left w:val="single" w:sz="4" w:space="0" w:color="auto"/>
              <w:bottom w:val="nil"/>
              <w:right w:val="single" w:sz="4" w:space="0" w:color="auto"/>
            </w:tcBorders>
            <w:shd w:val="clear" w:color="auto" w:fill="auto"/>
            <w:vAlign w:val="center"/>
            <w:tcPrChange w:id="154"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4E764ED0" w14:textId="58DA999C" w:rsidR="00E977A9" w:rsidRPr="00A769E6" w:rsidDel="002F3BCC" w:rsidRDefault="00E977A9" w:rsidP="004962F3">
            <w:pPr>
              <w:rPr>
                <w:del w:id="155" w:author="Jeremy Groves" w:date="2023-01-26T13:02:00Z"/>
                <w:rFonts w:ascii="Times New Roman" w:hAnsi="Times New Roman"/>
                <w:color w:val="000000"/>
                <w:sz w:val="16"/>
                <w:szCs w:val="16"/>
              </w:rPr>
            </w:pPr>
            <w:del w:id="156" w:author="Jeremy Groves" w:date="2023-01-26T13:02:00Z">
              <w:r w:rsidRPr="00A769E6" w:rsidDel="002F3BCC">
                <w:rPr>
                  <w:rFonts w:ascii="Times New Roman" w:hAnsi="Times New Roman"/>
                  <w:color w:val="000000"/>
                  <w:sz w:val="16"/>
                  <w:szCs w:val="16"/>
                </w:rPr>
                <w:delText>=1 if BMI &gt;= 18.5 and BMI &lt; 25</w:delText>
              </w:r>
            </w:del>
          </w:p>
        </w:tc>
        <w:tc>
          <w:tcPr>
            <w:tcW w:w="721" w:type="dxa"/>
            <w:tcBorders>
              <w:top w:val="nil"/>
              <w:left w:val="single" w:sz="4" w:space="0" w:color="auto"/>
              <w:bottom w:val="nil"/>
              <w:right w:val="nil"/>
            </w:tcBorders>
            <w:shd w:val="clear" w:color="auto" w:fill="auto"/>
            <w:noWrap/>
            <w:vAlign w:val="center"/>
            <w:tcPrChange w:id="157" w:author="Jeremy Groves" w:date="2023-01-26T13:02:00Z">
              <w:tcPr>
                <w:tcW w:w="721" w:type="dxa"/>
                <w:tcBorders>
                  <w:top w:val="nil"/>
                  <w:left w:val="single" w:sz="4" w:space="0" w:color="auto"/>
                  <w:bottom w:val="nil"/>
                  <w:right w:val="nil"/>
                </w:tcBorders>
                <w:shd w:val="clear" w:color="auto" w:fill="auto"/>
                <w:noWrap/>
                <w:vAlign w:val="center"/>
              </w:tcPr>
            </w:tcPrChange>
          </w:tcPr>
          <w:p w14:paraId="2BBA5482" w14:textId="5543D355" w:rsidR="00E977A9" w:rsidRPr="00A769E6" w:rsidDel="002F3BCC" w:rsidRDefault="00E977A9" w:rsidP="004962F3">
            <w:pPr>
              <w:jc w:val="center"/>
              <w:rPr>
                <w:del w:id="158" w:author="Jeremy Groves" w:date="2023-01-26T13:02:00Z"/>
                <w:rFonts w:ascii="Times New Roman" w:hAnsi="Times New Roman"/>
                <w:color w:val="000000"/>
                <w:sz w:val="16"/>
                <w:szCs w:val="16"/>
              </w:rPr>
            </w:pPr>
            <w:del w:id="159" w:author="Jeremy Groves" w:date="2023-01-26T13:02:00Z">
              <w:r w:rsidRPr="00A769E6" w:rsidDel="002F3BCC">
                <w:rPr>
                  <w:rFonts w:ascii="Times New Roman" w:hAnsi="Times New Roman"/>
                  <w:color w:val="000000"/>
                  <w:sz w:val="16"/>
                  <w:szCs w:val="16"/>
                </w:rPr>
                <w:delText>0.473</w:delText>
              </w:r>
            </w:del>
          </w:p>
        </w:tc>
        <w:tc>
          <w:tcPr>
            <w:tcW w:w="722" w:type="dxa"/>
            <w:tcBorders>
              <w:top w:val="nil"/>
              <w:left w:val="nil"/>
              <w:bottom w:val="nil"/>
              <w:right w:val="single" w:sz="4" w:space="0" w:color="auto"/>
            </w:tcBorders>
            <w:shd w:val="clear" w:color="auto" w:fill="auto"/>
            <w:noWrap/>
            <w:vAlign w:val="center"/>
            <w:tcPrChange w:id="160" w:author="Jeremy Groves" w:date="2023-01-26T13:02:00Z">
              <w:tcPr>
                <w:tcW w:w="722" w:type="dxa"/>
                <w:tcBorders>
                  <w:top w:val="nil"/>
                  <w:left w:val="nil"/>
                  <w:bottom w:val="nil"/>
                  <w:right w:val="single" w:sz="4" w:space="0" w:color="auto"/>
                </w:tcBorders>
                <w:shd w:val="clear" w:color="auto" w:fill="auto"/>
                <w:noWrap/>
                <w:vAlign w:val="center"/>
              </w:tcPr>
            </w:tcPrChange>
          </w:tcPr>
          <w:p w14:paraId="2648DBFD" w14:textId="260F3FAB" w:rsidR="00E977A9" w:rsidRPr="00A769E6" w:rsidDel="002F3BCC" w:rsidRDefault="00E977A9" w:rsidP="004962F3">
            <w:pPr>
              <w:jc w:val="center"/>
              <w:rPr>
                <w:del w:id="161" w:author="Jeremy Groves" w:date="2023-01-26T13:02:00Z"/>
                <w:rFonts w:ascii="Times New Roman" w:hAnsi="Times New Roman"/>
                <w:color w:val="000000"/>
                <w:sz w:val="16"/>
                <w:szCs w:val="16"/>
              </w:rPr>
            </w:pPr>
            <w:del w:id="162" w:author="Jeremy Groves" w:date="2023-01-26T13:02:00Z">
              <w:r w:rsidRPr="00A769E6" w:rsidDel="002F3BCC">
                <w:rPr>
                  <w:rFonts w:ascii="Times New Roman" w:hAnsi="Times New Roman"/>
                  <w:color w:val="000000"/>
                  <w:sz w:val="16"/>
                  <w:szCs w:val="16"/>
                </w:rPr>
                <w:delText>0.499</w:delText>
              </w:r>
            </w:del>
          </w:p>
        </w:tc>
        <w:tc>
          <w:tcPr>
            <w:tcW w:w="720" w:type="dxa"/>
            <w:tcBorders>
              <w:top w:val="nil"/>
              <w:left w:val="single" w:sz="4" w:space="0" w:color="auto"/>
              <w:bottom w:val="nil"/>
              <w:right w:val="nil"/>
            </w:tcBorders>
            <w:shd w:val="clear" w:color="auto" w:fill="auto"/>
            <w:noWrap/>
            <w:vAlign w:val="center"/>
            <w:tcPrChange w:id="163" w:author="Jeremy Groves" w:date="2023-01-26T13:02:00Z">
              <w:tcPr>
                <w:tcW w:w="720" w:type="dxa"/>
                <w:tcBorders>
                  <w:top w:val="nil"/>
                  <w:left w:val="single" w:sz="4" w:space="0" w:color="auto"/>
                  <w:bottom w:val="nil"/>
                  <w:right w:val="nil"/>
                </w:tcBorders>
                <w:shd w:val="clear" w:color="auto" w:fill="auto"/>
                <w:noWrap/>
                <w:vAlign w:val="center"/>
              </w:tcPr>
            </w:tcPrChange>
          </w:tcPr>
          <w:p w14:paraId="542C4DCE" w14:textId="320A4A27" w:rsidR="00E977A9" w:rsidRPr="00A769E6" w:rsidDel="002F3BCC" w:rsidRDefault="00E977A9" w:rsidP="004962F3">
            <w:pPr>
              <w:jc w:val="center"/>
              <w:rPr>
                <w:del w:id="164" w:author="Jeremy Groves" w:date="2023-01-26T13:02:00Z"/>
                <w:rFonts w:ascii="Times New Roman" w:hAnsi="Times New Roman"/>
                <w:color w:val="000000"/>
                <w:sz w:val="16"/>
                <w:szCs w:val="16"/>
              </w:rPr>
            </w:pPr>
          </w:p>
        </w:tc>
        <w:tc>
          <w:tcPr>
            <w:tcW w:w="720" w:type="dxa"/>
            <w:tcBorders>
              <w:top w:val="nil"/>
              <w:left w:val="nil"/>
              <w:bottom w:val="nil"/>
              <w:right w:val="single" w:sz="4" w:space="0" w:color="auto"/>
            </w:tcBorders>
            <w:shd w:val="clear" w:color="auto" w:fill="auto"/>
            <w:noWrap/>
            <w:vAlign w:val="center"/>
            <w:tcPrChange w:id="165" w:author="Jeremy Groves" w:date="2023-01-26T13:02:00Z">
              <w:tcPr>
                <w:tcW w:w="720" w:type="dxa"/>
                <w:tcBorders>
                  <w:top w:val="nil"/>
                  <w:left w:val="nil"/>
                  <w:bottom w:val="nil"/>
                  <w:right w:val="single" w:sz="4" w:space="0" w:color="auto"/>
                </w:tcBorders>
                <w:shd w:val="clear" w:color="auto" w:fill="auto"/>
                <w:noWrap/>
                <w:vAlign w:val="center"/>
              </w:tcPr>
            </w:tcPrChange>
          </w:tcPr>
          <w:p w14:paraId="42B1A9F5" w14:textId="4FCB9B80" w:rsidR="00E977A9" w:rsidRPr="00A769E6" w:rsidDel="002F3BCC" w:rsidRDefault="00E977A9" w:rsidP="004962F3">
            <w:pPr>
              <w:jc w:val="center"/>
              <w:rPr>
                <w:del w:id="166" w:author="Jeremy Groves" w:date="2023-01-26T13:02:00Z"/>
                <w:rFonts w:ascii="Times New Roman" w:hAnsi="Times New Roman"/>
                <w:sz w:val="16"/>
                <w:szCs w:val="16"/>
              </w:rPr>
            </w:pPr>
          </w:p>
        </w:tc>
        <w:tc>
          <w:tcPr>
            <w:tcW w:w="720" w:type="dxa"/>
            <w:tcBorders>
              <w:top w:val="nil"/>
              <w:left w:val="single" w:sz="4" w:space="0" w:color="auto"/>
              <w:bottom w:val="nil"/>
              <w:right w:val="nil"/>
            </w:tcBorders>
            <w:shd w:val="clear" w:color="auto" w:fill="auto"/>
            <w:noWrap/>
            <w:vAlign w:val="center"/>
            <w:tcPrChange w:id="167" w:author="Jeremy Groves" w:date="2023-01-26T13:02:00Z">
              <w:tcPr>
                <w:tcW w:w="720" w:type="dxa"/>
                <w:tcBorders>
                  <w:top w:val="nil"/>
                  <w:left w:val="single" w:sz="4" w:space="0" w:color="auto"/>
                  <w:bottom w:val="nil"/>
                  <w:right w:val="nil"/>
                </w:tcBorders>
                <w:shd w:val="clear" w:color="auto" w:fill="auto"/>
                <w:noWrap/>
                <w:vAlign w:val="center"/>
              </w:tcPr>
            </w:tcPrChange>
          </w:tcPr>
          <w:p w14:paraId="34D1F8D7" w14:textId="51195577" w:rsidR="00E977A9" w:rsidRPr="00A769E6" w:rsidDel="002F3BCC" w:rsidRDefault="00E977A9" w:rsidP="004962F3">
            <w:pPr>
              <w:jc w:val="center"/>
              <w:rPr>
                <w:del w:id="168" w:author="Jeremy Groves" w:date="2023-01-26T13:02:00Z"/>
                <w:rFonts w:ascii="Times New Roman" w:hAnsi="Times New Roman"/>
                <w:sz w:val="16"/>
                <w:szCs w:val="16"/>
              </w:rPr>
            </w:pPr>
          </w:p>
        </w:tc>
        <w:tc>
          <w:tcPr>
            <w:tcW w:w="720" w:type="dxa"/>
            <w:tcBorders>
              <w:top w:val="nil"/>
              <w:left w:val="nil"/>
              <w:bottom w:val="nil"/>
              <w:right w:val="single" w:sz="4" w:space="0" w:color="auto"/>
            </w:tcBorders>
            <w:shd w:val="clear" w:color="auto" w:fill="auto"/>
            <w:noWrap/>
            <w:vAlign w:val="center"/>
            <w:tcPrChange w:id="169" w:author="Jeremy Groves" w:date="2023-01-26T13:02:00Z">
              <w:tcPr>
                <w:tcW w:w="720" w:type="dxa"/>
                <w:tcBorders>
                  <w:top w:val="nil"/>
                  <w:left w:val="nil"/>
                  <w:bottom w:val="nil"/>
                  <w:right w:val="single" w:sz="4" w:space="0" w:color="auto"/>
                </w:tcBorders>
                <w:shd w:val="clear" w:color="auto" w:fill="auto"/>
                <w:noWrap/>
                <w:vAlign w:val="center"/>
              </w:tcPr>
            </w:tcPrChange>
          </w:tcPr>
          <w:p w14:paraId="76442BF7" w14:textId="53F09982" w:rsidR="00E977A9" w:rsidRPr="00A769E6" w:rsidDel="002F3BCC" w:rsidRDefault="00E977A9" w:rsidP="004962F3">
            <w:pPr>
              <w:jc w:val="center"/>
              <w:rPr>
                <w:del w:id="170" w:author="Jeremy Groves" w:date="2023-01-26T13:02:00Z"/>
                <w:rFonts w:ascii="Times New Roman" w:hAnsi="Times New Roman"/>
                <w:sz w:val="16"/>
                <w:szCs w:val="16"/>
              </w:rPr>
            </w:pPr>
          </w:p>
        </w:tc>
        <w:tc>
          <w:tcPr>
            <w:tcW w:w="724" w:type="dxa"/>
            <w:tcBorders>
              <w:top w:val="nil"/>
              <w:left w:val="single" w:sz="4" w:space="0" w:color="auto"/>
              <w:bottom w:val="nil"/>
              <w:right w:val="nil"/>
            </w:tcBorders>
            <w:shd w:val="clear" w:color="auto" w:fill="auto"/>
            <w:noWrap/>
            <w:vAlign w:val="center"/>
            <w:tcPrChange w:id="171" w:author="Jeremy Groves" w:date="2023-01-26T13:02:00Z">
              <w:tcPr>
                <w:tcW w:w="724" w:type="dxa"/>
                <w:tcBorders>
                  <w:top w:val="nil"/>
                  <w:left w:val="single" w:sz="4" w:space="0" w:color="auto"/>
                  <w:bottom w:val="nil"/>
                  <w:right w:val="nil"/>
                </w:tcBorders>
                <w:shd w:val="clear" w:color="auto" w:fill="auto"/>
                <w:noWrap/>
                <w:vAlign w:val="center"/>
              </w:tcPr>
            </w:tcPrChange>
          </w:tcPr>
          <w:p w14:paraId="30579718" w14:textId="503E03EA" w:rsidR="00E977A9" w:rsidRPr="00A769E6" w:rsidDel="002F3BCC" w:rsidRDefault="00E977A9" w:rsidP="004962F3">
            <w:pPr>
              <w:jc w:val="center"/>
              <w:rPr>
                <w:del w:id="172" w:author="Jeremy Groves" w:date="2023-01-26T13:02:00Z"/>
                <w:rFonts w:ascii="Times New Roman" w:hAnsi="Times New Roman"/>
                <w:sz w:val="16"/>
                <w:szCs w:val="16"/>
              </w:rPr>
            </w:pPr>
          </w:p>
        </w:tc>
        <w:tc>
          <w:tcPr>
            <w:tcW w:w="720" w:type="dxa"/>
            <w:tcBorders>
              <w:top w:val="nil"/>
              <w:left w:val="nil"/>
              <w:bottom w:val="nil"/>
              <w:right w:val="nil"/>
            </w:tcBorders>
            <w:shd w:val="clear" w:color="auto" w:fill="auto"/>
            <w:noWrap/>
            <w:vAlign w:val="center"/>
            <w:tcPrChange w:id="173" w:author="Jeremy Groves" w:date="2023-01-26T13:02:00Z">
              <w:tcPr>
                <w:tcW w:w="720" w:type="dxa"/>
                <w:tcBorders>
                  <w:top w:val="nil"/>
                  <w:left w:val="nil"/>
                  <w:bottom w:val="nil"/>
                  <w:right w:val="nil"/>
                </w:tcBorders>
                <w:shd w:val="clear" w:color="auto" w:fill="auto"/>
                <w:noWrap/>
                <w:vAlign w:val="center"/>
              </w:tcPr>
            </w:tcPrChange>
          </w:tcPr>
          <w:p w14:paraId="2B4C5102" w14:textId="7629133A" w:rsidR="00E977A9" w:rsidRPr="00A769E6" w:rsidDel="002F3BCC" w:rsidRDefault="00E977A9" w:rsidP="004962F3">
            <w:pPr>
              <w:jc w:val="center"/>
              <w:rPr>
                <w:del w:id="174" w:author="Jeremy Groves" w:date="2023-01-26T13:02:00Z"/>
                <w:rFonts w:ascii="Times New Roman" w:hAnsi="Times New Roman"/>
                <w:sz w:val="16"/>
                <w:szCs w:val="16"/>
              </w:rPr>
            </w:pPr>
          </w:p>
        </w:tc>
      </w:tr>
      <w:tr w:rsidR="00E977A9" w:rsidRPr="00A769E6" w:rsidDel="002F3BCC" w14:paraId="10A4A808" w14:textId="0A14F4DA" w:rsidTr="002F3BCC">
        <w:tblPrEx>
          <w:tblW w:w="10267" w:type="dxa"/>
          <w:jc w:val="center"/>
          <w:tblLayout w:type="fixed"/>
          <w:tblCellMar>
            <w:left w:w="29" w:type="dxa"/>
            <w:right w:w="29" w:type="dxa"/>
          </w:tblCellMar>
          <w:tblPrExChange w:id="175" w:author="Jeremy Groves" w:date="2023-01-26T13:02:00Z">
            <w:tblPrEx>
              <w:tblW w:w="10267" w:type="dxa"/>
              <w:jc w:val="center"/>
              <w:tblLayout w:type="fixed"/>
              <w:tblCellMar>
                <w:left w:w="29" w:type="dxa"/>
                <w:right w:w="29" w:type="dxa"/>
              </w:tblCellMar>
            </w:tblPrEx>
          </w:tblPrExChange>
        </w:tblPrEx>
        <w:trPr>
          <w:trHeight w:val="245"/>
          <w:jc w:val="center"/>
          <w:del w:id="176" w:author="Jeremy Groves" w:date="2023-01-26T13:02:00Z"/>
          <w:trPrChange w:id="177"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178" w:author="Jeremy Groves" w:date="2023-01-26T13:02:00Z">
              <w:tcPr>
                <w:tcW w:w="1260" w:type="dxa"/>
                <w:tcBorders>
                  <w:top w:val="nil"/>
                  <w:left w:val="nil"/>
                  <w:bottom w:val="nil"/>
                  <w:right w:val="single" w:sz="4" w:space="0" w:color="auto"/>
                </w:tcBorders>
                <w:shd w:val="clear" w:color="auto" w:fill="auto"/>
                <w:noWrap/>
                <w:vAlign w:val="center"/>
              </w:tcPr>
            </w:tcPrChange>
          </w:tcPr>
          <w:p w14:paraId="23580C20" w14:textId="701B2C09" w:rsidR="00E977A9" w:rsidRPr="00A769E6" w:rsidDel="002F3BCC" w:rsidRDefault="00E977A9" w:rsidP="004962F3">
            <w:pPr>
              <w:rPr>
                <w:del w:id="179" w:author="Jeremy Groves" w:date="2023-01-26T13:02:00Z"/>
                <w:rFonts w:ascii="Times New Roman" w:hAnsi="Times New Roman"/>
                <w:color w:val="000000"/>
                <w:sz w:val="16"/>
                <w:szCs w:val="16"/>
              </w:rPr>
            </w:pPr>
            <w:del w:id="180" w:author="Jeremy Groves" w:date="2023-01-26T13:02:00Z">
              <w:r w:rsidRPr="00A769E6" w:rsidDel="002F3BCC">
                <w:rPr>
                  <w:rFonts w:ascii="Times New Roman" w:hAnsi="Times New Roman"/>
                  <w:color w:val="000000"/>
                  <w:sz w:val="16"/>
                  <w:szCs w:val="16"/>
                </w:rPr>
                <w:delText xml:space="preserve">   Overweight</w:delText>
              </w:r>
            </w:del>
          </w:p>
        </w:tc>
        <w:tc>
          <w:tcPr>
            <w:tcW w:w="3237" w:type="dxa"/>
            <w:tcBorders>
              <w:top w:val="nil"/>
              <w:left w:val="single" w:sz="4" w:space="0" w:color="auto"/>
              <w:bottom w:val="nil"/>
              <w:right w:val="single" w:sz="4" w:space="0" w:color="auto"/>
            </w:tcBorders>
            <w:shd w:val="clear" w:color="auto" w:fill="auto"/>
            <w:vAlign w:val="center"/>
            <w:tcPrChange w:id="181"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03D5E0B9" w14:textId="5D753B9F" w:rsidR="00E977A9" w:rsidRPr="00A769E6" w:rsidDel="002F3BCC" w:rsidRDefault="00E977A9" w:rsidP="004962F3">
            <w:pPr>
              <w:rPr>
                <w:del w:id="182" w:author="Jeremy Groves" w:date="2023-01-26T13:02:00Z"/>
                <w:rFonts w:ascii="Times New Roman" w:hAnsi="Times New Roman"/>
                <w:color w:val="000000"/>
                <w:sz w:val="16"/>
                <w:szCs w:val="16"/>
              </w:rPr>
            </w:pPr>
            <w:del w:id="183" w:author="Jeremy Groves" w:date="2023-01-26T13:02:00Z">
              <w:r w:rsidRPr="00A769E6" w:rsidDel="002F3BCC">
                <w:rPr>
                  <w:rFonts w:ascii="Times New Roman" w:hAnsi="Times New Roman"/>
                  <w:color w:val="000000"/>
                  <w:sz w:val="16"/>
                  <w:szCs w:val="16"/>
                </w:rPr>
                <w:delText>=1 if BMI &gt;=25 and BMI &lt;30</w:delText>
              </w:r>
            </w:del>
          </w:p>
        </w:tc>
        <w:tc>
          <w:tcPr>
            <w:tcW w:w="721" w:type="dxa"/>
            <w:tcBorders>
              <w:top w:val="nil"/>
              <w:left w:val="single" w:sz="4" w:space="0" w:color="auto"/>
              <w:bottom w:val="nil"/>
              <w:right w:val="nil"/>
            </w:tcBorders>
            <w:shd w:val="clear" w:color="auto" w:fill="auto"/>
            <w:noWrap/>
            <w:vAlign w:val="center"/>
            <w:tcPrChange w:id="184" w:author="Jeremy Groves" w:date="2023-01-26T13:02:00Z">
              <w:tcPr>
                <w:tcW w:w="721" w:type="dxa"/>
                <w:tcBorders>
                  <w:top w:val="nil"/>
                  <w:left w:val="single" w:sz="4" w:space="0" w:color="auto"/>
                  <w:bottom w:val="nil"/>
                  <w:right w:val="nil"/>
                </w:tcBorders>
                <w:shd w:val="clear" w:color="auto" w:fill="auto"/>
                <w:noWrap/>
                <w:vAlign w:val="center"/>
              </w:tcPr>
            </w:tcPrChange>
          </w:tcPr>
          <w:p w14:paraId="3F1ADC6B" w14:textId="757D2165" w:rsidR="00E977A9" w:rsidRPr="00A769E6" w:rsidDel="002F3BCC" w:rsidRDefault="00E977A9" w:rsidP="004962F3">
            <w:pPr>
              <w:jc w:val="center"/>
              <w:rPr>
                <w:del w:id="185" w:author="Jeremy Groves" w:date="2023-01-26T13:02:00Z"/>
                <w:rFonts w:ascii="Times New Roman" w:hAnsi="Times New Roman"/>
                <w:color w:val="000000"/>
                <w:sz w:val="16"/>
                <w:szCs w:val="16"/>
              </w:rPr>
            </w:pPr>
            <w:del w:id="186" w:author="Jeremy Groves" w:date="2023-01-26T13:02:00Z">
              <w:r w:rsidRPr="00A769E6" w:rsidDel="002F3BCC">
                <w:rPr>
                  <w:rFonts w:ascii="Times New Roman" w:hAnsi="Times New Roman"/>
                  <w:color w:val="000000"/>
                  <w:sz w:val="16"/>
                  <w:szCs w:val="16"/>
                </w:rPr>
                <w:delText>0.274</w:delText>
              </w:r>
            </w:del>
          </w:p>
        </w:tc>
        <w:tc>
          <w:tcPr>
            <w:tcW w:w="722" w:type="dxa"/>
            <w:tcBorders>
              <w:top w:val="nil"/>
              <w:left w:val="nil"/>
              <w:bottom w:val="nil"/>
              <w:right w:val="single" w:sz="4" w:space="0" w:color="auto"/>
            </w:tcBorders>
            <w:shd w:val="clear" w:color="auto" w:fill="auto"/>
            <w:noWrap/>
            <w:vAlign w:val="center"/>
            <w:tcPrChange w:id="187" w:author="Jeremy Groves" w:date="2023-01-26T13:02:00Z">
              <w:tcPr>
                <w:tcW w:w="722" w:type="dxa"/>
                <w:tcBorders>
                  <w:top w:val="nil"/>
                  <w:left w:val="nil"/>
                  <w:bottom w:val="nil"/>
                  <w:right w:val="single" w:sz="4" w:space="0" w:color="auto"/>
                </w:tcBorders>
                <w:shd w:val="clear" w:color="auto" w:fill="auto"/>
                <w:noWrap/>
                <w:vAlign w:val="center"/>
              </w:tcPr>
            </w:tcPrChange>
          </w:tcPr>
          <w:p w14:paraId="0486CC17" w14:textId="5C770957" w:rsidR="00E977A9" w:rsidRPr="00A769E6" w:rsidDel="002F3BCC" w:rsidRDefault="00E977A9" w:rsidP="004962F3">
            <w:pPr>
              <w:jc w:val="center"/>
              <w:rPr>
                <w:del w:id="188" w:author="Jeremy Groves" w:date="2023-01-26T13:02:00Z"/>
                <w:rFonts w:ascii="Times New Roman" w:hAnsi="Times New Roman"/>
                <w:color w:val="000000"/>
                <w:sz w:val="16"/>
                <w:szCs w:val="16"/>
              </w:rPr>
            </w:pPr>
            <w:del w:id="189" w:author="Jeremy Groves" w:date="2023-01-26T13:02:00Z">
              <w:r w:rsidRPr="00A769E6" w:rsidDel="002F3BCC">
                <w:rPr>
                  <w:rFonts w:ascii="Times New Roman" w:hAnsi="Times New Roman"/>
                  <w:color w:val="000000"/>
                  <w:sz w:val="16"/>
                  <w:szCs w:val="16"/>
                </w:rPr>
                <w:delText>0.446</w:delText>
              </w:r>
            </w:del>
          </w:p>
        </w:tc>
        <w:tc>
          <w:tcPr>
            <w:tcW w:w="720" w:type="dxa"/>
            <w:tcBorders>
              <w:top w:val="nil"/>
              <w:left w:val="single" w:sz="4" w:space="0" w:color="auto"/>
              <w:bottom w:val="nil"/>
              <w:right w:val="nil"/>
            </w:tcBorders>
            <w:shd w:val="clear" w:color="auto" w:fill="auto"/>
            <w:noWrap/>
            <w:vAlign w:val="center"/>
            <w:tcPrChange w:id="190" w:author="Jeremy Groves" w:date="2023-01-26T13:02:00Z">
              <w:tcPr>
                <w:tcW w:w="720" w:type="dxa"/>
                <w:tcBorders>
                  <w:top w:val="nil"/>
                  <w:left w:val="single" w:sz="4" w:space="0" w:color="auto"/>
                  <w:bottom w:val="nil"/>
                  <w:right w:val="nil"/>
                </w:tcBorders>
                <w:shd w:val="clear" w:color="auto" w:fill="auto"/>
                <w:noWrap/>
                <w:vAlign w:val="center"/>
              </w:tcPr>
            </w:tcPrChange>
          </w:tcPr>
          <w:p w14:paraId="42505251" w14:textId="5DAE2CF0" w:rsidR="00E977A9" w:rsidRPr="00A769E6" w:rsidDel="002F3BCC" w:rsidRDefault="00E977A9" w:rsidP="004962F3">
            <w:pPr>
              <w:jc w:val="center"/>
              <w:rPr>
                <w:del w:id="191" w:author="Jeremy Groves" w:date="2023-01-26T13:02:00Z"/>
                <w:rFonts w:ascii="Times New Roman" w:hAnsi="Times New Roman"/>
                <w:color w:val="000000"/>
                <w:sz w:val="16"/>
                <w:szCs w:val="16"/>
              </w:rPr>
            </w:pPr>
          </w:p>
        </w:tc>
        <w:tc>
          <w:tcPr>
            <w:tcW w:w="720" w:type="dxa"/>
            <w:tcBorders>
              <w:top w:val="nil"/>
              <w:left w:val="nil"/>
              <w:bottom w:val="nil"/>
              <w:right w:val="single" w:sz="4" w:space="0" w:color="auto"/>
            </w:tcBorders>
            <w:shd w:val="clear" w:color="auto" w:fill="auto"/>
            <w:noWrap/>
            <w:vAlign w:val="center"/>
            <w:tcPrChange w:id="192" w:author="Jeremy Groves" w:date="2023-01-26T13:02:00Z">
              <w:tcPr>
                <w:tcW w:w="720" w:type="dxa"/>
                <w:tcBorders>
                  <w:top w:val="nil"/>
                  <w:left w:val="nil"/>
                  <w:bottom w:val="nil"/>
                  <w:right w:val="single" w:sz="4" w:space="0" w:color="auto"/>
                </w:tcBorders>
                <w:shd w:val="clear" w:color="auto" w:fill="auto"/>
                <w:noWrap/>
                <w:vAlign w:val="center"/>
              </w:tcPr>
            </w:tcPrChange>
          </w:tcPr>
          <w:p w14:paraId="1E72BD9A" w14:textId="7DFEE753" w:rsidR="00E977A9" w:rsidRPr="00A769E6" w:rsidDel="002F3BCC" w:rsidRDefault="00E977A9" w:rsidP="004962F3">
            <w:pPr>
              <w:jc w:val="center"/>
              <w:rPr>
                <w:del w:id="193" w:author="Jeremy Groves" w:date="2023-01-26T13:02:00Z"/>
                <w:rFonts w:ascii="Times New Roman" w:hAnsi="Times New Roman"/>
                <w:sz w:val="16"/>
                <w:szCs w:val="16"/>
              </w:rPr>
            </w:pPr>
          </w:p>
        </w:tc>
        <w:tc>
          <w:tcPr>
            <w:tcW w:w="720" w:type="dxa"/>
            <w:tcBorders>
              <w:top w:val="nil"/>
              <w:left w:val="single" w:sz="4" w:space="0" w:color="auto"/>
              <w:bottom w:val="nil"/>
              <w:right w:val="nil"/>
            </w:tcBorders>
            <w:shd w:val="clear" w:color="auto" w:fill="auto"/>
            <w:noWrap/>
            <w:vAlign w:val="center"/>
            <w:tcPrChange w:id="194" w:author="Jeremy Groves" w:date="2023-01-26T13:02:00Z">
              <w:tcPr>
                <w:tcW w:w="720" w:type="dxa"/>
                <w:tcBorders>
                  <w:top w:val="nil"/>
                  <w:left w:val="single" w:sz="4" w:space="0" w:color="auto"/>
                  <w:bottom w:val="nil"/>
                  <w:right w:val="nil"/>
                </w:tcBorders>
                <w:shd w:val="clear" w:color="auto" w:fill="auto"/>
                <w:noWrap/>
                <w:vAlign w:val="center"/>
              </w:tcPr>
            </w:tcPrChange>
          </w:tcPr>
          <w:p w14:paraId="32E07E0F" w14:textId="36FD49D3" w:rsidR="00E977A9" w:rsidRPr="00A769E6" w:rsidDel="002F3BCC" w:rsidRDefault="00E977A9" w:rsidP="004962F3">
            <w:pPr>
              <w:jc w:val="center"/>
              <w:rPr>
                <w:del w:id="195" w:author="Jeremy Groves" w:date="2023-01-26T13:02:00Z"/>
                <w:rFonts w:ascii="Times New Roman" w:hAnsi="Times New Roman"/>
                <w:sz w:val="16"/>
                <w:szCs w:val="16"/>
              </w:rPr>
            </w:pPr>
          </w:p>
        </w:tc>
        <w:tc>
          <w:tcPr>
            <w:tcW w:w="720" w:type="dxa"/>
            <w:tcBorders>
              <w:top w:val="nil"/>
              <w:left w:val="nil"/>
              <w:bottom w:val="nil"/>
              <w:right w:val="single" w:sz="4" w:space="0" w:color="auto"/>
            </w:tcBorders>
            <w:shd w:val="clear" w:color="auto" w:fill="auto"/>
            <w:noWrap/>
            <w:vAlign w:val="center"/>
            <w:tcPrChange w:id="196" w:author="Jeremy Groves" w:date="2023-01-26T13:02:00Z">
              <w:tcPr>
                <w:tcW w:w="720" w:type="dxa"/>
                <w:tcBorders>
                  <w:top w:val="nil"/>
                  <w:left w:val="nil"/>
                  <w:bottom w:val="nil"/>
                  <w:right w:val="single" w:sz="4" w:space="0" w:color="auto"/>
                </w:tcBorders>
                <w:shd w:val="clear" w:color="auto" w:fill="auto"/>
                <w:noWrap/>
                <w:vAlign w:val="center"/>
              </w:tcPr>
            </w:tcPrChange>
          </w:tcPr>
          <w:p w14:paraId="6950D95E" w14:textId="2E05E212" w:rsidR="00E977A9" w:rsidRPr="00A769E6" w:rsidDel="002F3BCC" w:rsidRDefault="00E977A9" w:rsidP="004962F3">
            <w:pPr>
              <w:jc w:val="center"/>
              <w:rPr>
                <w:del w:id="197" w:author="Jeremy Groves" w:date="2023-01-26T13:02:00Z"/>
                <w:rFonts w:ascii="Times New Roman" w:hAnsi="Times New Roman"/>
                <w:sz w:val="16"/>
                <w:szCs w:val="16"/>
              </w:rPr>
            </w:pPr>
          </w:p>
        </w:tc>
        <w:tc>
          <w:tcPr>
            <w:tcW w:w="724" w:type="dxa"/>
            <w:tcBorders>
              <w:top w:val="nil"/>
              <w:left w:val="single" w:sz="4" w:space="0" w:color="auto"/>
              <w:bottom w:val="nil"/>
              <w:right w:val="nil"/>
            </w:tcBorders>
            <w:shd w:val="clear" w:color="auto" w:fill="auto"/>
            <w:noWrap/>
            <w:vAlign w:val="center"/>
            <w:tcPrChange w:id="198" w:author="Jeremy Groves" w:date="2023-01-26T13:02:00Z">
              <w:tcPr>
                <w:tcW w:w="724" w:type="dxa"/>
                <w:tcBorders>
                  <w:top w:val="nil"/>
                  <w:left w:val="single" w:sz="4" w:space="0" w:color="auto"/>
                  <w:bottom w:val="nil"/>
                  <w:right w:val="nil"/>
                </w:tcBorders>
                <w:shd w:val="clear" w:color="auto" w:fill="auto"/>
                <w:noWrap/>
                <w:vAlign w:val="center"/>
              </w:tcPr>
            </w:tcPrChange>
          </w:tcPr>
          <w:p w14:paraId="5DAFD5C5" w14:textId="32BE8BC8" w:rsidR="00E977A9" w:rsidRPr="00A769E6" w:rsidDel="002F3BCC" w:rsidRDefault="00E977A9" w:rsidP="004962F3">
            <w:pPr>
              <w:jc w:val="center"/>
              <w:rPr>
                <w:del w:id="199" w:author="Jeremy Groves" w:date="2023-01-26T13:02:00Z"/>
                <w:rFonts w:ascii="Times New Roman" w:hAnsi="Times New Roman"/>
                <w:sz w:val="16"/>
                <w:szCs w:val="16"/>
              </w:rPr>
            </w:pPr>
          </w:p>
        </w:tc>
        <w:tc>
          <w:tcPr>
            <w:tcW w:w="720" w:type="dxa"/>
            <w:tcBorders>
              <w:top w:val="nil"/>
              <w:left w:val="nil"/>
              <w:bottom w:val="nil"/>
              <w:right w:val="nil"/>
            </w:tcBorders>
            <w:shd w:val="clear" w:color="auto" w:fill="auto"/>
            <w:noWrap/>
            <w:vAlign w:val="center"/>
            <w:tcPrChange w:id="200" w:author="Jeremy Groves" w:date="2023-01-26T13:02:00Z">
              <w:tcPr>
                <w:tcW w:w="720" w:type="dxa"/>
                <w:tcBorders>
                  <w:top w:val="nil"/>
                  <w:left w:val="nil"/>
                  <w:bottom w:val="nil"/>
                  <w:right w:val="nil"/>
                </w:tcBorders>
                <w:shd w:val="clear" w:color="auto" w:fill="auto"/>
                <w:noWrap/>
                <w:vAlign w:val="center"/>
              </w:tcPr>
            </w:tcPrChange>
          </w:tcPr>
          <w:p w14:paraId="3DA8D29D" w14:textId="530536D2" w:rsidR="00E977A9" w:rsidRPr="00A769E6" w:rsidDel="002F3BCC" w:rsidRDefault="00E977A9" w:rsidP="004962F3">
            <w:pPr>
              <w:jc w:val="center"/>
              <w:rPr>
                <w:del w:id="201" w:author="Jeremy Groves" w:date="2023-01-26T13:02:00Z"/>
                <w:rFonts w:ascii="Times New Roman" w:hAnsi="Times New Roman"/>
                <w:sz w:val="16"/>
                <w:szCs w:val="16"/>
              </w:rPr>
            </w:pPr>
          </w:p>
        </w:tc>
      </w:tr>
      <w:tr w:rsidR="00E977A9" w:rsidRPr="00A769E6" w:rsidDel="002F3BCC" w14:paraId="3C311517" w14:textId="5782146E" w:rsidTr="002F3BCC">
        <w:tblPrEx>
          <w:tblW w:w="10267" w:type="dxa"/>
          <w:jc w:val="center"/>
          <w:tblLayout w:type="fixed"/>
          <w:tblCellMar>
            <w:left w:w="29" w:type="dxa"/>
            <w:right w:w="29" w:type="dxa"/>
          </w:tblCellMar>
          <w:tblPrExChange w:id="202" w:author="Jeremy Groves" w:date="2023-01-26T13:02:00Z">
            <w:tblPrEx>
              <w:tblW w:w="10267" w:type="dxa"/>
              <w:jc w:val="center"/>
              <w:tblLayout w:type="fixed"/>
              <w:tblCellMar>
                <w:left w:w="29" w:type="dxa"/>
                <w:right w:w="29" w:type="dxa"/>
              </w:tblCellMar>
            </w:tblPrEx>
          </w:tblPrExChange>
        </w:tblPrEx>
        <w:trPr>
          <w:trHeight w:val="245"/>
          <w:jc w:val="center"/>
          <w:del w:id="203" w:author="Jeremy Groves" w:date="2023-01-26T13:02:00Z"/>
          <w:trPrChange w:id="204"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205" w:author="Jeremy Groves" w:date="2023-01-26T13:02:00Z">
              <w:tcPr>
                <w:tcW w:w="1260" w:type="dxa"/>
                <w:tcBorders>
                  <w:top w:val="nil"/>
                  <w:left w:val="nil"/>
                  <w:bottom w:val="nil"/>
                  <w:right w:val="single" w:sz="4" w:space="0" w:color="auto"/>
                </w:tcBorders>
                <w:shd w:val="clear" w:color="auto" w:fill="auto"/>
                <w:noWrap/>
                <w:vAlign w:val="center"/>
              </w:tcPr>
            </w:tcPrChange>
          </w:tcPr>
          <w:p w14:paraId="17CEE9F7" w14:textId="61020B83" w:rsidR="00E977A9" w:rsidRPr="00A769E6" w:rsidDel="002F3BCC" w:rsidRDefault="00E977A9" w:rsidP="004962F3">
            <w:pPr>
              <w:rPr>
                <w:del w:id="206" w:author="Jeremy Groves" w:date="2023-01-26T13:02:00Z"/>
                <w:rFonts w:ascii="Times New Roman" w:hAnsi="Times New Roman"/>
                <w:color w:val="000000"/>
                <w:sz w:val="16"/>
                <w:szCs w:val="16"/>
              </w:rPr>
            </w:pPr>
            <w:del w:id="207" w:author="Jeremy Groves" w:date="2023-01-26T13:02:00Z">
              <w:r w:rsidRPr="00A769E6" w:rsidDel="002F3BCC">
                <w:rPr>
                  <w:rFonts w:ascii="Times New Roman" w:hAnsi="Times New Roman"/>
                  <w:color w:val="000000"/>
                  <w:sz w:val="16"/>
                  <w:szCs w:val="16"/>
                </w:rPr>
                <w:delText xml:space="preserve">   Obese</w:delText>
              </w:r>
            </w:del>
          </w:p>
        </w:tc>
        <w:tc>
          <w:tcPr>
            <w:tcW w:w="3237" w:type="dxa"/>
            <w:tcBorders>
              <w:top w:val="nil"/>
              <w:left w:val="single" w:sz="4" w:space="0" w:color="auto"/>
              <w:bottom w:val="nil"/>
              <w:right w:val="single" w:sz="4" w:space="0" w:color="auto"/>
            </w:tcBorders>
            <w:shd w:val="clear" w:color="auto" w:fill="auto"/>
            <w:vAlign w:val="center"/>
            <w:tcPrChange w:id="208"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77F25EE7" w14:textId="268082E6" w:rsidR="00E977A9" w:rsidRPr="00A769E6" w:rsidDel="002F3BCC" w:rsidRDefault="00E977A9" w:rsidP="004962F3">
            <w:pPr>
              <w:rPr>
                <w:del w:id="209" w:author="Jeremy Groves" w:date="2023-01-26T13:02:00Z"/>
                <w:rFonts w:ascii="Times New Roman" w:hAnsi="Times New Roman"/>
                <w:color w:val="000000"/>
                <w:sz w:val="16"/>
                <w:szCs w:val="16"/>
              </w:rPr>
            </w:pPr>
            <w:del w:id="210" w:author="Jeremy Groves" w:date="2023-01-26T13:02:00Z">
              <w:r w:rsidRPr="00A769E6" w:rsidDel="002F3BCC">
                <w:rPr>
                  <w:rFonts w:ascii="Times New Roman" w:hAnsi="Times New Roman"/>
                  <w:color w:val="000000"/>
                  <w:sz w:val="16"/>
                  <w:szCs w:val="16"/>
                </w:rPr>
                <w:delText>=1 if BMI &gt;=30</w:delText>
              </w:r>
            </w:del>
          </w:p>
        </w:tc>
        <w:tc>
          <w:tcPr>
            <w:tcW w:w="721" w:type="dxa"/>
            <w:tcBorders>
              <w:top w:val="nil"/>
              <w:left w:val="single" w:sz="4" w:space="0" w:color="auto"/>
              <w:bottom w:val="nil"/>
              <w:right w:val="nil"/>
            </w:tcBorders>
            <w:shd w:val="clear" w:color="auto" w:fill="auto"/>
            <w:noWrap/>
            <w:vAlign w:val="center"/>
            <w:tcPrChange w:id="211" w:author="Jeremy Groves" w:date="2023-01-26T13:02:00Z">
              <w:tcPr>
                <w:tcW w:w="721" w:type="dxa"/>
                <w:tcBorders>
                  <w:top w:val="nil"/>
                  <w:left w:val="single" w:sz="4" w:space="0" w:color="auto"/>
                  <w:bottom w:val="nil"/>
                  <w:right w:val="nil"/>
                </w:tcBorders>
                <w:shd w:val="clear" w:color="auto" w:fill="auto"/>
                <w:noWrap/>
                <w:vAlign w:val="center"/>
              </w:tcPr>
            </w:tcPrChange>
          </w:tcPr>
          <w:p w14:paraId="282FAA46" w14:textId="2B2A7105" w:rsidR="00E977A9" w:rsidRPr="00A769E6" w:rsidDel="002F3BCC" w:rsidRDefault="00E977A9" w:rsidP="004962F3">
            <w:pPr>
              <w:jc w:val="center"/>
              <w:rPr>
                <w:del w:id="212" w:author="Jeremy Groves" w:date="2023-01-26T13:02:00Z"/>
                <w:rFonts w:ascii="Times New Roman" w:hAnsi="Times New Roman"/>
                <w:color w:val="000000"/>
                <w:sz w:val="16"/>
                <w:szCs w:val="16"/>
              </w:rPr>
            </w:pPr>
            <w:del w:id="213" w:author="Jeremy Groves" w:date="2023-01-26T13:02:00Z">
              <w:r w:rsidRPr="00A769E6" w:rsidDel="002F3BCC">
                <w:rPr>
                  <w:rFonts w:ascii="Times New Roman" w:hAnsi="Times New Roman"/>
                  <w:color w:val="000000"/>
                  <w:sz w:val="16"/>
                  <w:szCs w:val="16"/>
                </w:rPr>
                <w:delText>0.254</w:delText>
              </w:r>
            </w:del>
          </w:p>
        </w:tc>
        <w:tc>
          <w:tcPr>
            <w:tcW w:w="722" w:type="dxa"/>
            <w:tcBorders>
              <w:top w:val="nil"/>
              <w:left w:val="nil"/>
              <w:bottom w:val="nil"/>
              <w:right w:val="single" w:sz="4" w:space="0" w:color="auto"/>
            </w:tcBorders>
            <w:shd w:val="clear" w:color="auto" w:fill="auto"/>
            <w:noWrap/>
            <w:vAlign w:val="center"/>
            <w:tcPrChange w:id="214" w:author="Jeremy Groves" w:date="2023-01-26T13:02:00Z">
              <w:tcPr>
                <w:tcW w:w="722" w:type="dxa"/>
                <w:tcBorders>
                  <w:top w:val="nil"/>
                  <w:left w:val="nil"/>
                  <w:bottom w:val="nil"/>
                  <w:right w:val="single" w:sz="4" w:space="0" w:color="auto"/>
                </w:tcBorders>
                <w:shd w:val="clear" w:color="auto" w:fill="auto"/>
                <w:noWrap/>
                <w:vAlign w:val="center"/>
              </w:tcPr>
            </w:tcPrChange>
          </w:tcPr>
          <w:p w14:paraId="47A3F7B3" w14:textId="163EA0E4" w:rsidR="00E977A9" w:rsidRPr="00A769E6" w:rsidDel="002F3BCC" w:rsidRDefault="00E977A9" w:rsidP="004962F3">
            <w:pPr>
              <w:jc w:val="center"/>
              <w:rPr>
                <w:del w:id="215" w:author="Jeremy Groves" w:date="2023-01-26T13:02:00Z"/>
                <w:rFonts w:ascii="Times New Roman" w:hAnsi="Times New Roman"/>
                <w:color w:val="000000"/>
                <w:sz w:val="16"/>
                <w:szCs w:val="16"/>
              </w:rPr>
            </w:pPr>
            <w:del w:id="216" w:author="Jeremy Groves" w:date="2023-01-26T13:02:00Z">
              <w:r w:rsidRPr="00A769E6" w:rsidDel="002F3BCC">
                <w:rPr>
                  <w:rFonts w:ascii="Times New Roman" w:hAnsi="Times New Roman"/>
                  <w:color w:val="000000"/>
                  <w:sz w:val="16"/>
                  <w:szCs w:val="16"/>
                </w:rPr>
                <w:delText>0.435</w:delText>
              </w:r>
            </w:del>
          </w:p>
        </w:tc>
        <w:tc>
          <w:tcPr>
            <w:tcW w:w="720" w:type="dxa"/>
            <w:tcBorders>
              <w:top w:val="nil"/>
              <w:left w:val="single" w:sz="4" w:space="0" w:color="auto"/>
              <w:bottom w:val="nil"/>
              <w:right w:val="nil"/>
            </w:tcBorders>
            <w:shd w:val="clear" w:color="auto" w:fill="auto"/>
            <w:noWrap/>
            <w:vAlign w:val="center"/>
            <w:tcPrChange w:id="217" w:author="Jeremy Groves" w:date="2023-01-26T13:02:00Z">
              <w:tcPr>
                <w:tcW w:w="720" w:type="dxa"/>
                <w:tcBorders>
                  <w:top w:val="nil"/>
                  <w:left w:val="single" w:sz="4" w:space="0" w:color="auto"/>
                  <w:bottom w:val="nil"/>
                  <w:right w:val="nil"/>
                </w:tcBorders>
                <w:shd w:val="clear" w:color="auto" w:fill="auto"/>
                <w:noWrap/>
                <w:vAlign w:val="center"/>
              </w:tcPr>
            </w:tcPrChange>
          </w:tcPr>
          <w:p w14:paraId="786277AC" w14:textId="7BAEF6A8" w:rsidR="00E977A9" w:rsidRPr="00A769E6" w:rsidDel="002F3BCC" w:rsidRDefault="00E977A9" w:rsidP="004962F3">
            <w:pPr>
              <w:jc w:val="center"/>
              <w:rPr>
                <w:del w:id="218" w:author="Jeremy Groves" w:date="2023-01-26T13:02:00Z"/>
                <w:rFonts w:ascii="Times New Roman" w:hAnsi="Times New Roman"/>
                <w:color w:val="000000"/>
                <w:sz w:val="16"/>
                <w:szCs w:val="16"/>
              </w:rPr>
            </w:pPr>
          </w:p>
        </w:tc>
        <w:tc>
          <w:tcPr>
            <w:tcW w:w="720" w:type="dxa"/>
            <w:tcBorders>
              <w:top w:val="nil"/>
              <w:left w:val="nil"/>
              <w:bottom w:val="nil"/>
              <w:right w:val="single" w:sz="4" w:space="0" w:color="auto"/>
            </w:tcBorders>
            <w:shd w:val="clear" w:color="auto" w:fill="auto"/>
            <w:noWrap/>
            <w:vAlign w:val="center"/>
            <w:tcPrChange w:id="219" w:author="Jeremy Groves" w:date="2023-01-26T13:02:00Z">
              <w:tcPr>
                <w:tcW w:w="720" w:type="dxa"/>
                <w:tcBorders>
                  <w:top w:val="nil"/>
                  <w:left w:val="nil"/>
                  <w:bottom w:val="nil"/>
                  <w:right w:val="single" w:sz="4" w:space="0" w:color="auto"/>
                </w:tcBorders>
                <w:shd w:val="clear" w:color="auto" w:fill="auto"/>
                <w:noWrap/>
                <w:vAlign w:val="center"/>
              </w:tcPr>
            </w:tcPrChange>
          </w:tcPr>
          <w:p w14:paraId="74960608" w14:textId="02399534" w:rsidR="00E977A9" w:rsidRPr="00A769E6" w:rsidDel="002F3BCC" w:rsidRDefault="00E977A9" w:rsidP="004962F3">
            <w:pPr>
              <w:jc w:val="center"/>
              <w:rPr>
                <w:del w:id="220" w:author="Jeremy Groves" w:date="2023-01-26T13:02:00Z"/>
                <w:rFonts w:ascii="Times New Roman" w:hAnsi="Times New Roman"/>
                <w:sz w:val="16"/>
                <w:szCs w:val="16"/>
              </w:rPr>
            </w:pPr>
          </w:p>
        </w:tc>
        <w:tc>
          <w:tcPr>
            <w:tcW w:w="720" w:type="dxa"/>
            <w:tcBorders>
              <w:top w:val="nil"/>
              <w:left w:val="single" w:sz="4" w:space="0" w:color="auto"/>
              <w:bottom w:val="nil"/>
              <w:right w:val="nil"/>
            </w:tcBorders>
            <w:shd w:val="clear" w:color="auto" w:fill="auto"/>
            <w:noWrap/>
            <w:vAlign w:val="center"/>
            <w:tcPrChange w:id="221" w:author="Jeremy Groves" w:date="2023-01-26T13:02:00Z">
              <w:tcPr>
                <w:tcW w:w="720" w:type="dxa"/>
                <w:tcBorders>
                  <w:top w:val="nil"/>
                  <w:left w:val="single" w:sz="4" w:space="0" w:color="auto"/>
                  <w:bottom w:val="nil"/>
                  <w:right w:val="nil"/>
                </w:tcBorders>
                <w:shd w:val="clear" w:color="auto" w:fill="auto"/>
                <w:noWrap/>
                <w:vAlign w:val="center"/>
              </w:tcPr>
            </w:tcPrChange>
          </w:tcPr>
          <w:p w14:paraId="3A72472F" w14:textId="761D9D44" w:rsidR="00E977A9" w:rsidRPr="00A769E6" w:rsidDel="002F3BCC" w:rsidRDefault="00E977A9" w:rsidP="004962F3">
            <w:pPr>
              <w:jc w:val="center"/>
              <w:rPr>
                <w:del w:id="222" w:author="Jeremy Groves" w:date="2023-01-26T13:02:00Z"/>
                <w:rFonts w:ascii="Times New Roman" w:hAnsi="Times New Roman"/>
                <w:sz w:val="16"/>
                <w:szCs w:val="16"/>
              </w:rPr>
            </w:pPr>
          </w:p>
        </w:tc>
        <w:tc>
          <w:tcPr>
            <w:tcW w:w="720" w:type="dxa"/>
            <w:tcBorders>
              <w:top w:val="nil"/>
              <w:left w:val="nil"/>
              <w:bottom w:val="nil"/>
              <w:right w:val="single" w:sz="4" w:space="0" w:color="auto"/>
            </w:tcBorders>
            <w:shd w:val="clear" w:color="auto" w:fill="auto"/>
            <w:noWrap/>
            <w:vAlign w:val="center"/>
            <w:tcPrChange w:id="223" w:author="Jeremy Groves" w:date="2023-01-26T13:02:00Z">
              <w:tcPr>
                <w:tcW w:w="720" w:type="dxa"/>
                <w:tcBorders>
                  <w:top w:val="nil"/>
                  <w:left w:val="nil"/>
                  <w:bottom w:val="nil"/>
                  <w:right w:val="single" w:sz="4" w:space="0" w:color="auto"/>
                </w:tcBorders>
                <w:shd w:val="clear" w:color="auto" w:fill="auto"/>
                <w:noWrap/>
                <w:vAlign w:val="center"/>
              </w:tcPr>
            </w:tcPrChange>
          </w:tcPr>
          <w:p w14:paraId="4D21ADAA" w14:textId="69272E71" w:rsidR="00E977A9" w:rsidRPr="00A769E6" w:rsidDel="002F3BCC" w:rsidRDefault="00E977A9" w:rsidP="004962F3">
            <w:pPr>
              <w:jc w:val="center"/>
              <w:rPr>
                <w:del w:id="224" w:author="Jeremy Groves" w:date="2023-01-26T13:02:00Z"/>
                <w:rFonts w:ascii="Times New Roman" w:hAnsi="Times New Roman"/>
                <w:sz w:val="16"/>
                <w:szCs w:val="16"/>
              </w:rPr>
            </w:pPr>
          </w:p>
        </w:tc>
        <w:tc>
          <w:tcPr>
            <w:tcW w:w="724" w:type="dxa"/>
            <w:tcBorders>
              <w:top w:val="nil"/>
              <w:left w:val="single" w:sz="4" w:space="0" w:color="auto"/>
              <w:bottom w:val="nil"/>
              <w:right w:val="nil"/>
            </w:tcBorders>
            <w:shd w:val="clear" w:color="auto" w:fill="auto"/>
            <w:noWrap/>
            <w:vAlign w:val="center"/>
            <w:tcPrChange w:id="225" w:author="Jeremy Groves" w:date="2023-01-26T13:02:00Z">
              <w:tcPr>
                <w:tcW w:w="724" w:type="dxa"/>
                <w:tcBorders>
                  <w:top w:val="nil"/>
                  <w:left w:val="single" w:sz="4" w:space="0" w:color="auto"/>
                  <w:bottom w:val="nil"/>
                  <w:right w:val="nil"/>
                </w:tcBorders>
                <w:shd w:val="clear" w:color="auto" w:fill="auto"/>
                <w:noWrap/>
                <w:vAlign w:val="center"/>
              </w:tcPr>
            </w:tcPrChange>
          </w:tcPr>
          <w:p w14:paraId="20103990" w14:textId="1F2D95D2" w:rsidR="00E977A9" w:rsidRPr="00A769E6" w:rsidDel="002F3BCC" w:rsidRDefault="00E977A9" w:rsidP="004962F3">
            <w:pPr>
              <w:jc w:val="center"/>
              <w:rPr>
                <w:del w:id="226" w:author="Jeremy Groves" w:date="2023-01-26T13:02:00Z"/>
                <w:rFonts w:ascii="Times New Roman" w:hAnsi="Times New Roman"/>
                <w:sz w:val="16"/>
                <w:szCs w:val="16"/>
              </w:rPr>
            </w:pPr>
          </w:p>
        </w:tc>
        <w:tc>
          <w:tcPr>
            <w:tcW w:w="720" w:type="dxa"/>
            <w:tcBorders>
              <w:top w:val="nil"/>
              <w:left w:val="nil"/>
              <w:bottom w:val="nil"/>
              <w:right w:val="nil"/>
            </w:tcBorders>
            <w:shd w:val="clear" w:color="auto" w:fill="auto"/>
            <w:noWrap/>
            <w:vAlign w:val="center"/>
            <w:tcPrChange w:id="227" w:author="Jeremy Groves" w:date="2023-01-26T13:02:00Z">
              <w:tcPr>
                <w:tcW w:w="720" w:type="dxa"/>
                <w:tcBorders>
                  <w:top w:val="nil"/>
                  <w:left w:val="nil"/>
                  <w:bottom w:val="nil"/>
                  <w:right w:val="nil"/>
                </w:tcBorders>
                <w:shd w:val="clear" w:color="auto" w:fill="auto"/>
                <w:noWrap/>
                <w:vAlign w:val="center"/>
              </w:tcPr>
            </w:tcPrChange>
          </w:tcPr>
          <w:p w14:paraId="297D04E2" w14:textId="32D95AED" w:rsidR="00E977A9" w:rsidRPr="00A769E6" w:rsidDel="002F3BCC" w:rsidRDefault="00E977A9" w:rsidP="004962F3">
            <w:pPr>
              <w:jc w:val="center"/>
              <w:rPr>
                <w:del w:id="228" w:author="Jeremy Groves" w:date="2023-01-26T13:02:00Z"/>
                <w:rFonts w:ascii="Times New Roman" w:hAnsi="Times New Roman"/>
                <w:sz w:val="16"/>
                <w:szCs w:val="16"/>
              </w:rPr>
            </w:pPr>
          </w:p>
        </w:tc>
      </w:tr>
      <w:tr w:rsidR="00E977A9" w:rsidRPr="00A769E6" w:rsidDel="002F3BCC" w14:paraId="238BFC36" w14:textId="24450014" w:rsidTr="002F3BCC">
        <w:tblPrEx>
          <w:tblW w:w="10267" w:type="dxa"/>
          <w:jc w:val="center"/>
          <w:tblLayout w:type="fixed"/>
          <w:tblCellMar>
            <w:left w:w="29" w:type="dxa"/>
            <w:right w:w="29" w:type="dxa"/>
          </w:tblCellMar>
          <w:tblPrExChange w:id="229" w:author="Jeremy Groves" w:date="2023-01-26T13:02:00Z">
            <w:tblPrEx>
              <w:tblW w:w="10267" w:type="dxa"/>
              <w:jc w:val="center"/>
              <w:tblLayout w:type="fixed"/>
              <w:tblCellMar>
                <w:left w:w="29" w:type="dxa"/>
                <w:right w:w="29" w:type="dxa"/>
              </w:tblCellMar>
            </w:tblPrEx>
          </w:tblPrExChange>
        </w:tblPrEx>
        <w:trPr>
          <w:trHeight w:val="245"/>
          <w:jc w:val="center"/>
          <w:del w:id="230" w:author="Jeremy Groves" w:date="2023-01-26T13:02:00Z"/>
          <w:trPrChange w:id="231"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232" w:author="Jeremy Groves" w:date="2023-01-26T13:02:00Z">
              <w:tcPr>
                <w:tcW w:w="1260" w:type="dxa"/>
                <w:tcBorders>
                  <w:top w:val="nil"/>
                  <w:left w:val="nil"/>
                  <w:bottom w:val="nil"/>
                  <w:right w:val="single" w:sz="4" w:space="0" w:color="auto"/>
                </w:tcBorders>
                <w:shd w:val="clear" w:color="auto" w:fill="auto"/>
                <w:noWrap/>
                <w:vAlign w:val="center"/>
              </w:tcPr>
            </w:tcPrChange>
          </w:tcPr>
          <w:p w14:paraId="4202D5AB" w14:textId="3456B41A" w:rsidR="00E977A9" w:rsidRPr="00A769E6" w:rsidDel="002F3BCC" w:rsidRDefault="00E977A9" w:rsidP="004962F3">
            <w:pPr>
              <w:rPr>
                <w:del w:id="233" w:author="Jeremy Groves" w:date="2023-01-26T13:02:00Z"/>
                <w:rFonts w:ascii="Times New Roman" w:hAnsi="Times New Roman"/>
                <w:color w:val="000000"/>
                <w:sz w:val="16"/>
                <w:szCs w:val="16"/>
              </w:rPr>
            </w:pPr>
            <w:del w:id="234" w:author="Jeremy Groves" w:date="2023-01-26T13:02:00Z">
              <w:r w:rsidRPr="00A769E6" w:rsidDel="002F3BCC">
                <w:rPr>
                  <w:rFonts w:ascii="Times New Roman" w:hAnsi="Times New Roman"/>
                  <w:color w:val="000000"/>
                  <w:sz w:val="16"/>
                  <w:szCs w:val="16"/>
                </w:rPr>
                <w:delText>Age</w:delText>
              </w:r>
            </w:del>
          </w:p>
        </w:tc>
        <w:tc>
          <w:tcPr>
            <w:tcW w:w="3237" w:type="dxa"/>
            <w:tcBorders>
              <w:top w:val="nil"/>
              <w:left w:val="single" w:sz="4" w:space="0" w:color="auto"/>
              <w:bottom w:val="nil"/>
              <w:right w:val="single" w:sz="4" w:space="0" w:color="auto"/>
            </w:tcBorders>
            <w:shd w:val="clear" w:color="auto" w:fill="auto"/>
            <w:vAlign w:val="center"/>
            <w:tcPrChange w:id="235"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01CBD173" w14:textId="7D4811BF" w:rsidR="00E977A9" w:rsidRPr="00A769E6" w:rsidDel="002F3BCC" w:rsidRDefault="00E977A9" w:rsidP="004962F3">
            <w:pPr>
              <w:rPr>
                <w:del w:id="236" w:author="Jeremy Groves" w:date="2023-01-26T13:02:00Z"/>
                <w:rFonts w:ascii="Times New Roman" w:hAnsi="Times New Roman"/>
                <w:color w:val="000000"/>
                <w:sz w:val="16"/>
                <w:szCs w:val="16"/>
              </w:rPr>
            </w:pPr>
            <w:del w:id="237" w:author="Jeremy Groves" w:date="2023-01-26T13:02:00Z">
              <w:r w:rsidRPr="00A769E6" w:rsidDel="002F3BCC">
                <w:rPr>
                  <w:rFonts w:ascii="Times New Roman" w:hAnsi="Times New Roman"/>
                  <w:color w:val="000000"/>
                  <w:sz w:val="16"/>
                  <w:szCs w:val="16"/>
                </w:rPr>
                <w:delText>Years of age</w:delText>
              </w:r>
            </w:del>
          </w:p>
        </w:tc>
        <w:tc>
          <w:tcPr>
            <w:tcW w:w="721" w:type="dxa"/>
            <w:tcBorders>
              <w:top w:val="nil"/>
              <w:left w:val="single" w:sz="4" w:space="0" w:color="auto"/>
              <w:bottom w:val="nil"/>
              <w:right w:val="nil"/>
            </w:tcBorders>
            <w:shd w:val="clear" w:color="auto" w:fill="auto"/>
            <w:noWrap/>
            <w:vAlign w:val="center"/>
            <w:tcPrChange w:id="238" w:author="Jeremy Groves" w:date="2023-01-26T13:02:00Z">
              <w:tcPr>
                <w:tcW w:w="721" w:type="dxa"/>
                <w:tcBorders>
                  <w:top w:val="nil"/>
                  <w:left w:val="single" w:sz="4" w:space="0" w:color="auto"/>
                  <w:bottom w:val="nil"/>
                  <w:right w:val="nil"/>
                </w:tcBorders>
                <w:shd w:val="clear" w:color="auto" w:fill="auto"/>
                <w:noWrap/>
                <w:vAlign w:val="center"/>
              </w:tcPr>
            </w:tcPrChange>
          </w:tcPr>
          <w:p w14:paraId="032ED178" w14:textId="50DDD774" w:rsidR="00E977A9" w:rsidRPr="00A769E6" w:rsidDel="002F3BCC" w:rsidRDefault="00E977A9" w:rsidP="004962F3">
            <w:pPr>
              <w:jc w:val="center"/>
              <w:rPr>
                <w:del w:id="239" w:author="Jeremy Groves" w:date="2023-01-26T13:02:00Z"/>
                <w:rFonts w:ascii="Times New Roman" w:hAnsi="Times New Roman"/>
                <w:color w:val="000000"/>
                <w:sz w:val="16"/>
                <w:szCs w:val="16"/>
              </w:rPr>
            </w:pPr>
            <w:del w:id="240" w:author="Jeremy Groves" w:date="2023-01-26T13:02:00Z">
              <w:r w:rsidRPr="00A769E6" w:rsidDel="002F3BCC">
                <w:rPr>
                  <w:rFonts w:ascii="Times New Roman" w:hAnsi="Times New Roman"/>
                  <w:color w:val="000000"/>
                  <w:sz w:val="16"/>
                  <w:szCs w:val="16"/>
                </w:rPr>
                <w:delText>22.751</w:delText>
              </w:r>
            </w:del>
          </w:p>
        </w:tc>
        <w:tc>
          <w:tcPr>
            <w:tcW w:w="722" w:type="dxa"/>
            <w:tcBorders>
              <w:top w:val="nil"/>
              <w:left w:val="nil"/>
              <w:bottom w:val="nil"/>
              <w:right w:val="single" w:sz="4" w:space="0" w:color="auto"/>
            </w:tcBorders>
            <w:shd w:val="clear" w:color="auto" w:fill="auto"/>
            <w:noWrap/>
            <w:vAlign w:val="center"/>
            <w:tcPrChange w:id="241" w:author="Jeremy Groves" w:date="2023-01-26T13:02:00Z">
              <w:tcPr>
                <w:tcW w:w="722" w:type="dxa"/>
                <w:tcBorders>
                  <w:top w:val="nil"/>
                  <w:left w:val="nil"/>
                  <w:bottom w:val="nil"/>
                  <w:right w:val="single" w:sz="4" w:space="0" w:color="auto"/>
                </w:tcBorders>
                <w:shd w:val="clear" w:color="auto" w:fill="auto"/>
                <w:noWrap/>
                <w:vAlign w:val="center"/>
              </w:tcPr>
            </w:tcPrChange>
          </w:tcPr>
          <w:p w14:paraId="36268DE9" w14:textId="699F5BC6" w:rsidR="00E977A9" w:rsidRPr="00A769E6" w:rsidDel="002F3BCC" w:rsidRDefault="00E977A9" w:rsidP="004962F3">
            <w:pPr>
              <w:jc w:val="center"/>
              <w:rPr>
                <w:del w:id="242" w:author="Jeremy Groves" w:date="2023-01-26T13:02:00Z"/>
                <w:rFonts w:ascii="Times New Roman" w:hAnsi="Times New Roman"/>
                <w:color w:val="000000"/>
                <w:sz w:val="16"/>
                <w:szCs w:val="16"/>
              </w:rPr>
            </w:pPr>
            <w:del w:id="243" w:author="Jeremy Groves" w:date="2023-01-26T13:02:00Z">
              <w:r w:rsidRPr="00A769E6" w:rsidDel="002F3BCC">
                <w:rPr>
                  <w:rFonts w:ascii="Times New Roman" w:hAnsi="Times New Roman"/>
                  <w:color w:val="000000"/>
                  <w:sz w:val="16"/>
                  <w:szCs w:val="16"/>
                </w:rPr>
                <w:delText>3.549</w:delText>
              </w:r>
            </w:del>
          </w:p>
        </w:tc>
        <w:tc>
          <w:tcPr>
            <w:tcW w:w="720" w:type="dxa"/>
            <w:tcBorders>
              <w:top w:val="nil"/>
              <w:left w:val="single" w:sz="4" w:space="0" w:color="auto"/>
              <w:bottom w:val="nil"/>
              <w:right w:val="nil"/>
            </w:tcBorders>
            <w:shd w:val="clear" w:color="auto" w:fill="auto"/>
            <w:noWrap/>
            <w:vAlign w:val="center"/>
            <w:tcPrChange w:id="244" w:author="Jeremy Groves" w:date="2023-01-26T13:02:00Z">
              <w:tcPr>
                <w:tcW w:w="720" w:type="dxa"/>
                <w:tcBorders>
                  <w:top w:val="nil"/>
                  <w:left w:val="single" w:sz="4" w:space="0" w:color="auto"/>
                  <w:bottom w:val="nil"/>
                  <w:right w:val="nil"/>
                </w:tcBorders>
                <w:shd w:val="clear" w:color="auto" w:fill="auto"/>
                <w:noWrap/>
                <w:vAlign w:val="center"/>
              </w:tcPr>
            </w:tcPrChange>
          </w:tcPr>
          <w:p w14:paraId="001EFFA8" w14:textId="2190A495" w:rsidR="00E977A9" w:rsidRPr="00A769E6" w:rsidDel="002F3BCC" w:rsidRDefault="00E977A9" w:rsidP="004962F3">
            <w:pPr>
              <w:jc w:val="center"/>
              <w:rPr>
                <w:del w:id="245" w:author="Jeremy Groves" w:date="2023-01-26T13:02:00Z"/>
                <w:rFonts w:ascii="Times New Roman" w:hAnsi="Times New Roman"/>
                <w:color w:val="000000"/>
                <w:sz w:val="16"/>
                <w:szCs w:val="16"/>
              </w:rPr>
            </w:pPr>
            <w:del w:id="246" w:author="Jeremy Groves" w:date="2023-01-26T13:02:00Z">
              <w:r w:rsidRPr="00A769E6" w:rsidDel="002F3BCC">
                <w:rPr>
                  <w:rFonts w:ascii="Times New Roman" w:hAnsi="Times New Roman"/>
                  <w:color w:val="000000"/>
                  <w:sz w:val="16"/>
                  <w:szCs w:val="16"/>
                </w:rPr>
                <w:delText>22.000</w:delText>
              </w:r>
            </w:del>
          </w:p>
        </w:tc>
        <w:tc>
          <w:tcPr>
            <w:tcW w:w="720" w:type="dxa"/>
            <w:tcBorders>
              <w:top w:val="nil"/>
              <w:left w:val="nil"/>
              <w:bottom w:val="nil"/>
              <w:right w:val="single" w:sz="4" w:space="0" w:color="auto"/>
            </w:tcBorders>
            <w:shd w:val="clear" w:color="auto" w:fill="auto"/>
            <w:noWrap/>
            <w:vAlign w:val="center"/>
            <w:tcPrChange w:id="247" w:author="Jeremy Groves" w:date="2023-01-26T13:02:00Z">
              <w:tcPr>
                <w:tcW w:w="720" w:type="dxa"/>
                <w:tcBorders>
                  <w:top w:val="nil"/>
                  <w:left w:val="nil"/>
                  <w:bottom w:val="nil"/>
                  <w:right w:val="single" w:sz="4" w:space="0" w:color="auto"/>
                </w:tcBorders>
                <w:shd w:val="clear" w:color="auto" w:fill="auto"/>
                <w:noWrap/>
                <w:vAlign w:val="center"/>
              </w:tcPr>
            </w:tcPrChange>
          </w:tcPr>
          <w:p w14:paraId="40427DF6" w14:textId="45069FF3" w:rsidR="00E977A9" w:rsidRPr="00A769E6" w:rsidDel="002F3BCC" w:rsidRDefault="00E977A9" w:rsidP="004962F3">
            <w:pPr>
              <w:jc w:val="center"/>
              <w:rPr>
                <w:del w:id="248" w:author="Jeremy Groves" w:date="2023-01-26T13:02:00Z"/>
                <w:rFonts w:ascii="Times New Roman" w:hAnsi="Times New Roman"/>
                <w:color w:val="000000"/>
                <w:sz w:val="16"/>
                <w:szCs w:val="16"/>
              </w:rPr>
            </w:pPr>
            <w:del w:id="249" w:author="Jeremy Groves" w:date="2023-01-26T13:02:00Z">
              <w:r w:rsidRPr="00A769E6" w:rsidDel="002F3BCC">
                <w:rPr>
                  <w:rFonts w:ascii="Times New Roman" w:hAnsi="Times New Roman"/>
                  <w:color w:val="000000"/>
                  <w:sz w:val="16"/>
                  <w:szCs w:val="16"/>
                </w:rPr>
                <w:delText>3.390</w:delText>
              </w:r>
            </w:del>
          </w:p>
        </w:tc>
        <w:tc>
          <w:tcPr>
            <w:tcW w:w="720" w:type="dxa"/>
            <w:tcBorders>
              <w:top w:val="nil"/>
              <w:left w:val="single" w:sz="4" w:space="0" w:color="auto"/>
              <w:bottom w:val="nil"/>
              <w:right w:val="nil"/>
            </w:tcBorders>
            <w:shd w:val="clear" w:color="auto" w:fill="auto"/>
            <w:noWrap/>
            <w:vAlign w:val="center"/>
            <w:tcPrChange w:id="250" w:author="Jeremy Groves" w:date="2023-01-26T13:02:00Z">
              <w:tcPr>
                <w:tcW w:w="720" w:type="dxa"/>
                <w:tcBorders>
                  <w:top w:val="nil"/>
                  <w:left w:val="single" w:sz="4" w:space="0" w:color="auto"/>
                  <w:bottom w:val="nil"/>
                  <w:right w:val="nil"/>
                </w:tcBorders>
                <w:shd w:val="clear" w:color="auto" w:fill="auto"/>
                <w:noWrap/>
                <w:vAlign w:val="center"/>
              </w:tcPr>
            </w:tcPrChange>
          </w:tcPr>
          <w:p w14:paraId="51E72D78" w14:textId="2A33137B" w:rsidR="00E977A9" w:rsidRPr="00A769E6" w:rsidDel="002F3BCC" w:rsidRDefault="00E977A9" w:rsidP="004962F3">
            <w:pPr>
              <w:jc w:val="center"/>
              <w:rPr>
                <w:del w:id="251" w:author="Jeremy Groves" w:date="2023-01-26T13:02:00Z"/>
                <w:rFonts w:ascii="Times New Roman" w:hAnsi="Times New Roman"/>
                <w:color w:val="000000"/>
                <w:sz w:val="16"/>
                <w:szCs w:val="16"/>
              </w:rPr>
            </w:pPr>
            <w:del w:id="252" w:author="Jeremy Groves" w:date="2023-01-26T13:02:00Z">
              <w:r w:rsidRPr="00A769E6" w:rsidDel="002F3BCC">
                <w:rPr>
                  <w:rFonts w:ascii="Times New Roman" w:hAnsi="Times New Roman"/>
                  <w:color w:val="000000"/>
                  <w:sz w:val="16"/>
                  <w:szCs w:val="16"/>
                </w:rPr>
                <w:delText>23.129</w:delText>
              </w:r>
            </w:del>
          </w:p>
        </w:tc>
        <w:tc>
          <w:tcPr>
            <w:tcW w:w="720" w:type="dxa"/>
            <w:tcBorders>
              <w:top w:val="nil"/>
              <w:left w:val="nil"/>
              <w:bottom w:val="nil"/>
              <w:right w:val="single" w:sz="4" w:space="0" w:color="auto"/>
            </w:tcBorders>
            <w:shd w:val="clear" w:color="auto" w:fill="auto"/>
            <w:noWrap/>
            <w:vAlign w:val="center"/>
            <w:tcPrChange w:id="253" w:author="Jeremy Groves" w:date="2023-01-26T13:02:00Z">
              <w:tcPr>
                <w:tcW w:w="720" w:type="dxa"/>
                <w:tcBorders>
                  <w:top w:val="nil"/>
                  <w:left w:val="nil"/>
                  <w:bottom w:val="nil"/>
                  <w:right w:val="single" w:sz="4" w:space="0" w:color="auto"/>
                </w:tcBorders>
                <w:shd w:val="clear" w:color="auto" w:fill="auto"/>
                <w:noWrap/>
                <w:vAlign w:val="center"/>
              </w:tcPr>
            </w:tcPrChange>
          </w:tcPr>
          <w:p w14:paraId="2CC83A6C" w14:textId="047F263C" w:rsidR="00E977A9" w:rsidRPr="00A769E6" w:rsidDel="002F3BCC" w:rsidRDefault="00E977A9" w:rsidP="004962F3">
            <w:pPr>
              <w:jc w:val="center"/>
              <w:rPr>
                <w:del w:id="254" w:author="Jeremy Groves" w:date="2023-01-26T13:02:00Z"/>
                <w:rFonts w:ascii="Times New Roman" w:hAnsi="Times New Roman"/>
                <w:color w:val="000000"/>
                <w:sz w:val="16"/>
                <w:szCs w:val="16"/>
              </w:rPr>
            </w:pPr>
            <w:del w:id="255" w:author="Jeremy Groves" w:date="2023-01-26T13:02:00Z">
              <w:r w:rsidRPr="00A769E6" w:rsidDel="002F3BCC">
                <w:rPr>
                  <w:rFonts w:ascii="Times New Roman" w:hAnsi="Times New Roman"/>
                  <w:color w:val="000000"/>
                  <w:sz w:val="16"/>
                  <w:szCs w:val="16"/>
                </w:rPr>
                <w:delText>3.512</w:delText>
              </w:r>
            </w:del>
          </w:p>
        </w:tc>
        <w:tc>
          <w:tcPr>
            <w:tcW w:w="724" w:type="dxa"/>
            <w:tcBorders>
              <w:top w:val="nil"/>
              <w:left w:val="single" w:sz="4" w:space="0" w:color="auto"/>
              <w:bottom w:val="nil"/>
              <w:right w:val="nil"/>
            </w:tcBorders>
            <w:shd w:val="clear" w:color="auto" w:fill="auto"/>
            <w:noWrap/>
            <w:vAlign w:val="center"/>
            <w:tcPrChange w:id="256" w:author="Jeremy Groves" w:date="2023-01-26T13:02:00Z">
              <w:tcPr>
                <w:tcW w:w="724" w:type="dxa"/>
                <w:tcBorders>
                  <w:top w:val="nil"/>
                  <w:left w:val="single" w:sz="4" w:space="0" w:color="auto"/>
                  <w:bottom w:val="nil"/>
                  <w:right w:val="nil"/>
                </w:tcBorders>
                <w:shd w:val="clear" w:color="auto" w:fill="auto"/>
                <w:noWrap/>
                <w:vAlign w:val="center"/>
              </w:tcPr>
            </w:tcPrChange>
          </w:tcPr>
          <w:p w14:paraId="1876154F" w14:textId="1CEA8964" w:rsidR="00E977A9" w:rsidRPr="00A769E6" w:rsidDel="002F3BCC" w:rsidRDefault="00E977A9" w:rsidP="004962F3">
            <w:pPr>
              <w:jc w:val="center"/>
              <w:rPr>
                <w:del w:id="257" w:author="Jeremy Groves" w:date="2023-01-26T13:02:00Z"/>
                <w:rFonts w:ascii="Times New Roman" w:hAnsi="Times New Roman"/>
                <w:color w:val="000000"/>
                <w:sz w:val="16"/>
                <w:szCs w:val="16"/>
              </w:rPr>
            </w:pPr>
            <w:del w:id="258" w:author="Jeremy Groves" w:date="2023-01-26T13:02:00Z">
              <w:r w:rsidRPr="00A769E6" w:rsidDel="002F3BCC">
                <w:rPr>
                  <w:rFonts w:ascii="Times New Roman" w:hAnsi="Times New Roman"/>
                  <w:color w:val="000000"/>
                  <w:sz w:val="16"/>
                  <w:szCs w:val="16"/>
                </w:rPr>
                <w:delText>23.742</w:delText>
              </w:r>
            </w:del>
          </w:p>
        </w:tc>
        <w:tc>
          <w:tcPr>
            <w:tcW w:w="720" w:type="dxa"/>
            <w:tcBorders>
              <w:top w:val="nil"/>
              <w:left w:val="nil"/>
              <w:bottom w:val="nil"/>
              <w:right w:val="nil"/>
            </w:tcBorders>
            <w:shd w:val="clear" w:color="auto" w:fill="auto"/>
            <w:noWrap/>
            <w:vAlign w:val="center"/>
            <w:tcPrChange w:id="259" w:author="Jeremy Groves" w:date="2023-01-26T13:02:00Z">
              <w:tcPr>
                <w:tcW w:w="720" w:type="dxa"/>
                <w:tcBorders>
                  <w:top w:val="nil"/>
                  <w:left w:val="nil"/>
                  <w:bottom w:val="nil"/>
                  <w:right w:val="nil"/>
                </w:tcBorders>
                <w:shd w:val="clear" w:color="auto" w:fill="auto"/>
                <w:noWrap/>
                <w:vAlign w:val="center"/>
              </w:tcPr>
            </w:tcPrChange>
          </w:tcPr>
          <w:p w14:paraId="051C2389" w14:textId="6CA580A4" w:rsidR="00E977A9" w:rsidRPr="00A769E6" w:rsidDel="002F3BCC" w:rsidRDefault="00E977A9" w:rsidP="004962F3">
            <w:pPr>
              <w:jc w:val="center"/>
              <w:rPr>
                <w:del w:id="260" w:author="Jeremy Groves" w:date="2023-01-26T13:02:00Z"/>
                <w:rFonts w:ascii="Times New Roman" w:hAnsi="Times New Roman"/>
                <w:color w:val="000000"/>
                <w:sz w:val="16"/>
                <w:szCs w:val="16"/>
              </w:rPr>
            </w:pPr>
            <w:del w:id="261" w:author="Jeremy Groves" w:date="2023-01-26T13:02:00Z">
              <w:r w:rsidRPr="00A769E6" w:rsidDel="002F3BCC">
                <w:rPr>
                  <w:rFonts w:ascii="Times New Roman" w:hAnsi="Times New Roman"/>
                  <w:color w:val="000000"/>
                  <w:sz w:val="16"/>
                  <w:szCs w:val="16"/>
                </w:rPr>
                <w:delText>3.573</w:delText>
              </w:r>
            </w:del>
          </w:p>
        </w:tc>
      </w:tr>
      <w:tr w:rsidR="00E977A9" w:rsidRPr="00A769E6" w:rsidDel="002F3BCC" w14:paraId="0F7612A8" w14:textId="1621BCD1" w:rsidTr="002F3BCC">
        <w:tblPrEx>
          <w:tblW w:w="10267" w:type="dxa"/>
          <w:jc w:val="center"/>
          <w:tblLayout w:type="fixed"/>
          <w:tblCellMar>
            <w:left w:w="29" w:type="dxa"/>
            <w:right w:w="29" w:type="dxa"/>
          </w:tblCellMar>
          <w:tblPrExChange w:id="262" w:author="Jeremy Groves" w:date="2023-01-26T13:02:00Z">
            <w:tblPrEx>
              <w:tblW w:w="10267" w:type="dxa"/>
              <w:jc w:val="center"/>
              <w:tblLayout w:type="fixed"/>
              <w:tblCellMar>
                <w:left w:w="29" w:type="dxa"/>
                <w:right w:w="29" w:type="dxa"/>
              </w:tblCellMar>
            </w:tblPrEx>
          </w:tblPrExChange>
        </w:tblPrEx>
        <w:trPr>
          <w:trHeight w:val="245"/>
          <w:jc w:val="center"/>
          <w:del w:id="263" w:author="Jeremy Groves" w:date="2023-01-26T13:02:00Z"/>
          <w:trPrChange w:id="264"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265" w:author="Jeremy Groves" w:date="2023-01-26T13:02:00Z">
              <w:tcPr>
                <w:tcW w:w="1260" w:type="dxa"/>
                <w:tcBorders>
                  <w:top w:val="nil"/>
                  <w:left w:val="nil"/>
                  <w:bottom w:val="nil"/>
                  <w:right w:val="single" w:sz="4" w:space="0" w:color="auto"/>
                </w:tcBorders>
                <w:shd w:val="clear" w:color="auto" w:fill="auto"/>
                <w:noWrap/>
                <w:vAlign w:val="center"/>
              </w:tcPr>
            </w:tcPrChange>
          </w:tcPr>
          <w:p w14:paraId="4C577B5C" w14:textId="0620B358" w:rsidR="00E977A9" w:rsidRPr="00A769E6" w:rsidDel="002F3BCC" w:rsidRDefault="00E977A9" w:rsidP="004962F3">
            <w:pPr>
              <w:rPr>
                <w:del w:id="266" w:author="Jeremy Groves" w:date="2023-01-26T13:02:00Z"/>
                <w:rFonts w:ascii="Times New Roman" w:hAnsi="Times New Roman"/>
                <w:color w:val="000000"/>
                <w:sz w:val="16"/>
                <w:szCs w:val="16"/>
              </w:rPr>
            </w:pPr>
            <w:del w:id="267" w:author="Jeremy Groves" w:date="2023-01-26T13:02:00Z">
              <w:r w:rsidRPr="00A769E6" w:rsidDel="002F3BCC">
                <w:rPr>
                  <w:rFonts w:ascii="Times New Roman" w:hAnsi="Times New Roman"/>
                  <w:color w:val="000000"/>
                  <w:sz w:val="16"/>
                  <w:szCs w:val="16"/>
                </w:rPr>
                <w:delText>Female</w:delText>
              </w:r>
            </w:del>
          </w:p>
        </w:tc>
        <w:tc>
          <w:tcPr>
            <w:tcW w:w="3237" w:type="dxa"/>
            <w:tcBorders>
              <w:top w:val="nil"/>
              <w:left w:val="single" w:sz="4" w:space="0" w:color="auto"/>
              <w:bottom w:val="nil"/>
              <w:right w:val="single" w:sz="4" w:space="0" w:color="auto"/>
            </w:tcBorders>
            <w:shd w:val="clear" w:color="auto" w:fill="auto"/>
            <w:vAlign w:val="center"/>
            <w:tcPrChange w:id="268"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532446CC" w14:textId="2F8CF3A9" w:rsidR="00E977A9" w:rsidRPr="00A769E6" w:rsidDel="002F3BCC" w:rsidRDefault="00E977A9" w:rsidP="004962F3">
            <w:pPr>
              <w:rPr>
                <w:del w:id="269" w:author="Jeremy Groves" w:date="2023-01-26T13:02:00Z"/>
                <w:rFonts w:ascii="Times New Roman" w:hAnsi="Times New Roman"/>
                <w:color w:val="000000"/>
                <w:sz w:val="16"/>
                <w:szCs w:val="16"/>
              </w:rPr>
            </w:pPr>
            <w:del w:id="270" w:author="Jeremy Groves" w:date="2023-01-26T13:02:00Z">
              <w:r w:rsidRPr="00A769E6" w:rsidDel="002F3BCC">
                <w:rPr>
                  <w:rFonts w:ascii="Times New Roman" w:hAnsi="Times New Roman"/>
                  <w:color w:val="000000"/>
                  <w:sz w:val="16"/>
                  <w:szCs w:val="16"/>
                </w:rPr>
                <w:delText>=1 if Female</w:delText>
              </w:r>
            </w:del>
          </w:p>
        </w:tc>
        <w:tc>
          <w:tcPr>
            <w:tcW w:w="721" w:type="dxa"/>
            <w:tcBorders>
              <w:top w:val="nil"/>
              <w:left w:val="single" w:sz="4" w:space="0" w:color="auto"/>
              <w:bottom w:val="nil"/>
              <w:right w:val="nil"/>
            </w:tcBorders>
            <w:shd w:val="clear" w:color="auto" w:fill="auto"/>
            <w:noWrap/>
            <w:vAlign w:val="center"/>
            <w:tcPrChange w:id="271" w:author="Jeremy Groves" w:date="2023-01-26T13:02:00Z">
              <w:tcPr>
                <w:tcW w:w="721" w:type="dxa"/>
                <w:tcBorders>
                  <w:top w:val="nil"/>
                  <w:left w:val="single" w:sz="4" w:space="0" w:color="auto"/>
                  <w:bottom w:val="nil"/>
                  <w:right w:val="nil"/>
                </w:tcBorders>
                <w:shd w:val="clear" w:color="auto" w:fill="auto"/>
                <w:noWrap/>
                <w:vAlign w:val="center"/>
              </w:tcPr>
            </w:tcPrChange>
          </w:tcPr>
          <w:p w14:paraId="31BCD9CD" w14:textId="4D6C792E" w:rsidR="00E977A9" w:rsidRPr="00A769E6" w:rsidDel="002F3BCC" w:rsidRDefault="00E977A9" w:rsidP="004962F3">
            <w:pPr>
              <w:jc w:val="center"/>
              <w:rPr>
                <w:del w:id="272" w:author="Jeremy Groves" w:date="2023-01-26T13:02:00Z"/>
                <w:rFonts w:ascii="Times New Roman" w:hAnsi="Times New Roman"/>
                <w:color w:val="000000"/>
                <w:sz w:val="16"/>
                <w:szCs w:val="16"/>
              </w:rPr>
            </w:pPr>
            <w:del w:id="273" w:author="Jeremy Groves" w:date="2023-01-26T13:02:00Z">
              <w:r w:rsidRPr="00A769E6" w:rsidDel="002F3BCC">
                <w:rPr>
                  <w:rFonts w:ascii="Times New Roman" w:hAnsi="Times New Roman"/>
                  <w:color w:val="000000"/>
                  <w:sz w:val="16"/>
                  <w:szCs w:val="16"/>
                </w:rPr>
                <w:delText>0.487</w:delText>
              </w:r>
            </w:del>
          </w:p>
        </w:tc>
        <w:tc>
          <w:tcPr>
            <w:tcW w:w="722" w:type="dxa"/>
            <w:tcBorders>
              <w:top w:val="nil"/>
              <w:left w:val="nil"/>
              <w:bottom w:val="nil"/>
              <w:right w:val="single" w:sz="4" w:space="0" w:color="auto"/>
            </w:tcBorders>
            <w:shd w:val="clear" w:color="auto" w:fill="auto"/>
            <w:noWrap/>
            <w:vAlign w:val="center"/>
            <w:tcPrChange w:id="274" w:author="Jeremy Groves" w:date="2023-01-26T13:02:00Z">
              <w:tcPr>
                <w:tcW w:w="722" w:type="dxa"/>
                <w:tcBorders>
                  <w:top w:val="nil"/>
                  <w:left w:val="nil"/>
                  <w:bottom w:val="nil"/>
                  <w:right w:val="single" w:sz="4" w:space="0" w:color="auto"/>
                </w:tcBorders>
                <w:shd w:val="clear" w:color="auto" w:fill="auto"/>
                <w:noWrap/>
                <w:vAlign w:val="center"/>
              </w:tcPr>
            </w:tcPrChange>
          </w:tcPr>
          <w:p w14:paraId="34FC5135" w14:textId="5571AAEF" w:rsidR="00E977A9" w:rsidRPr="00A769E6" w:rsidDel="002F3BCC" w:rsidRDefault="00E977A9" w:rsidP="004962F3">
            <w:pPr>
              <w:jc w:val="center"/>
              <w:rPr>
                <w:del w:id="275" w:author="Jeremy Groves" w:date="2023-01-26T13:02:00Z"/>
                <w:rFonts w:ascii="Times New Roman" w:hAnsi="Times New Roman"/>
                <w:color w:val="000000"/>
                <w:sz w:val="16"/>
                <w:szCs w:val="16"/>
              </w:rPr>
            </w:pPr>
            <w:del w:id="276" w:author="Jeremy Groves" w:date="2023-01-26T13:02:00Z">
              <w:r w:rsidRPr="00A769E6" w:rsidDel="002F3BCC">
                <w:rPr>
                  <w:rFonts w:ascii="Times New Roman" w:hAnsi="Times New Roman"/>
                  <w:color w:val="000000"/>
                  <w:sz w:val="16"/>
                  <w:szCs w:val="16"/>
                </w:rPr>
                <w:delText>0.500</w:delText>
              </w:r>
            </w:del>
          </w:p>
        </w:tc>
        <w:tc>
          <w:tcPr>
            <w:tcW w:w="720" w:type="dxa"/>
            <w:tcBorders>
              <w:top w:val="nil"/>
              <w:left w:val="single" w:sz="4" w:space="0" w:color="auto"/>
              <w:bottom w:val="nil"/>
              <w:right w:val="nil"/>
            </w:tcBorders>
            <w:shd w:val="clear" w:color="auto" w:fill="auto"/>
            <w:noWrap/>
            <w:vAlign w:val="center"/>
            <w:tcPrChange w:id="277" w:author="Jeremy Groves" w:date="2023-01-26T13:02:00Z">
              <w:tcPr>
                <w:tcW w:w="720" w:type="dxa"/>
                <w:tcBorders>
                  <w:top w:val="nil"/>
                  <w:left w:val="single" w:sz="4" w:space="0" w:color="auto"/>
                  <w:bottom w:val="nil"/>
                  <w:right w:val="nil"/>
                </w:tcBorders>
                <w:shd w:val="clear" w:color="auto" w:fill="auto"/>
                <w:noWrap/>
                <w:vAlign w:val="center"/>
              </w:tcPr>
            </w:tcPrChange>
          </w:tcPr>
          <w:p w14:paraId="4EC43FE3" w14:textId="04B768C5" w:rsidR="00E977A9" w:rsidRPr="00A769E6" w:rsidDel="002F3BCC" w:rsidRDefault="00E977A9" w:rsidP="004962F3">
            <w:pPr>
              <w:jc w:val="center"/>
              <w:rPr>
                <w:del w:id="278" w:author="Jeremy Groves" w:date="2023-01-26T13:02:00Z"/>
                <w:rFonts w:ascii="Times New Roman" w:hAnsi="Times New Roman"/>
                <w:color w:val="000000"/>
                <w:sz w:val="16"/>
                <w:szCs w:val="16"/>
              </w:rPr>
            </w:pPr>
            <w:del w:id="279" w:author="Jeremy Groves" w:date="2023-01-26T13:02:00Z">
              <w:r w:rsidRPr="00A769E6" w:rsidDel="002F3BCC">
                <w:rPr>
                  <w:rFonts w:ascii="Times New Roman" w:hAnsi="Times New Roman"/>
                  <w:color w:val="000000"/>
                  <w:sz w:val="16"/>
                  <w:szCs w:val="16"/>
                </w:rPr>
                <w:delText>0.490</w:delText>
              </w:r>
            </w:del>
          </w:p>
        </w:tc>
        <w:tc>
          <w:tcPr>
            <w:tcW w:w="720" w:type="dxa"/>
            <w:tcBorders>
              <w:top w:val="nil"/>
              <w:left w:val="nil"/>
              <w:bottom w:val="nil"/>
              <w:right w:val="single" w:sz="4" w:space="0" w:color="auto"/>
            </w:tcBorders>
            <w:shd w:val="clear" w:color="auto" w:fill="auto"/>
            <w:noWrap/>
            <w:vAlign w:val="center"/>
            <w:tcPrChange w:id="280" w:author="Jeremy Groves" w:date="2023-01-26T13:02:00Z">
              <w:tcPr>
                <w:tcW w:w="720" w:type="dxa"/>
                <w:tcBorders>
                  <w:top w:val="nil"/>
                  <w:left w:val="nil"/>
                  <w:bottom w:val="nil"/>
                  <w:right w:val="single" w:sz="4" w:space="0" w:color="auto"/>
                </w:tcBorders>
                <w:shd w:val="clear" w:color="auto" w:fill="auto"/>
                <w:noWrap/>
                <w:vAlign w:val="center"/>
              </w:tcPr>
            </w:tcPrChange>
          </w:tcPr>
          <w:p w14:paraId="59D3B4F0" w14:textId="0B3B0E28" w:rsidR="00E977A9" w:rsidRPr="00A769E6" w:rsidDel="002F3BCC" w:rsidRDefault="00E977A9" w:rsidP="004962F3">
            <w:pPr>
              <w:jc w:val="center"/>
              <w:rPr>
                <w:del w:id="281" w:author="Jeremy Groves" w:date="2023-01-26T13:02:00Z"/>
                <w:rFonts w:ascii="Times New Roman" w:hAnsi="Times New Roman"/>
                <w:color w:val="000000"/>
                <w:sz w:val="16"/>
                <w:szCs w:val="16"/>
              </w:rPr>
            </w:pPr>
            <w:del w:id="282" w:author="Jeremy Groves" w:date="2023-01-26T13:02:00Z">
              <w:r w:rsidRPr="00A769E6" w:rsidDel="002F3BCC">
                <w:rPr>
                  <w:rFonts w:ascii="Times New Roman" w:hAnsi="Times New Roman"/>
                  <w:color w:val="000000"/>
                  <w:sz w:val="16"/>
                  <w:szCs w:val="16"/>
                </w:rPr>
                <w:delText>0.500</w:delText>
              </w:r>
            </w:del>
          </w:p>
        </w:tc>
        <w:tc>
          <w:tcPr>
            <w:tcW w:w="720" w:type="dxa"/>
            <w:tcBorders>
              <w:top w:val="nil"/>
              <w:left w:val="single" w:sz="4" w:space="0" w:color="auto"/>
              <w:bottom w:val="nil"/>
              <w:right w:val="nil"/>
            </w:tcBorders>
            <w:shd w:val="clear" w:color="auto" w:fill="auto"/>
            <w:noWrap/>
            <w:vAlign w:val="center"/>
            <w:tcPrChange w:id="283" w:author="Jeremy Groves" w:date="2023-01-26T13:02:00Z">
              <w:tcPr>
                <w:tcW w:w="720" w:type="dxa"/>
                <w:tcBorders>
                  <w:top w:val="nil"/>
                  <w:left w:val="single" w:sz="4" w:space="0" w:color="auto"/>
                  <w:bottom w:val="nil"/>
                  <w:right w:val="nil"/>
                </w:tcBorders>
                <w:shd w:val="clear" w:color="auto" w:fill="auto"/>
                <w:noWrap/>
                <w:vAlign w:val="center"/>
              </w:tcPr>
            </w:tcPrChange>
          </w:tcPr>
          <w:p w14:paraId="29D15459" w14:textId="739ADE08" w:rsidR="00E977A9" w:rsidRPr="00A769E6" w:rsidDel="002F3BCC" w:rsidRDefault="00E977A9" w:rsidP="004962F3">
            <w:pPr>
              <w:jc w:val="center"/>
              <w:rPr>
                <w:del w:id="284" w:author="Jeremy Groves" w:date="2023-01-26T13:02:00Z"/>
                <w:rFonts w:ascii="Times New Roman" w:hAnsi="Times New Roman"/>
                <w:color w:val="000000"/>
                <w:sz w:val="16"/>
                <w:szCs w:val="16"/>
              </w:rPr>
            </w:pPr>
            <w:del w:id="285" w:author="Jeremy Groves" w:date="2023-01-26T13:02:00Z">
              <w:r w:rsidRPr="00A769E6" w:rsidDel="002F3BCC">
                <w:rPr>
                  <w:rFonts w:ascii="Times New Roman" w:hAnsi="Times New Roman"/>
                  <w:color w:val="000000"/>
                  <w:sz w:val="16"/>
                  <w:szCs w:val="16"/>
                </w:rPr>
                <w:delText>0.411</w:delText>
              </w:r>
            </w:del>
          </w:p>
        </w:tc>
        <w:tc>
          <w:tcPr>
            <w:tcW w:w="720" w:type="dxa"/>
            <w:tcBorders>
              <w:top w:val="nil"/>
              <w:left w:val="nil"/>
              <w:bottom w:val="nil"/>
              <w:right w:val="single" w:sz="4" w:space="0" w:color="auto"/>
            </w:tcBorders>
            <w:shd w:val="clear" w:color="auto" w:fill="auto"/>
            <w:noWrap/>
            <w:vAlign w:val="center"/>
            <w:tcPrChange w:id="286" w:author="Jeremy Groves" w:date="2023-01-26T13:02:00Z">
              <w:tcPr>
                <w:tcW w:w="720" w:type="dxa"/>
                <w:tcBorders>
                  <w:top w:val="nil"/>
                  <w:left w:val="nil"/>
                  <w:bottom w:val="nil"/>
                  <w:right w:val="single" w:sz="4" w:space="0" w:color="auto"/>
                </w:tcBorders>
                <w:shd w:val="clear" w:color="auto" w:fill="auto"/>
                <w:noWrap/>
                <w:vAlign w:val="center"/>
              </w:tcPr>
            </w:tcPrChange>
          </w:tcPr>
          <w:p w14:paraId="5E9DA928" w14:textId="1744E061" w:rsidR="00E977A9" w:rsidRPr="00A769E6" w:rsidDel="002F3BCC" w:rsidRDefault="00E977A9" w:rsidP="004962F3">
            <w:pPr>
              <w:jc w:val="center"/>
              <w:rPr>
                <w:del w:id="287" w:author="Jeremy Groves" w:date="2023-01-26T13:02:00Z"/>
                <w:rFonts w:ascii="Times New Roman" w:hAnsi="Times New Roman"/>
                <w:color w:val="000000"/>
                <w:sz w:val="16"/>
                <w:szCs w:val="16"/>
              </w:rPr>
            </w:pPr>
            <w:del w:id="288" w:author="Jeremy Groves" w:date="2023-01-26T13:02:00Z">
              <w:r w:rsidRPr="00A769E6" w:rsidDel="002F3BCC">
                <w:rPr>
                  <w:rFonts w:ascii="Times New Roman" w:hAnsi="Times New Roman"/>
                  <w:color w:val="000000"/>
                  <w:sz w:val="16"/>
                  <w:szCs w:val="16"/>
                </w:rPr>
                <w:delText>0.492</w:delText>
              </w:r>
            </w:del>
          </w:p>
        </w:tc>
        <w:tc>
          <w:tcPr>
            <w:tcW w:w="724" w:type="dxa"/>
            <w:tcBorders>
              <w:top w:val="nil"/>
              <w:left w:val="single" w:sz="4" w:space="0" w:color="auto"/>
              <w:bottom w:val="nil"/>
              <w:right w:val="nil"/>
            </w:tcBorders>
            <w:shd w:val="clear" w:color="auto" w:fill="auto"/>
            <w:noWrap/>
            <w:vAlign w:val="center"/>
            <w:tcPrChange w:id="289" w:author="Jeremy Groves" w:date="2023-01-26T13:02:00Z">
              <w:tcPr>
                <w:tcW w:w="724" w:type="dxa"/>
                <w:tcBorders>
                  <w:top w:val="nil"/>
                  <w:left w:val="single" w:sz="4" w:space="0" w:color="auto"/>
                  <w:bottom w:val="nil"/>
                  <w:right w:val="nil"/>
                </w:tcBorders>
                <w:shd w:val="clear" w:color="auto" w:fill="auto"/>
                <w:noWrap/>
                <w:vAlign w:val="center"/>
              </w:tcPr>
            </w:tcPrChange>
          </w:tcPr>
          <w:p w14:paraId="616F40AA" w14:textId="4860AC4D" w:rsidR="00E977A9" w:rsidRPr="00A769E6" w:rsidDel="002F3BCC" w:rsidRDefault="00E977A9" w:rsidP="004962F3">
            <w:pPr>
              <w:jc w:val="center"/>
              <w:rPr>
                <w:del w:id="290" w:author="Jeremy Groves" w:date="2023-01-26T13:02:00Z"/>
                <w:rFonts w:ascii="Times New Roman" w:hAnsi="Times New Roman"/>
                <w:color w:val="000000"/>
                <w:sz w:val="16"/>
                <w:szCs w:val="16"/>
              </w:rPr>
            </w:pPr>
            <w:del w:id="291" w:author="Jeremy Groves" w:date="2023-01-26T13:02:00Z">
              <w:r w:rsidRPr="00A769E6" w:rsidDel="002F3BCC">
                <w:rPr>
                  <w:rFonts w:ascii="Times New Roman" w:hAnsi="Times New Roman"/>
                  <w:color w:val="000000"/>
                  <w:sz w:val="16"/>
                  <w:szCs w:val="16"/>
                </w:rPr>
                <w:delText>0.566</w:delText>
              </w:r>
            </w:del>
          </w:p>
        </w:tc>
        <w:tc>
          <w:tcPr>
            <w:tcW w:w="720" w:type="dxa"/>
            <w:tcBorders>
              <w:top w:val="nil"/>
              <w:left w:val="nil"/>
              <w:bottom w:val="nil"/>
              <w:right w:val="nil"/>
            </w:tcBorders>
            <w:shd w:val="clear" w:color="auto" w:fill="auto"/>
            <w:noWrap/>
            <w:vAlign w:val="center"/>
            <w:tcPrChange w:id="292" w:author="Jeremy Groves" w:date="2023-01-26T13:02:00Z">
              <w:tcPr>
                <w:tcW w:w="720" w:type="dxa"/>
                <w:tcBorders>
                  <w:top w:val="nil"/>
                  <w:left w:val="nil"/>
                  <w:bottom w:val="nil"/>
                  <w:right w:val="nil"/>
                </w:tcBorders>
                <w:shd w:val="clear" w:color="auto" w:fill="auto"/>
                <w:noWrap/>
                <w:vAlign w:val="center"/>
              </w:tcPr>
            </w:tcPrChange>
          </w:tcPr>
          <w:p w14:paraId="0410B17F" w14:textId="3FBECF41" w:rsidR="00E977A9" w:rsidRPr="00A769E6" w:rsidDel="002F3BCC" w:rsidRDefault="00E977A9" w:rsidP="004962F3">
            <w:pPr>
              <w:jc w:val="center"/>
              <w:rPr>
                <w:del w:id="293" w:author="Jeremy Groves" w:date="2023-01-26T13:02:00Z"/>
                <w:rFonts w:ascii="Times New Roman" w:hAnsi="Times New Roman"/>
                <w:color w:val="000000"/>
                <w:sz w:val="16"/>
                <w:szCs w:val="16"/>
              </w:rPr>
            </w:pPr>
            <w:del w:id="294" w:author="Jeremy Groves" w:date="2023-01-26T13:02:00Z">
              <w:r w:rsidRPr="00A769E6" w:rsidDel="002F3BCC">
                <w:rPr>
                  <w:rFonts w:ascii="Times New Roman" w:hAnsi="Times New Roman"/>
                  <w:color w:val="000000"/>
                  <w:sz w:val="16"/>
                  <w:szCs w:val="16"/>
                </w:rPr>
                <w:delText>0.496</w:delText>
              </w:r>
            </w:del>
          </w:p>
        </w:tc>
      </w:tr>
      <w:tr w:rsidR="00E977A9" w:rsidRPr="00A769E6" w:rsidDel="002F3BCC" w14:paraId="4B68DC64" w14:textId="0EDF2274" w:rsidTr="002F3BCC">
        <w:tblPrEx>
          <w:tblW w:w="10267" w:type="dxa"/>
          <w:jc w:val="center"/>
          <w:tblLayout w:type="fixed"/>
          <w:tblCellMar>
            <w:left w:w="29" w:type="dxa"/>
            <w:right w:w="29" w:type="dxa"/>
          </w:tblCellMar>
          <w:tblPrExChange w:id="295" w:author="Jeremy Groves" w:date="2023-01-26T13:02:00Z">
            <w:tblPrEx>
              <w:tblW w:w="10267" w:type="dxa"/>
              <w:jc w:val="center"/>
              <w:tblLayout w:type="fixed"/>
              <w:tblCellMar>
                <w:left w:w="29" w:type="dxa"/>
                <w:right w:w="29" w:type="dxa"/>
              </w:tblCellMar>
            </w:tblPrEx>
          </w:tblPrExChange>
        </w:tblPrEx>
        <w:trPr>
          <w:trHeight w:val="245"/>
          <w:jc w:val="center"/>
          <w:del w:id="296" w:author="Jeremy Groves" w:date="2023-01-26T13:02:00Z"/>
          <w:trPrChange w:id="297"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298" w:author="Jeremy Groves" w:date="2023-01-26T13:02:00Z">
              <w:tcPr>
                <w:tcW w:w="1260" w:type="dxa"/>
                <w:tcBorders>
                  <w:top w:val="nil"/>
                  <w:left w:val="nil"/>
                  <w:bottom w:val="nil"/>
                  <w:right w:val="single" w:sz="4" w:space="0" w:color="auto"/>
                </w:tcBorders>
                <w:shd w:val="clear" w:color="auto" w:fill="auto"/>
                <w:noWrap/>
                <w:vAlign w:val="center"/>
              </w:tcPr>
            </w:tcPrChange>
          </w:tcPr>
          <w:p w14:paraId="3FB66F61" w14:textId="27556D5A" w:rsidR="00E977A9" w:rsidRPr="00A769E6" w:rsidDel="002F3BCC" w:rsidRDefault="00E977A9" w:rsidP="004962F3">
            <w:pPr>
              <w:rPr>
                <w:del w:id="299" w:author="Jeremy Groves" w:date="2023-01-26T13:02:00Z"/>
                <w:rFonts w:ascii="Times New Roman" w:hAnsi="Times New Roman"/>
                <w:color w:val="000000"/>
                <w:sz w:val="16"/>
                <w:szCs w:val="16"/>
              </w:rPr>
            </w:pPr>
            <w:del w:id="300" w:author="Jeremy Groves" w:date="2023-01-26T13:02:00Z">
              <w:r w:rsidRPr="00A769E6" w:rsidDel="002F3BCC">
                <w:rPr>
                  <w:rFonts w:ascii="Times New Roman" w:hAnsi="Times New Roman"/>
                  <w:color w:val="000000"/>
                  <w:sz w:val="16"/>
                  <w:szCs w:val="16"/>
                </w:rPr>
                <w:delText>Male*</w:delText>
              </w:r>
            </w:del>
          </w:p>
        </w:tc>
        <w:tc>
          <w:tcPr>
            <w:tcW w:w="3237" w:type="dxa"/>
            <w:tcBorders>
              <w:top w:val="nil"/>
              <w:left w:val="single" w:sz="4" w:space="0" w:color="auto"/>
              <w:bottom w:val="nil"/>
              <w:right w:val="single" w:sz="4" w:space="0" w:color="auto"/>
            </w:tcBorders>
            <w:shd w:val="clear" w:color="auto" w:fill="auto"/>
            <w:vAlign w:val="center"/>
            <w:tcPrChange w:id="301"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54DBA67E" w14:textId="1350DDDB" w:rsidR="00E977A9" w:rsidRPr="00A769E6" w:rsidDel="002F3BCC" w:rsidRDefault="00E977A9" w:rsidP="004962F3">
            <w:pPr>
              <w:rPr>
                <w:del w:id="302" w:author="Jeremy Groves" w:date="2023-01-26T13:02:00Z"/>
                <w:rFonts w:ascii="Times New Roman" w:hAnsi="Times New Roman"/>
                <w:color w:val="000000"/>
                <w:sz w:val="16"/>
                <w:szCs w:val="16"/>
              </w:rPr>
            </w:pPr>
            <w:del w:id="303" w:author="Jeremy Groves" w:date="2023-01-26T13:02:00Z">
              <w:r w:rsidRPr="00A769E6" w:rsidDel="002F3BCC">
                <w:rPr>
                  <w:rFonts w:ascii="Times New Roman" w:hAnsi="Times New Roman"/>
                  <w:color w:val="000000"/>
                  <w:sz w:val="16"/>
                  <w:szCs w:val="16"/>
                </w:rPr>
                <w:delText>=1 if Male</w:delText>
              </w:r>
            </w:del>
          </w:p>
        </w:tc>
        <w:tc>
          <w:tcPr>
            <w:tcW w:w="721" w:type="dxa"/>
            <w:tcBorders>
              <w:top w:val="nil"/>
              <w:left w:val="single" w:sz="4" w:space="0" w:color="auto"/>
              <w:bottom w:val="nil"/>
              <w:right w:val="nil"/>
            </w:tcBorders>
            <w:shd w:val="clear" w:color="auto" w:fill="auto"/>
            <w:noWrap/>
            <w:vAlign w:val="center"/>
            <w:tcPrChange w:id="304" w:author="Jeremy Groves" w:date="2023-01-26T13:02:00Z">
              <w:tcPr>
                <w:tcW w:w="721" w:type="dxa"/>
                <w:tcBorders>
                  <w:top w:val="nil"/>
                  <w:left w:val="single" w:sz="4" w:space="0" w:color="auto"/>
                  <w:bottom w:val="nil"/>
                  <w:right w:val="nil"/>
                </w:tcBorders>
                <w:shd w:val="clear" w:color="auto" w:fill="auto"/>
                <w:noWrap/>
                <w:vAlign w:val="center"/>
              </w:tcPr>
            </w:tcPrChange>
          </w:tcPr>
          <w:p w14:paraId="098F09D7" w14:textId="205BCAF7" w:rsidR="00E977A9" w:rsidRPr="00A769E6" w:rsidDel="002F3BCC" w:rsidRDefault="00E977A9" w:rsidP="004962F3">
            <w:pPr>
              <w:jc w:val="center"/>
              <w:rPr>
                <w:del w:id="305" w:author="Jeremy Groves" w:date="2023-01-26T13:02:00Z"/>
                <w:rFonts w:ascii="Times New Roman" w:hAnsi="Times New Roman"/>
                <w:color w:val="000000"/>
                <w:sz w:val="16"/>
                <w:szCs w:val="16"/>
              </w:rPr>
            </w:pPr>
            <w:del w:id="306" w:author="Jeremy Groves" w:date="2023-01-26T13:02:00Z">
              <w:r w:rsidRPr="00A769E6" w:rsidDel="002F3BCC">
                <w:rPr>
                  <w:rFonts w:ascii="Times New Roman" w:hAnsi="Times New Roman"/>
                  <w:color w:val="000000"/>
                  <w:sz w:val="16"/>
                  <w:szCs w:val="16"/>
                </w:rPr>
                <w:delText>0.513</w:delText>
              </w:r>
            </w:del>
          </w:p>
        </w:tc>
        <w:tc>
          <w:tcPr>
            <w:tcW w:w="722" w:type="dxa"/>
            <w:tcBorders>
              <w:top w:val="nil"/>
              <w:left w:val="nil"/>
              <w:bottom w:val="nil"/>
              <w:right w:val="single" w:sz="4" w:space="0" w:color="auto"/>
            </w:tcBorders>
            <w:shd w:val="clear" w:color="auto" w:fill="auto"/>
            <w:noWrap/>
            <w:vAlign w:val="center"/>
            <w:tcPrChange w:id="307" w:author="Jeremy Groves" w:date="2023-01-26T13:02:00Z">
              <w:tcPr>
                <w:tcW w:w="722" w:type="dxa"/>
                <w:tcBorders>
                  <w:top w:val="nil"/>
                  <w:left w:val="nil"/>
                  <w:bottom w:val="nil"/>
                  <w:right w:val="single" w:sz="4" w:space="0" w:color="auto"/>
                </w:tcBorders>
                <w:shd w:val="clear" w:color="auto" w:fill="auto"/>
                <w:noWrap/>
                <w:vAlign w:val="center"/>
              </w:tcPr>
            </w:tcPrChange>
          </w:tcPr>
          <w:p w14:paraId="4F793D52" w14:textId="7C86263E" w:rsidR="00E977A9" w:rsidRPr="00A769E6" w:rsidDel="002F3BCC" w:rsidRDefault="00E977A9" w:rsidP="004962F3">
            <w:pPr>
              <w:jc w:val="center"/>
              <w:rPr>
                <w:del w:id="308" w:author="Jeremy Groves" w:date="2023-01-26T13:02:00Z"/>
                <w:rFonts w:ascii="Times New Roman" w:hAnsi="Times New Roman"/>
                <w:color w:val="000000"/>
                <w:sz w:val="16"/>
                <w:szCs w:val="16"/>
              </w:rPr>
            </w:pPr>
            <w:del w:id="309" w:author="Jeremy Groves" w:date="2023-01-26T13:02:00Z">
              <w:r w:rsidRPr="00A769E6" w:rsidDel="002F3BCC">
                <w:rPr>
                  <w:rFonts w:ascii="Times New Roman" w:hAnsi="Times New Roman"/>
                  <w:color w:val="000000"/>
                  <w:sz w:val="16"/>
                  <w:szCs w:val="16"/>
                </w:rPr>
                <w:delText>0.500</w:delText>
              </w:r>
            </w:del>
          </w:p>
        </w:tc>
        <w:tc>
          <w:tcPr>
            <w:tcW w:w="720" w:type="dxa"/>
            <w:tcBorders>
              <w:top w:val="nil"/>
              <w:left w:val="single" w:sz="4" w:space="0" w:color="auto"/>
              <w:bottom w:val="nil"/>
              <w:right w:val="nil"/>
            </w:tcBorders>
            <w:shd w:val="clear" w:color="auto" w:fill="auto"/>
            <w:noWrap/>
            <w:vAlign w:val="center"/>
            <w:tcPrChange w:id="310" w:author="Jeremy Groves" w:date="2023-01-26T13:02:00Z">
              <w:tcPr>
                <w:tcW w:w="720" w:type="dxa"/>
                <w:tcBorders>
                  <w:top w:val="nil"/>
                  <w:left w:val="single" w:sz="4" w:space="0" w:color="auto"/>
                  <w:bottom w:val="nil"/>
                  <w:right w:val="nil"/>
                </w:tcBorders>
                <w:shd w:val="clear" w:color="auto" w:fill="auto"/>
                <w:noWrap/>
                <w:vAlign w:val="center"/>
              </w:tcPr>
            </w:tcPrChange>
          </w:tcPr>
          <w:p w14:paraId="79323FD0" w14:textId="4176016C" w:rsidR="00E977A9" w:rsidRPr="00A769E6" w:rsidDel="002F3BCC" w:rsidRDefault="00E977A9" w:rsidP="004962F3">
            <w:pPr>
              <w:jc w:val="center"/>
              <w:rPr>
                <w:del w:id="311" w:author="Jeremy Groves" w:date="2023-01-26T13:02:00Z"/>
                <w:rFonts w:ascii="Times New Roman" w:hAnsi="Times New Roman"/>
                <w:color w:val="000000"/>
                <w:sz w:val="16"/>
                <w:szCs w:val="16"/>
              </w:rPr>
            </w:pPr>
            <w:del w:id="312" w:author="Jeremy Groves" w:date="2023-01-26T13:02:00Z">
              <w:r w:rsidRPr="00A769E6" w:rsidDel="002F3BCC">
                <w:rPr>
                  <w:rFonts w:ascii="Times New Roman" w:hAnsi="Times New Roman"/>
                  <w:color w:val="000000"/>
                  <w:sz w:val="16"/>
                  <w:szCs w:val="16"/>
                </w:rPr>
                <w:delText>0.510</w:delText>
              </w:r>
            </w:del>
          </w:p>
        </w:tc>
        <w:tc>
          <w:tcPr>
            <w:tcW w:w="720" w:type="dxa"/>
            <w:tcBorders>
              <w:top w:val="nil"/>
              <w:left w:val="nil"/>
              <w:bottom w:val="nil"/>
              <w:right w:val="single" w:sz="4" w:space="0" w:color="auto"/>
            </w:tcBorders>
            <w:shd w:val="clear" w:color="auto" w:fill="auto"/>
            <w:noWrap/>
            <w:vAlign w:val="center"/>
            <w:tcPrChange w:id="313" w:author="Jeremy Groves" w:date="2023-01-26T13:02:00Z">
              <w:tcPr>
                <w:tcW w:w="720" w:type="dxa"/>
                <w:tcBorders>
                  <w:top w:val="nil"/>
                  <w:left w:val="nil"/>
                  <w:bottom w:val="nil"/>
                  <w:right w:val="single" w:sz="4" w:space="0" w:color="auto"/>
                </w:tcBorders>
                <w:shd w:val="clear" w:color="auto" w:fill="auto"/>
                <w:noWrap/>
                <w:vAlign w:val="center"/>
              </w:tcPr>
            </w:tcPrChange>
          </w:tcPr>
          <w:p w14:paraId="17C70447" w14:textId="67217176" w:rsidR="00E977A9" w:rsidRPr="00A769E6" w:rsidDel="002F3BCC" w:rsidRDefault="00E977A9" w:rsidP="004962F3">
            <w:pPr>
              <w:jc w:val="center"/>
              <w:rPr>
                <w:del w:id="314" w:author="Jeremy Groves" w:date="2023-01-26T13:02:00Z"/>
                <w:rFonts w:ascii="Times New Roman" w:hAnsi="Times New Roman"/>
                <w:color w:val="000000"/>
                <w:sz w:val="16"/>
                <w:szCs w:val="16"/>
              </w:rPr>
            </w:pPr>
            <w:del w:id="315" w:author="Jeremy Groves" w:date="2023-01-26T13:02:00Z">
              <w:r w:rsidRPr="00A769E6" w:rsidDel="002F3BCC">
                <w:rPr>
                  <w:rFonts w:ascii="Times New Roman" w:hAnsi="Times New Roman"/>
                  <w:color w:val="000000"/>
                  <w:sz w:val="16"/>
                  <w:szCs w:val="16"/>
                </w:rPr>
                <w:delText>0.500</w:delText>
              </w:r>
            </w:del>
          </w:p>
        </w:tc>
        <w:tc>
          <w:tcPr>
            <w:tcW w:w="720" w:type="dxa"/>
            <w:tcBorders>
              <w:top w:val="nil"/>
              <w:left w:val="single" w:sz="4" w:space="0" w:color="auto"/>
              <w:bottom w:val="nil"/>
              <w:right w:val="nil"/>
            </w:tcBorders>
            <w:shd w:val="clear" w:color="auto" w:fill="auto"/>
            <w:noWrap/>
            <w:vAlign w:val="center"/>
            <w:tcPrChange w:id="316" w:author="Jeremy Groves" w:date="2023-01-26T13:02:00Z">
              <w:tcPr>
                <w:tcW w:w="720" w:type="dxa"/>
                <w:tcBorders>
                  <w:top w:val="nil"/>
                  <w:left w:val="single" w:sz="4" w:space="0" w:color="auto"/>
                  <w:bottom w:val="nil"/>
                  <w:right w:val="nil"/>
                </w:tcBorders>
                <w:shd w:val="clear" w:color="auto" w:fill="auto"/>
                <w:noWrap/>
                <w:vAlign w:val="center"/>
              </w:tcPr>
            </w:tcPrChange>
          </w:tcPr>
          <w:p w14:paraId="48FBD90E" w14:textId="090AA4EC" w:rsidR="00E977A9" w:rsidRPr="00A769E6" w:rsidDel="002F3BCC" w:rsidRDefault="00E977A9" w:rsidP="004962F3">
            <w:pPr>
              <w:jc w:val="center"/>
              <w:rPr>
                <w:del w:id="317" w:author="Jeremy Groves" w:date="2023-01-26T13:02:00Z"/>
                <w:rFonts w:ascii="Times New Roman" w:hAnsi="Times New Roman"/>
                <w:color w:val="000000"/>
                <w:sz w:val="16"/>
                <w:szCs w:val="16"/>
              </w:rPr>
            </w:pPr>
            <w:del w:id="318" w:author="Jeremy Groves" w:date="2023-01-26T13:02:00Z">
              <w:r w:rsidRPr="00A769E6" w:rsidDel="002F3BCC">
                <w:rPr>
                  <w:rFonts w:ascii="Times New Roman" w:hAnsi="Times New Roman"/>
                  <w:color w:val="000000"/>
                  <w:sz w:val="16"/>
                  <w:szCs w:val="16"/>
                </w:rPr>
                <w:delText>0.589</w:delText>
              </w:r>
            </w:del>
          </w:p>
        </w:tc>
        <w:tc>
          <w:tcPr>
            <w:tcW w:w="720" w:type="dxa"/>
            <w:tcBorders>
              <w:top w:val="nil"/>
              <w:left w:val="nil"/>
              <w:bottom w:val="nil"/>
              <w:right w:val="single" w:sz="4" w:space="0" w:color="auto"/>
            </w:tcBorders>
            <w:shd w:val="clear" w:color="auto" w:fill="auto"/>
            <w:noWrap/>
            <w:vAlign w:val="center"/>
            <w:tcPrChange w:id="319" w:author="Jeremy Groves" w:date="2023-01-26T13:02:00Z">
              <w:tcPr>
                <w:tcW w:w="720" w:type="dxa"/>
                <w:tcBorders>
                  <w:top w:val="nil"/>
                  <w:left w:val="nil"/>
                  <w:bottom w:val="nil"/>
                  <w:right w:val="single" w:sz="4" w:space="0" w:color="auto"/>
                </w:tcBorders>
                <w:shd w:val="clear" w:color="auto" w:fill="auto"/>
                <w:noWrap/>
                <w:vAlign w:val="center"/>
              </w:tcPr>
            </w:tcPrChange>
          </w:tcPr>
          <w:p w14:paraId="00C2CFF2" w14:textId="7865982B" w:rsidR="00E977A9" w:rsidRPr="00A769E6" w:rsidDel="002F3BCC" w:rsidRDefault="00E977A9" w:rsidP="004962F3">
            <w:pPr>
              <w:jc w:val="center"/>
              <w:rPr>
                <w:del w:id="320" w:author="Jeremy Groves" w:date="2023-01-26T13:02:00Z"/>
                <w:rFonts w:ascii="Times New Roman" w:hAnsi="Times New Roman"/>
                <w:color w:val="000000"/>
                <w:sz w:val="16"/>
                <w:szCs w:val="16"/>
              </w:rPr>
            </w:pPr>
            <w:del w:id="321" w:author="Jeremy Groves" w:date="2023-01-26T13:02:00Z">
              <w:r w:rsidRPr="00A769E6" w:rsidDel="002F3BCC">
                <w:rPr>
                  <w:rFonts w:ascii="Times New Roman" w:hAnsi="Times New Roman"/>
                  <w:color w:val="000000"/>
                  <w:sz w:val="16"/>
                  <w:szCs w:val="16"/>
                </w:rPr>
                <w:delText>0.492</w:delText>
              </w:r>
            </w:del>
          </w:p>
        </w:tc>
        <w:tc>
          <w:tcPr>
            <w:tcW w:w="724" w:type="dxa"/>
            <w:tcBorders>
              <w:top w:val="nil"/>
              <w:left w:val="single" w:sz="4" w:space="0" w:color="auto"/>
              <w:bottom w:val="nil"/>
              <w:right w:val="nil"/>
            </w:tcBorders>
            <w:shd w:val="clear" w:color="auto" w:fill="auto"/>
            <w:noWrap/>
            <w:vAlign w:val="center"/>
            <w:tcPrChange w:id="322" w:author="Jeremy Groves" w:date="2023-01-26T13:02:00Z">
              <w:tcPr>
                <w:tcW w:w="724" w:type="dxa"/>
                <w:tcBorders>
                  <w:top w:val="nil"/>
                  <w:left w:val="single" w:sz="4" w:space="0" w:color="auto"/>
                  <w:bottom w:val="nil"/>
                  <w:right w:val="nil"/>
                </w:tcBorders>
                <w:shd w:val="clear" w:color="auto" w:fill="auto"/>
                <w:noWrap/>
                <w:vAlign w:val="center"/>
              </w:tcPr>
            </w:tcPrChange>
          </w:tcPr>
          <w:p w14:paraId="4CB032EE" w14:textId="6C8BB0CA" w:rsidR="00E977A9" w:rsidRPr="00A769E6" w:rsidDel="002F3BCC" w:rsidRDefault="00E977A9" w:rsidP="004962F3">
            <w:pPr>
              <w:jc w:val="center"/>
              <w:rPr>
                <w:del w:id="323" w:author="Jeremy Groves" w:date="2023-01-26T13:02:00Z"/>
                <w:rFonts w:ascii="Times New Roman" w:hAnsi="Times New Roman"/>
                <w:color w:val="000000"/>
                <w:sz w:val="16"/>
                <w:szCs w:val="16"/>
              </w:rPr>
            </w:pPr>
            <w:del w:id="324" w:author="Jeremy Groves" w:date="2023-01-26T13:02:00Z">
              <w:r w:rsidRPr="00A769E6" w:rsidDel="002F3BCC">
                <w:rPr>
                  <w:rFonts w:ascii="Times New Roman" w:hAnsi="Times New Roman"/>
                  <w:color w:val="000000"/>
                  <w:sz w:val="16"/>
                  <w:szCs w:val="16"/>
                </w:rPr>
                <w:delText>0.434</w:delText>
              </w:r>
            </w:del>
          </w:p>
        </w:tc>
        <w:tc>
          <w:tcPr>
            <w:tcW w:w="720" w:type="dxa"/>
            <w:tcBorders>
              <w:top w:val="nil"/>
              <w:left w:val="nil"/>
              <w:bottom w:val="nil"/>
              <w:right w:val="nil"/>
            </w:tcBorders>
            <w:shd w:val="clear" w:color="auto" w:fill="auto"/>
            <w:noWrap/>
            <w:vAlign w:val="center"/>
            <w:tcPrChange w:id="325" w:author="Jeremy Groves" w:date="2023-01-26T13:02:00Z">
              <w:tcPr>
                <w:tcW w:w="720" w:type="dxa"/>
                <w:tcBorders>
                  <w:top w:val="nil"/>
                  <w:left w:val="nil"/>
                  <w:bottom w:val="nil"/>
                  <w:right w:val="nil"/>
                </w:tcBorders>
                <w:shd w:val="clear" w:color="auto" w:fill="auto"/>
                <w:noWrap/>
                <w:vAlign w:val="center"/>
              </w:tcPr>
            </w:tcPrChange>
          </w:tcPr>
          <w:p w14:paraId="1E9EC143" w14:textId="460A294C" w:rsidR="00E977A9" w:rsidRPr="00A769E6" w:rsidDel="002F3BCC" w:rsidRDefault="00E977A9" w:rsidP="004962F3">
            <w:pPr>
              <w:jc w:val="center"/>
              <w:rPr>
                <w:del w:id="326" w:author="Jeremy Groves" w:date="2023-01-26T13:02:00Z"/>
                <w:rFonts w:ascii="Times New Roman" w:hAnsi="Times New Roman"/>
                <w:color w:val="000000"/>
                <w:sz w:val="16"/>
                <w:szCs w:val="16"/>
              </w:rPr>
            </w:pPr>
            <w:del w:id="327" w:author="Jeremy Groves" w:date="2023-01-26T13:02:00Z">
              <w:r w:rsidRPr="00A769E6" w:rsidDel="002F3BCC">
                <w:rPr>
                  <w:rFonts w:ascii="Times New Roman" w:hAnsi="Times New Roman"/>
                  <w:color w:val="000000"/>
                  <w:sz w:val="16"/>
                  <w:szCs w:val="16"/>
                </w:rPr>
                <w:delText>0.496</w:delText>
              </w:r>
            </w:del>
          </w:p>
        </w:tc>
      </w:tr>
      <w:tr w:rsidR="00E977A9" w:rsidRPr="00A769E6" w:rsidDel="002F3BCC" w14:paraId="29B1D239" w14:textId="091DE6B8" w:rsidTr="002F3BCC">
        <w:tblPrEx>
          <w:tblW w:w="10267" w:type="dxa"/>
          <w:jc w:val="center"/>
          <w:tblLayout w:type="fixed"/>
          <w:tblCellMar>
            <w:left w:w="29" w:type="dxa"/>
            <w:right w:w="29" w:type="dxa"/>
          </w:tblCellMar>
          <w:tblPrExChange w:id="328" w:author="Jeremy Groves" w:date="2023-01-26T13:02:00Z">
            <w:tblPrEx>
              <w:tblW w:w="10267" w:type="dxa"/>
              <w:jc w:val="center"/>
              <w:tblLayout w:type="fixed"/>
              <w:tblCellMar>
                <w:left w:w="29" w:type="dxa"/>
                <w:right w:w="29" w:type="dxa"/>
              </w:tblCellMar>
            </w:tblPrEx>
          </w:tblPrExChange>
        </w:tblPrEx>
        <w:trPr>
          <w:trHeight w:val="245"/>
          <w:jc w:val="center"/>
          <w:del w:id="329" w:author="Jeremy Groves" w:date="2023-01-26T13:02:00Z"/>
          <w:trPrChange w:id="330"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331" w:author="Jeremy Groves" w:date="2023-01-26T13:02:00Z">
              <w:tcPr>
                <w:tcW w:w="1260" w:type="dxa"/>
                <w:tcBorders>
                  <w:top w:val="nil"/>
                  <w:left w:val="nil"/>
                  <w:bottom w:val="nil"/>
                  <w:right w:val="single" w:sz="4" w:space="0" w:color="auto"/>
                </w:tcBorders>
                <w:shd w:val="clear" w:color="auto" w:fill="auto"/>
                <w:noWrap/>
                <w:vAlign w:val="center"/>
              </w:tcPr>
            </w:tcPrChange>
          </w:tcPr>
          <w:p w14:paraId="10DBB2E3" w14:textId="21396774" w:rsidR="00E977A9" w:rsidRPr="00A769E6" w:rsidDel="002F3BCC" w:rsidRDefault="00E977A9" w:rsidP="004962F3">
            <w:pPr>
              <w:rPr>
                <w:del w:id="332" w:author="Jeremy Groves" w:date="2023-01-26T13:02:00Z"/>
                <w:rFonts w:ascii="Times New Roman" w:hAnsi="Times New Roman"/>
                <w:color w:val="000000"/>
                <w:sz w:val="16"/>
                <w:szCs w:val="16"/>
              </w:rPr>
            </w:pPr>
            <w:del w:id="333" w:author="Jeremy Groves" w:date="2023-01-26T13:02:00Z">
              <w:r w:rsidRPr="00A769E6" w:rsidDel="002F3BCC">
                <w:rPr>
                  <w:rFonts w:ascii="Times New Roman" w:hAnsi="Times New Roman"/>
                  <w:color w:val="000000"/>
                  <w:sz w:val="16"/>
                  <w:szCs w:val="16"/>
                </w:rPr>
                <w:delText>White*</w:delText>
              </w:r>
            </w:del>
          </w:p>
        </w:tc>
        <w:tc>
          <w:tcPr>
            <w:tcW w:w="3237" w:type="dxa"/>
            <w:tcBorders>
              <w:top w:val="nil"/>
              <w:left w:val="single" w:sz="4" w:space="0" w:color="auto"/>
              <w:bottom w:val="nil"/>
              <w:right w:val="single" w:sz="4" w:space="0" w:color="auto"/>
            </w:tcBorders>
            <w:shd w:val="clear" w:color="auto" w:fill="auto"/>
            <w:vAlign w:val="center"/>
            <w:tcPrChange w:id="334"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576A57AD" w14:textId="3242802B" w:rsidR="00E977A9" w:rsidRPr="00A769E6" w:rsidDel="002F3BCC" w:rsidRDefault="00E977A9" w:rsidP="004962F3">
            <w:pPr>
              <w:rPr>
                <w:del w:id="335" w:author="Jeremy Groves" w:date="2023-01-26T13:02:00Z"/>
                <w:rFonts w:ascii="Times New Roman" w:hAnsi="Times New Roman"/>
                <w:color w:val="000000"/>
                <w:sz w:val="16"/>
                <w:szCs w:val="16"/>
              </w:rPr>
            </w:pPr>
            <w:del w:id="336" w:author="Jeremy Groves" w:date="2023-01-26T13:02:00Z">
              <w:r w:rsidRPr="00A769E6" w:rsidDel="002F3BCC">
                <w:rPr>
                  <w:rFonts w:ascii="Times New Roman" w:hAnsi="Times New Roman"/>
                  <w:color w:val="000000"/>
                  <w:sz w:val="16"/>
                  <w:szCs w:val="16"/>
                </w:rPr>
                <w:delText>=1 if White</w:delText>
              </w:r>
            </w:del>
          </w:p>
        </w:tc>
        <w:tc>
          <w:tcPr>
            <w:tcW w:w="721" w:type="dxa"/>
            <w:tcBorders>
              <w:top w:val="nil"/>
              <w:left w:val="single" w:sz="4" w:space="0" w:color="auto"/>
              <w:bottom w:val="nil"/>
              <w:right w:val="nil"/>
            </w:tcBorders>
            <w:shd w:val="clear" w:color="auto" w:fill="auto"/>
            <w:noWrap/>
            <w:vAlign w:val="center"/>
            <w:tcPrChange w:id="337" w:author="Jeremy Groves" w:date="2023-01-26T13:02:00Z">
              <w:tcPr>
                <w:tcW w:w="721" w:type="dxa"/>
                <w:tcBorders>
                  <w:top w:val="nil"/>
                  <w:left w:val="single" w:sz="4" w:space="0" w:color="auto"/>
                  <w:bottom w:val="nil"/>
                  <w:right w:val="nil"/>
                </w:tcBorders>
                <w:shd w:val="clear" w:color="auto" w:fill="auto"/>
                <w:noWrap/>
                <w:vAlign w:val="center"/>
              </w:tcPr>
            </w:tcPrChange>
          </w:tcPr>
          <w:p w14:paraId="25B25DF1" w14:textId="3C3BBFD9" w:rsidR="00E977A9" w:rsidRPr="00A769E6" w:rsidDel="002F3BCC" w:rsidRDefault="00E977A9" w:rsidP="004962F3">
            <w:pPr>
              <w:jc w:val="center"/>
              <w:rPr>
                <w:del w:id="338" w:author="Jeremy Groves" w:date="2023-01-26T13:02:00Z"/>
                <w:rFonts w:ascii="Times New Roman" w:hAnsi="Times New Roman"/>
                <w:color w:val="000000"/>
                <w:sz w:val="16"/>
                <w:szCs w:val="16"/>
              </w:rPr>
            </w:pPr>
            <w:del w:id="339" w:author="Jeremy Groves" w:date="2023-01-26T13:02:00Z">
              <w:r w:rsidRPr="00A769E6" w:rsidDel="002F3BCC">
                <w:rPr>
                  <w:rFonts w:ascii="Times New Roman" w:hAnsi="Times New Roman"/>
                  <w:color w:val="000000"/>
                  <w:sz w:val="16"/>
                  <w:szCs w:val="16"/>
                </w:rPr>
                <w:delText>0.456</w:delText>
              </w:r>
            </w:del>
          </w:p>
        </w:tc>
        <w:tc>
          <w:tcPr>
            <w:tcW w:w="722" w:type="dxa"/>
            <w:tcBorders>
              <w:top w:val="nil"/>
              <w:left w:val="nil"/>
              <w:bottom w:val="nil"/>
              <w:right w:val="single" w:sz="4" w:space="0" w:color="auto"/>
            </w:tcBorders>
            <w:shd w:val="clear" w:color="auto" w:fill="auto"/>
            <w:noWrap/>
            <w:vAlign w:val="center"/>
            <w:tcPrChange w:id="340" w:author="Jeremy Groves" w:date="2023-01-26T13:02:00Z">
              <w:tcPr>
                <w:tcW w:w="722" w:type="dxa"/>
                <w:tcBorders>
                  <w:top w:val="nil"/>
                  <w:left w:val="nil"/>
                  <w:bottom w:val="nil"/>
                  <w:right w:val="single" w:sz="4" w:space="0" w:color="auto"/>
                </w:tcBorders>
                <w:shd w:val="clear" w:color="auto" w:fill="auto"/>
                <w:noWrap/>
                <w:vAlign w:val="center"/>
              </w:tcPr>
            </w:tcPrChange>
          </w:tcPr>
          <w:p w14:paraId="46CAB513" w14:textId="5B3BB395" w:rsidR="00E977A9" w:rsidRPr="00A769E6" w:rsidDel="002F3BCC" w:rsidRDefault="00E977A9" w:rsidP="004962F3">
            <w:pPr>
              <w:jc w:val="center"/>
              <w:rPr>
                <w:del w:id="341" w:author="Jeremy Groves" w:date="2023-01-26T13:02:00Z"/>
                <w:rFonts w:ascii="Times New Roman" w:hAnsi="Times New Roman"/>
                <w:color w:val="000000"/>
                <w:sz w:val="16"/>
                <w:szCs w:val="16"/>
              </w:rPr>
            </w:pPr>
            <w:del w:id="342" w:author="Jeremy Groves" w:date="2023-01-26T13:02:00Z">
              <w:r w:rsidRPr="00A769E6" w:rsidDel="002F3BCC">
                <w:rPr>
                  <w:rFonts w:ascii="Times New Roman" w:hAnsi="Times New Roman"/>
                  <w:color w:val="000000"/>
                  <w:sz w:val="16"/>
                  <w:szCs w:val="16"/>
                </w:rPr>
                <w:delText>0.498</w:delText>
              </w:r>
            </w:del>
          </w:p>
        </w:tc>
        <w:tc>
          <w:tcPr>
            <w:tcW w:w="720" w:type="dxa"/>
            <w:tcBorders>
              <w:top w:val="nil"/>
              <w:left w:val="single" w:sz="4" w:space="0" w:color="auto"/>
              <w:bottom w:val="nil"/>
              <w:right w:val="nil"/>
            </w:tcBorders>
            <w:shd w:val="clear" w:color="auto" w:fill="auto"/>
            <w:noWrap/>
            <w:vAlign w:val="center"/>
            <w:tcPrChange w:id="343" w:author="Jeremy Groves" w:date="2023-01-26T13:02:00Z">
              <w:tcPr>
                <w:tcW w:w="720" w:type="dxa"/>
                <w:tcBorders>
                  <w:top w:val="nil"/>
                  <w:left w:val="single" w:sz="4" w:space="0" w:color="auto"/>
                  <w:bottom w:val="nil"/>
                  <w:right w:val="nil"/>
                </w:tcBorders>
                <w:shd w:val="clear" w:color="auto" w:fill="auto"/>
                <w:noWrap/>
                <w:vAlign w:val="center"/>
              </w:tcPr>
            </w:tcPrChange>
          </w:tcPr>
          <w:p w14:paraId="69918187" w14:textId="1C654D79" w:rsidR="00E977A9" w:rsidRPr="00A769E6" w:rsidDel="002F3BCC" w:rsidRDefault="00E977A9" w:rsidP="004962F3">
            <w:pPr>
              <w:jc w:val="center"/>
              <w:rPr>
                <w:del w:id="344" w:author="Jeremy Groves" w:date="2023-01-26T13:02:00Z"/>
                <w:rFonts w:ascii="Times New Roman" w:hAnsi="Times New Roman"/>
                <w:color w:val="000000"/>
                <w:sz w:val="16"/>
                <w:szCs w:val="16"/>
              </w:rPr>
            </w:pPr>
            <w:del w:id="345" w:author="Jeremy Groves" w:date="2023-01-26T13:02:00Z">
              <w:r w:rsidRPr="00A769E6" w:rsidDel="002F3BCC">
                <w:rPr>
                  <w:rFonts w:ascii="Times New Roman" w:hAnsi="Times New Roman"/>
                  <w:color w:val="000000"/>
                  <w:sz w:val="16"/>
                  <w:szCs w:val="16"/>
                </w:rPr>
                <w:delText>0.509</w:delText>
              </w:r>
            </w:del>
          </w:p>
        </w:tc>
        <w:tc>
          <w:tcPr>
            <w:tcW w:w="720" w:type="dxa"/>
            <w:tcBorders>
              <w:top w:val="nil"/>
              <w:left w:val="nil"/>
              <w:bottom w:val="nil"/>
              <w:right w:val="single" w:sz="4" w:space="0" w:color="auto"/>
            </w:tcBorders>
            <w:shd w:val="clear" w:color="auto" w:fill="auto"/>
            <w:noWrap/>
            <w:vAlign w:val="center"/>
            <w:tcPrChange w:id="346" w:author="Jeremy Groves" w:date="2023-01-26T13:02:00Z">
              <w:tcPr>
                <w:tcW w:w="720" w:type="dxa"/>
                <w:tcBorders>
                  <w:top w:val="nil"/>
                  <w:left w:val="nil"/>
                  <w:bottom w:val="nil"/>
                  <w:right w:val="single" w:sz="4" w:space="0" w:color="auto"/>
                </w:tcBorders>
                <w:shd w:val="clear" w:color="auto" w:fill="auto"/>
                <w:noWrap/>
                <w:vAlign w:val="center"/>
              </w:tcPr>
            </w:tcPrChange>
          </w:tcPr>
          <w:p w14:paraId="0E22F9E7" w14:textId="7559D579" w:rsidR="00E977A9" w:rsidRPr="00A769E6" w:rsidDel="002F3BCC" w:rsidRDefault="00E977A9" w:rsidP="004962F3">
            <w:pPr>
              <w:jc w:val="center"/>
              <w:rPr>
                <w:del w:id="347" w:author="Jeremy Groves" w:date="2023-01-26T13:02:00Z"/>
                <w:rFonts w:ascii="Times New Roman" w:hAnsi="Times New Roman"/>
                <w:color w:val="000000"/>
                <w:sz w:val="16"/>
                <w:szCs w:val="16"/>
              </w:rPr>
            </w:pPr>
            <w:del w:id="348" w:author="Jeremy Groves" w:date="2023-01-26T13:02:00Z">
              <w:r w:rsidRPr="00A769E6" w:rsidDel="002F3BCC">
                <w:rPr>
                  <w:rFonts w:ascii="Times New Roman" w:hAnsi="Times New Roman"/>
                  <w:color w:val="000000"/>
                  <w:sz w:val="16"/>
                  <w:szCs w:val="16"/>
                </w:rPr>
                <w:delText>0.500</w:delText>
              </w:r>
            </w:del>
          </w:p>
        </w:tc>
        <w:tc>
          <w:tcPr>
            <w:tcW w:w="720" w:type="dxa"/>
            <w:tcBorders>
              <w:top w:val="nil"/>
              <w:left w:val="single" w:sz="4" w:space="0" w:color="auto"/>
              <w:bottom w:val="nil"/>
              <w:right w:val="nil"/>
            </w:tcBorders>
            <w:shd w:val="clear" w:color="auto" w:fill="auto"/>
            <w:noWrap/>
            <w:vAlign w:val="center"/>
            <w:tcPrChange w:id="349" w:author="Jeremy Groves" w:date="2023-01-26T13:02:00Z">
              <w:tcPr>
                <w:tcW w:w="720" w:type="dxa"/>
                <w:tcBorders>
                  <w:top w:val="nil"/>
                  <w:left w:val="single" w:sz="4" w:space="0" w:color="auto"/>
                  <w:bottom w:val="nil"/>
                  <w:right w:val="nil"/>
                </w:tcBorders>
                <w:shd w:val="clear" w:color="auto" w:fill="auto"/>
                <w:noWrap/>
                <w:vAlign w:val="center"/>
              </w:tcPr>
            </w:tcPrChange>
          </w:tcPr>
          <w:p w14:paraId="6ED9CEEF" w14:textId="125F7DD8" w:rsidR="00E977A9" w:rsidRPr="00A769E6" w:rsidDel="002F3BCC" w:rsidRDefault="00E977A9" w:rsidP="004962F3">
            <w:pPr>
              <w:jc w:val="center"/>
              <w:rPr>
                <w:del w:id="350" w:author="Jeremy Groves" w:date="2023-01-26T13:02:00Z"/>
                <w:rFonts w:ascii="Times New Roman" w:hAnsi="Times New Roman"/>
                <w:color w:val="000000"/>
                <w:sz w:val="16"/>
                <w:szCs w:val="16"/>
              </w:rPr>
            </w:pPr>
            <w:del w:id="351" w:author="Jeremy Groves" w:date="2023-01-26T13:02:00Z">
              <w:r w:rsidRPr="00A769E6" w:rsidDel="002F3BCC">
                <w:rPr>
                  <w:rFonts w:ascii="Times New Roman" w:hAnsi="Times New Roman"/>
                  <w:color w:val="000000"/>
                  <w:sz w:val="16"/>
                  <w:szCs w:val="16"/>
                </w:rPr>
                <w:delText>0.443</w:delText>
              </w:r>
            </w:del>
          </w:p>
        </w:tc>
        <w:tc>
          <w:tcPr>
            <w:tcW w:w="720" w:type="dxa"/>
            <w:tcBorders>
              <w:top w:val="nil"/>
              <w:left w:val="nil"/>
              <w:bottom w:val="nil"/>
              <w:right w:val="single" w:sz="4" w:space="0" w:color="auto"/>
            </w:tcBorders>
            <w:shd w:val="clear" w:color="auto" w:fill="auto"/>
            <w:noWrap/>
            <w:vAlign w:val="center"/>
            <w:tcPrChange w:id="352" w:author="Jeremy Groves" w:date="2023-01-26T13:02:00Z">
              <w:tcPr>
                <w:tcW w:w="720" w:type="dxa"/>
                <w:tcBorders>
                  <w:top w:val="nil"/>
                  <w:left w:val="nil"/>
                  <w:bottom w:val="nil"/>
                  <w:right w:val="single" w:sz="4" w:space="0" w:color="auto"/>
                </w:tcBorders>
                <w:shd w:val="clear" w:color="auto" w:fill="auto"/>
                <w:noWrap/>
                <w:vAlign w:val="center"/>
              </w:tcPr>
            </w:tcPrChange>
          </w:tcPr>
          <w:p w14:paraId="34E4939F" w14:textId="746B76BF" w:rsidR="00E977A9" w:rsidRPr="00A769E6" w:rsidDel="002F3BCC" w:rsidRDefault="00E977A9" w:rsidP="004962F3">
            <w:pPr>
              <w:jc w:val="center"/>
              <w:rPr>
                <w:del w:id="353" w:author="Jeremy Groves" w:date="2023-01-26T13:02:00Z"/>
                <w:rFonts w:ascii="Times New Roman" w:hAnsi="Times New Roman"/>
                <w:color w:val="000000"/>
                <w:sz w:val="16"/>
                <w:szCs w:val="16"/>
              </w:rPr>
            </w:pPr>
            <w:del w:id="354" w:author="Jeremy Groves" w:date="2023-01-26T13:02:00Z">
              <w:r w:rsidRPr="00A769E6" w:rsidDel="002F3BCC">
                <w:rPr>
                  <w:rFonts w:ascii="Times New Roman" w:hAnsi="Times New Roman"/>
                  <w:color w:val="000000"/>
                  <w:sz w:val="16"/>
                  <w:szCs w:val="16"/>
                </w:rPr>
                <w:delText>0.497</w:delText>
              </w:r>
            </w:del>
          </w:p>
        </w:tc>
        <w:tc>
          <w:tcPr>
            <w:tcW w:w="724" w:type="dxa"/>
            <w:tcBorders>
              <w:top w:val="nil"/>
              <w:left w:val="single" w:sz="4" w:space="0" w:color="auto"/>
              <w:bottom w:val="nil"/>
              <w:right w:val="nil"/>
            </w:tcBorders>
            <w:shd w:val="clear" w:color="auto" w:fill="auto"/>
            <w:noWrap/>
            <w:vAlign w:val="center"/>
            <w:tcPrChange w:id="355" w:author="Jeremy Groves" w:date="2023-01-26T13:02:00Z">
              <w:tcPr>
                <w:tcW w:w="724" w:type="dxa"/>
                <w:tcBorders>
                  <w:top w:val="nil"/>
                  <w:left w:val="single" w:sz="4" w:space="0" w:color="auto"/>
                  <w:bottom w:val="nil"/>
                  <w:right w:val="nil"/>
                </w:tcBorders>
                <w:shd w:val="clear" w:color="auto" w:fill="auto"/>
                <w:noWrap/>
                <w:vAlign w:val="center"/>
              </w:tcPr>
            </w:tcPrChange>
          </w:tcPr>
          <w:p w14:paraId="40000AB6" w14:textId="59B76ED4" w:rsidR="00E977A9" w:rsidRPr="00A769E6" w:rsidDel="002F3BCC" w:rsidRDefault="00E977A9" w:rsidP="004962F3">
            <w:pPr>
              <w:jc w:val="center"/>
              <w:rPr>
                <w:del w:id="356" w:author="Jeremy Groves" w:date="2023-01-26T13:02:00Z"/>
                <w:rFonts w:ascii="Times New Roman" w:hAnsi="Times New Roman"/>
                <w:color w:val="000000"/>
                <w:sz w:val="16"/>
                <w:szCs w:val="16"/>
              </w:rPr>
            </w:pPr>
            <w:del w:id="357" w:author="Jeremy Groves" w:date="2023-01-26T13:02:00Z">
              <w:r w:rsidRPr="00A769E6" w:rsidDel="002F3BCC">
                <w:rPr>
                  <w:rFonts w:ascii="Times New Roman" w:hAnsi="Times New Roman"/>
                  <w:color w:val="000000"/>
                  <w:sz w:val="16"/>
                  <w:szCs w:val="16"/>
                </w:rPr>
                <w:delText>0.373</w:delText>
              </w:r>
            </w:del>
          </w:p>
        </w:tc>
        <w:tc>
          <w:tcPr>
            <w:tcW w:w="720" w:type="dxa"/>
            <w:tcBorders>
              <w:top w:val="nil"/>
              <w:left w:val="nil"/>
              <w:bottom w:val="nil"/>
              <w:right w:val="nil"/>
            </w:tcBorders>
            <w:shd w:val="clear" w:color="auto" w:fill="auto"/>
            <w:noWrap/>
            <w:vAlign w:val="center"/>
            <w:tcPrChange w:id="358" w:author="Jeremy Groves" w:date="2023-01-26T13:02:00Z">
              <w:tcPr>
                <w:tcW w:w="720" w:type="dxa"/>
                <w:tcBorders>
                  <w:top w:val="nil"/>
                  <w:left w:val="nil"/>
                  <w:bottom w:val="nil"/>
                  <w:right w:val="nil"/>
                </w:tcBorders>
                <w:shd w:val="clear" w:color="auto" w:fill="auto"/>
                <w:noWrap/>
                <w:vAlign w:val="center"/>
              </w:tcPr>
            </w:tcPrChange>
          </w:tcPr>
          <w:p w14:paraId="5CA7BAB0" w14:textId="6D239527" w:rsidR="00E977A9" w:rsidRPr="00A769E6" w:rsidDel="002F3BCC" w:rsidRDefault="00E977A9" w:rsidP="004962F3">
            <w:pPr>
              <w:jc w:val="center"/>
              <w:rPr>
                <w:del w:id="359" w:author="Jeremy Groves" w:date="2023-01-26T13:02:00Z"/>
                <w:rFonts w:ascii="Times New Roman" w:hAnsi="Times New Roman"/>
                <w:color w:val="000000"/>
                <w:sz w:val="16"/>
                <w:szCs w:val="16"/>
              </w:rPr>
            </w:pPr>
            <w:del w:id="360" w:author="Jeremy Groves" w:date="2023-01-26T13:02:00Z">
              <w:r w:rsidRPr="00A769E6" w:rsidDel="002F3BCC">
                <w:rPr>
                  <w:rFonts w:ascii="Times New Roman" w:hAnsi="Times New Roman"/>
                  <w:color w:val="000000"/>
                  <w:sz w:val="16"/>
                  <w:szCs w:val="16"/>
                </w:rPr>
                <w:delText>0.484</w:delText>
              </w:r>
            </w:del>
          </w:p>
        </w:tc>
      </w:tr>
      <w:tr w:rsidR="00E977A9" w:rsidRPr="00A769E6" w:rsidDel="002F3BCC" w14:paraId="0BD87076" w14:textId="2C149800" w:rsidTr="002F3BCC">
        <w:tblPrEx>
          <w:tblW w:w="10267" w:type="dxa"/>
          <w:jc w:val="center"/>
          <w:tblLayout w:type="fixed"/>
          <w:tblCellMar>
            <w:left w:w="29" w:type="dxa"/>
            <w:right w:w="29" w:type="dxa"/>
          </w:tblCellMar>
          <w:tblPrExChange w:id="361" w:author="Jeremy Groves" w:date="2023-01-26T13:02:00Z">
            <w:tblPrEx>
              <w:tblW w:w="10267" w:type="dxa"/>
              <w:jc w:val="center"/>
              <w:tblLayout w:type="fixed"/>
              <w:tblCellMar>
                <w:left w:w="29" w:type="dxa"/>
                <w:right w:w="29" w:type="dxa"/>
              </w:tblCellMar>
            </w:tblPrEx>
          </w:tblPrExChange>
        </w:tblPrEx>
        <w:trPr>
          <w:trHeight w:val="245"/>
          <w:jc w:val="center"/>
          <w:del w:id="362" w:author="Jeremy Groves" w:date="2023-01-26T13:02:00Z"/>
          <w:trPrChange w:id="363"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364" w:author="Jeremy Groves" w:date="2023-01-26T13:02:00Z">
              <w:tcPr>
                <w:tcW w:w="1260" w:type="dxa"/>
                <w:tcBorders>
                  <w:top w:val="nil"/>
                  <w:left w:val="nil"/>
                  <w:bottom w:val="nil"/>
                  <w:right w:val="single" w:sz="4" w:space="0" w:color="auto"/>
                </w:tcBorders>
                <w:shd w:val="clear" w:color="auto" w:fill="auto"/>
                <w:noWrap/>
                <w:vAlign w:val="center"/>
              </w:tcPr>
            </w:tcPrChange>
          </w:tcPr>
          <w:p w14:paraId="25DA97D8" w14:textId="5B28C389" w:rsidR="00E977A9" w:rsidRPr="00A769E6" w:rsidDel="002F3BCC" w:rsidRDefault="00E977A9" w:rsidP="004962F3">
            <w:pPr>
              <w:rPr>
                <w:del w:id="365" w:author="Jeremy Groves" w:date="2023-01-26T13:02:00Z"/>
                <w:rFonts w:ascii="Times New Roman" w:hAnsi="Times New Roman"/>
                <w:color w:val="000000"/>
                <w:sz w:val="16"/>
                <w:szCs w:val="16"/>
              </w:rPr>
            </w:pPr>
            <w:del w:id="366" w:author="Jeremy Groves" w:date="2023-01-26T13:02:00Z">
              <w:r w:rsidRPr="00A769E6" w:rsidDel="002F3BCC">
                <w:rPr>
                  <w:rFonts w:ascii="Times New Roman" w:hAnsi="Times New Roman"/>
                  <w:color w:val="000000"/>
                  <w:sz w:val="16"/>
                  <w:szCs w:val="16"/>
                </w:rPr>
                <w:delText>Black</w:delText>
              </w:r>
            </w:del>
          </w:p>
        </w:tc>
        <w:tc>
          <w:tcPr>
            <w:tcW w:w="3237" w:type="dxa"/>
            <w:tcBorders>
              <w:top w:val="nil"/>
              <w:left w:val="single" w:sz="4" w:space="0" w:color="auto"/>
              <w:bottom w:val="nil"/>
              <w:right w:val="single" w:sz="4" w:space="0" w:color="auto"/>
            </w:tcBorders>
            <w:shd w:val="clear" w:color="auto" w:fill="auto"/>
            <w:vAlign w:val="center"/>
            <w:tcPrChange w:id="367"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4E0009B7" w14:textId="45E23C6E" w:rsidR="00E977A9" w:rsidRPr="00A769E6" w:rsidDel="002F3BCC" w:rsidRDefault="00E977A9" w:rsidP="004962F3">
            <w:pPr>
              <w:rPr>
                <w:del w:id="368" w:author="Jeremy Groves" w:date="2023-01-26T13:02:00Z"/>
                <w:rFonts w:ascii="Times New Roman" w:hAnsi="Times New Roman"/>
                <w:color w:val="000000"/>
                <w:sz w:val="16"/>
                <w:szCs w:val="16"/>
              </w:rPr>
            </w:pPr>
            <w:del w:id="369" w:author="Jeremy Groves" w:date="2023-01-26T13:02:00Z">
              <w:r w:rsidRPr="00A769E6" w:rsidDel="002F3BCC">
                <w:rPr>
                  <w:rFonts w:ascii="Times New Roman" w:hAnsi="Times New Roman"/>
                  <w:color w:val="000000"/>
                  <w:sz w:val="16"/>
                  <w:szCs w:val="16"/>
                </w:rPr>
                <w:delText>=1 if Black</w:delText>
              </w:r>
            </w:del>
          </w:p>
        </w:tc>
        <w:tc>
          <w:tcPr>
            <w:tcW w:w="721" w:type="dxa"/>
            <w:tcBorders>
              <w:top w:val="nil"/>
              <w:left w:val="single" w:sz="4" w:space="0" w:color="auto"/>
              <w:bottom w:val="nil"/>
              <w:right w:val="nil"/>
            </w:tcBorders>
            <w:shd w:val="clear" w:color="auto" w:fill="auto"/>
            <w:noWrap/>
            <w:vAlign w:val="center"/>
            <w:tcPrChange w:id="370" w:author="Jeremy Groves" w:date="2023-01-26T13:02:00Z">
              <w:tcPr>
                <w:tcW w:w="721" w:type="dxa"/>
                <w:tcBorders>
                  <w:top w:val="nil"/>
                  <w:left w:val="single" w:sz="4" w:space="0" w:color="auto"/>
                  <w:bottom w:val="nil"/>
                  <w:right w:val="nil"/>
                </w:tcBorders>
                <w:shd w:val="clear" w:color="auto" w:fill="auto"/>
                <w:noWrap/>
                <w:vAlign w:val="center"/>
              </w:tcPr>
            </w:tcPrChange>
          </w:tcPr>
          <w:p w14:paraId="72819FEC" w14:textId="133523C0" w:rsidR="00E977A9" w:rsidRPr="00A769E6" w:rsidDel="002F3BCC" w:rsidRDefault="00E977A9" w:rsidP="004962F3">
            <w:pPr>
              <w:jc w:val="center"/>
              <w:rPr>
                <w:del w:id="371" w:author="Jeremy Groves" w:date="2023-01-26T13:02:00Z"/>
                <w:rFonts w:ascii="Times New Roman" w:hAnsi="Times New Roman"/>
                <w:color w:val="000000"/>
                <w:sz w:val="16"/>
                <w:szCs w:val="16"/>
              </w:rPr>
            </w:pPr>
            <w:del w:id="372" w:author="Jeremy Groves" w:date="2023-01-26T13:02:00Z">
              <w:r w:rsidRPr="00A769E6" w:rsidDel="002F3BCC">
                <w:rPr>
                  <w:rFonts w:ascii="Times New Roman" w:hAnsi="Times New Roman"/>
                  <w:color w:val="000000"/>
                  <w:sz w:val="16"/>
                  <w:szCs w:val="16"/>
                </w:rPr>
                <w:delText>0.351</w:delText>
              </w:r>
            </w:del>
          </w:p>
        </w:tc>
        <w:tc>
          <w:tcPr>
            <w:tcW w:w="722" w:type="dxa"/>
            <w:tcBorders>
              <w:top w:val="nil"/>
              <w:left w:val="nil"/>
              <w:bottom w:val="nil"/>
              <w:right w:val="single" w:sz="4" w:space="0" w:color="auto"/>
            </w:tcBorders>
            <w:shd w:val="clear" w:color="auto" w:fill="auto"/>
            <w:noWrap/>
            <w:vAlign w:val="center"/>
            <w:tcPrChange w:id="373" w:author="Jeremy Groves" w:date="2023-01-26T13:02:00Z">
              <w:tcPr>
                <w:tcW w:w="722" w:type="dxa"/>
                <w:tcBorders>
                  <w:top w:val="nil"/>
                  <w:left w:val="nil"/>
                  <w:bottom w:val="nil"/>
                  <w:right w:val="single" w:sz="4" w:space="0" w:color="auto"/>
                </w:tcBorders>
                <w:shd w:val="clear" w:color="auto" w:fill="auto"/>
                <w:noWrap/>
                <w:vAlign w:val="center"/>
              </w:tcPr>
            </w:tcPrChange>
          </w:tcPr>
          <w:p w14:paraId="71E116E5" w14:textId="78A943C7" w:rsidR="00E977A9" w:rsidRPr="00A769E6" w:rsidDel="002F3BCC" w:rsidRDefault="00E977A9" w:rsidP="004962F3">
            <w:pPr>
              <w:jc w:val="center"/>
              <w:rPr>
                <w:del w:id="374" w:author="Jeremy Groves" w:date="2023-01-26T13:02:00Z"/>
                <w:rFonts w:ascii="Times New Roman" w:hAnsi="Times New Roman"/>
                <w:color w:val="000000"/>
                <w:sz w:val="16"/>
                <w:szCs w:val="16"/>
              </w:rPr>
            </w:pPr>
            <w:del w:id="375" w:author="Jeremy Groves" w:date="2023-01-26T13:02:00Z">
              <w:r w:rsidRPr="00A769E6" w:rsidDel="002F3BCC">
                <w:rPr>
                  <w:rFonts w:ascii="Times New Roman" w:hAnsi="Times New Roman"/>
                  <w:color w:val="000000"/>
                  <w:sz w:val="16"/>
                  <w:szCs w:val="16"/>
                </w:rPr>
                <w:delText>0.477</w:delText>
              </w:r>
            </w:del>
          </w:p>
        </w:tc>
        <w:tc>
          <w:tcPr>
            <w:tcW w:w="720" w:type="dxa"/>
            <w:tcBorders>
              <w:top w:val="nil"/>
              <w:left w:val="single" w:sz="4" w:space="0" w:color="auto"/>
              <w:bottom w:val="nil"/>
              <w:right w:val="nil"/>
            </w:tcBorders>
            <w:shd w:val="clear" w:color="auto" w:fill="auto"/>
            <w:noWrap/>
            <w:vAlign w:val="center"/>
            <w:tcPrChange w:id="376" w:author="Jeremy Groves" w:date="2023-01-26T13:02:00Z">
              <w:tcPr>
                <w:tcW w:w="720" w:type="dxa"/>
                <w:tcBorders>
                  <w:top w:val="nil"/>
                  <w:left w:val="single" w:sz="4" w:space="0" w:color="auto"/>
                  <w:bottom w:val="nil"/>
                  <w:right w:val="nil"/>
                </w:tcBorders>
                <w:shd w:val="clear" w:color="auto" w:fill="auto"/>
                <w:noWrap/>
                <w:vAlign w:val="center"/>
              </w:tcPr>
            </w:tcPrChange>
          </w:tcPr>
          <w:p w14:paraId="63383A43" w14:textId="109A30FE" w:rsidR="00E977A9" w:rsidRPr="00A769E6" w:rsidDel="002F3BCC" w:rsidRDefault="00E977A9" w:rsidP="004962F3">
            <w:pPr>
              <w:jc w:val="center"/>
              <w:rPr>
                <w:del w:id="377" w:author="Jeremy Groves" w:date="2023-01-26T13:02:00Z"/>
                <w:rFonts w:ascii="Times New Roman" w:hAnsi="Times New Roman"/>
                <w:color w:val="000000"/>
                <w:sz w:val="16"/>
                <w:szCs w:val="16"/>
              </w:rPr>
            </w:pPr>
            <w:del w:id="378" w:author="Jeremy Groves" w:date="2023-01-26T13:02:00Z">
              <w:r w:rsidRPr="00A769E6" w:rsidDel="002F3BCC">
                <w:rPr>
                  <w:rFonts w:ascii="Times New Roman" w:hAnsi="Times New Roman"/>
                  <w:color w:val="000000"/>
                  <w:sz w:val="16"/>
                  <w:szCs w:val="16"/>
                </w:rPr>
                <w:delText>0.320</w:delText>
              </w:r>
            </w:del>
          </w:p>
        </w:tc>
        <w:tc>
          <w:tcPr>
            <w:tcW w:w="720" w:type="dxa"/>
            <w:tcBorders>
              <w:top w:val="nil"/>
              <w:left w:val="nil"/>
              <w:bottom w:val="nil"/>
              <w:right w:val="single" w:sz="4" w:space="0" w:color="auto"/>
            </w:tcBorders>
            <w:shd w:val="clear" w:color="auto" w:fill="auto"/>
            <w:noWrap/>
            <w:vAlign w:val="center"/>
            <w:tcPrChange w:id="379" w:author="Jeremy Groves" w:date="2023-01-26T13:02:00Z">
              <w:tcPr>
                <w:tcW w:w="720" w:type="dxa"/>
                <w:tcBorders>
                  <w:top w:val="nil"/>
                  <w:left w:val="nil"/>
                  <w:bottom w:val="nil"/>
                  <w:right w:val="single" w:sz="4" w:space="0" w:color="auto"/>
                </w:tcBorders>
                <w:shd w:val="clear" w:color="auto" w:fill="auto"/>
                <w:noWrap/>
                <w:vAlign w:val="center"/>
              </w:tcPr>
            </w:tcPrChange>
          </w:tcPr>
          <w:p w14:paraId="7F200BE8" w14:textId="065631F4" w:rsidR="00E977A9" w:rsidRPr="00A769E6" w:rsidDel="002F3BCC" w:rsidRDefault="00E977A9" w:rsidP="004962F3">
            <w:pPr>
              <w:jc w:val="center"/>
              <w:rPr>
                <w:del w:id="380" w:author="Jeremy Groves" w:date="2023-01-26T13:02:00Z"/>
                <w:rFonts w:ascii="Times New Roman" w:hAnsi="Times New Roman"/>
                <w:color w:val="000000"/>
                <w:sz w:val="16"/>
                <w:szCs w:val="16"/>
              </w:rPr>
            </w:pPr>
            <w:del w:id="381" w:author="Jeremy Groves" w:date="2023-01-26T13:02:00Z">
              <w:r w:rsidRPr="00A769E6" w:rsidDel="002F3BCC">
                <w:rPr>
                  <w:rFonts w:ascii="Times New Roman" w:hAnsi="Times New Roman"/>
                  <w:color w:val="000000"/>
                  <w:sz w:val="16"/>
                  <w:szCs w:val="16"/>
                </w:rPr>
                <w:delText>0.466</w:delText>
              </w:r>
            </w:del>
          </w:p>
        </w:tc>
        <w:tc>
          <w:tcPr>
            <w:tcW w:w="720" w:type="dxa"/>
            <w:tcBorders>
              <w:top w:val="nil"/>
              <w:left w:val="single" w:sz="4" w:space="0" w:color="auto"/>
              <w:bottom w:val="nil"/>
              <w:right w:val="nil"/>
            </w:tcBorders>
            <w:shd w:val="clear" w:color="auto" w:fill="auto"/>
            <w:noWrap/>
            <w:vAlign w:val="center"/>
            <w:tcPrChange w:id="382" w:author="Jeremy Groves" w:date="2023-01-26T13:02:00Z">
              <w:tcPr>
                <w:tcW w:w="720" w:type="dxa"/>
                <w:tcBorders>
                  <w:top w:val="nil"/>
                  <w:left w:val="single" w:sz="4" w:space="0" w:color="auto"/>
                  <w:bottom w:val="nil"/>
                  <w:right w:val="nil"/>
                </w:tcBorders>
                <w:shd w:val="clear" w:color="auto" w:fill="auto"/>
                <w:noWrap/>
                <w:vAlign w:val="center"/>
              </w:tcPr>
            </w:tcPrChange>
          </w:tcPr>
          <w:p w14:paraId="0B75AEE2" w14:textId="33C72187" w:rsidR="00E977A9" w:rsidRPr="00A769E6" w:rsidDel="002F3BCC" w:rsidRDefault="00E977A9" w:rsidP="004962F3">
            <w:pPr>
              <w:jc w:val="center"/>
              <w:rPr>
                <w:del w:id="383" w:author="Jeremy Groves" w:date="2023-01-26T13:02:00Z"/>
                <w:rFonts w:ascii="Times New Roman" w:hAnsi="Times New Roman"/>
                <w:color w:val="000000"/>
                <w:sz w:val="16"/>
                <w:szCs w:val="16"/>
              </w:rPr>
            </w:pPr>
            <w:del w:id="384" w:author="Jeremy Groves" w:date="2023-01-26T13:02:00Z">
              <w:r w:rsidRPr="00A769E6" w:rsidDel="002F3BCC">
                <w:rPr>
                  <w:rFonts w:ascii="Times New Roman" w:hAnsi="Times New Roman"/>
                  <w:color w:val="000000"/>
                  <w:sz w:val="16"/>
                  <w:szCs w:val="16"/>
                </w:rPr>
                <w:delText>0.357</w:delText>
              </w:r>
            </w:del>
          </w:p>
        </w:tc>
        <w:tc>
          <w:tcPr>
            <w:tcW w:w="720" w:type="dxa"/>
            <w:tcBorders>
              <w:top w:val="nil"/>
              <w:left w:val="nil"/>
              <w:bottom w:val="nil"/>
              <w:right w:val="single" w:sz="4" w:space="0" w:color="auto"/>
            </w:tcBorders>
            <w:shd w:val="clear" w:color="auto" w:fill="auto"/>
            <w:noWrap/>
            <w:vAlign w:val="center"/>
            <w:tcPrChange w:id="385" w:author="Jeremy Groves" w:date="2023-01-26T13:02:00Z">
              <w:tcPr>
                <w:tcW w:w="720" w:type="dxa"/>
                <w:tcBorders>
                  <w:top w:val="nil"/>
                  <w:left w:val="nil"/>
                  <w:bottom w:val="nil"/>
                  <w:right w:val="single" w:sz="4" w:space="0" w:color="auto"/>
                </w:tcBorders>
                <w:shd w:val="clear" w:color="auto" w:fill="auto"/>
                <w:noWrap/>
                <w:vAlign w:val="center"/>
              </w:tcPr>
            </w:tcPrChange>
          </w:tcPr>
          <w:p w14:paraId="3CC2C149" w14:textId="795E013F" w:rsidR="00E977A9" w:rsidRPr="00A769E6" w:rsidDel="002F3BCC" w:rsidRDefault="00E977A9" w:rsidP="004962F3">
            <w:pPr>
              <w:jc w:val="center"/>
              <w:rPr>
                <w:del w:id="386" w:author="Jeremy Groves" w:date="2023-01-26T13:02:00Z"/>
                <w:rFonts w:ascii="Times New Roman" w:hAnsi="Times New Roman"/>
                <w:color w:val="000000"/>
                <w:sz w:val="16"/>
                <w:szCs w:val="16"/>
              </w:rPr>
            </w:pPr>
            <w:del w:id="387" w:author="Jeremy Groves" w:date="2023-01-26T13:02:00Z">
              <w:r w:rsidRPr="00A769E6" w:rsidDel="002F3BCC">
                <w:rPr>
                  <w:rFonts w:ascii="Times New Roman" w:hAnsi="Times New Roman"/>
                  <w:color w:val="000000"/>
                  <w:sz w:val="16"/>
                  <w:szCs w:val="16"/>
                </w:rPr>
                <w:delText>0.479</w:delText>
              </w:r>
            </w:del>
          </w:p>
        </w:tc>
        <w:tc>
          <w:tcPr>
            <w:tcW w:w="724" w:type="dxa"/>
            <w:tcBorders>
              <w:top w:val="nil"/>
              <w:left w:val="single" w:sz="4" w:space="0" w:color="auto"/>
              <w:bottom w:val="nil"/>
              <w:right w:val="nil"/>
            </w:tcBorders>
            <w:shd w:val="clear" w:color="auto" w:fill="auto"/>
            <w:noWrap/>
            <w:vAlign w:val="center"/>
            <w:tcPrChange w:id="388" w:author="Jeremy Groves" w:date="2023-01-26T13:02:00Z">
              <w:tcPr>
                <w:tcW w:w="724" w:type="dxa"/>
                <w:tcBorders>
                  <w:top w:val="nil"/>
                  <w:left w:val="single" w:sz="4" w:space="0" w:color="auto"/>
                  <w:bottom w:val="nil"/>
                  <w:right w:val="nil"/>
                </w:tcBorders>
                <w:shd w:val="clear" w:color="auto" w:fill="auto"/>
                <w:noWrap/>
                <w:vAlign w:val="center"/>
              </w:tcPr>
            </w:tcPrChange>
          </w:tcPr>
          <w:p w14:paraId="167DD54E" w14:textId="2662B97C" w:rsidR="00E977A9" w:rsidRPr="00A769E6" w:rsidDel="002F3BCC" w:rsidRDefault="00E977A9" w:rsidP="004962F3">
            <w:pPr>
              <w:jc w:val="center"/>
              <w:rPr>
                <w:del w:id="389" w:author="Jeremy Groves" w:date="2023-01-26T13:02:00Z"/>
                <w:rFonts w:ascii="Times New Roman" w:hAnsi="Times New Roman"/>
                <w:color w:val="000000"/>
                <w:sz w:val="16"/>
                <w:szCs w:val="16"/>
              </w:rPr>
            </w:pPr>
            <w:del w:id="390" w:author="Jeremy Groves" w:date="2023-01-26T13:02:00Z">
              <w:r w:rsidRPr="00A769E6" w:rsidDel="002F3BCC">
                <w:rPr>
                  <w:rFonts w:ascii="Times New Roman" w:hAnsi="Times New Roman"/>
                  <w:color w:val="000000"/>
                  <w:sz w:val="16"/>
                  <w:szCs w:val="16"/>
                </w:rPr>
                <w:delText>0.402</w:delText>
              </w:r>
            </w:del>
          </w:p>
        </w:tc>
        <w:tc>
          <w:tcPr>
            <w:tcW w:w="720" w:type="dxa"/>
            <w:tcBorders>
              <w:top w:val="nil"/>
              <w:left w:val="nil"/>
              <w:bottom w:val="nil"/>
              <w:right w:val="nil"/>
            </w:tcBorders>
            <w:shd w:val="clear" w:color="auto" w:fill="auto"/>
            <w:noWrap/>
            <w:vAlign w:val="center"/>
            <w:tcPrChange w:id="391" w:author="Jeremy Groves" w:date="2023-01-26T13:02:00Z">
              <w:tcPr>
                <w:tcW w:w="720" w:type="dxa"/>
                <w:tcBorders>
                  <w:top w:val="nil"/>
                  <w:left w:val="nil"/>
                  <w:bottom w:val="nil"/>
                  <w:right w:val="nil"/>
                </w:tcBorders>
                <w:shd w:val="clear" w:color="auto" w:fill="auto"/>
                <w:noWrap/>
                <w:vAlign w:val="center"/>
              </w:tcPr>
            </w:tcPrChange>
          </w:tcPr>
          <w:p w14:paraId="746CC542" w14:textId="34729D98" w:rsidR="00E977A9" w:rsidRPr="00A769E6" w:rsidDel="002F3BCC" w:rsidRDefault="00E977A9" w:rsidP="004962F3">
            <w:pPr>
              <w:jc w:val="center"/>
              <w:rPr>
                <w:del w:id="392" w:author="Jeremy Groves" w:date="2023-01-26T13:02:00Z"/>
                <w:rFonts w:ascii="Times New Roman" w:hAnsi="Times New Roman"/>
                <w:color w:val="000000"/>
                <w:sz w:val="16"/>
                <w:szCs w:val="16"/>
              </w:rPr>
            </w:pPr>
            <w:del w:id="393" w:author="Jeremy Groves" w:date="2023-01-26T13:02:00Z">
              <w:r w:rsidRPr="00A769E6" w:rsidDel="002F3BCC">
                <w:rPr>
                  <w:rFonts w:ascii="Times New Roman" w:hAnsi="Times New Roman"/>
                  <w:color w:val="000000"/>
                  <w:sz w:val="16"/>
                  <w:szCs w:val="16"/>
                </w:rPr>
                <w:delText>0.490</w:delText>
              </w:r>
            </w:del>
          </w:p>
        </w:tc>
      </w:tr>
      <w:tr w:rsidR="00E977A9" w:rsidRPr="00A769E6" w:rsidDel="002F3BCC" w14:paraId="35E4DA37" w14:textId="684DC70E" w:rsidTr="002F3BCC">
        <w:tblPrEx>
          <w:tblW w:w="10267" w:type="dxa"/>
          <w:jc w:val="center"/>
          <w:tblLayout w:type="fixed"/>
          <w:tblCellMar>
            <w:left w:w="29" w:type="dxa"/>
            <w:right w:w="29" w:type="dxa"/>
          </w:tblCellMar>
          <w:tblPrExChange w:id="394" w:author="Jeremy Groves" w:date="2023-01-26T13:02:00Z">
            <w:tblPrEx>
              <w:tblW w:w="10267" w:type="dxa"/>
              <w:jc w:val="center"/>
              <w:tblLayout w:type="fixed"/>
              <w:tblCellMar>
                <w:left w:w="29" w:type="dxa"/>
                <w:right w:w="29" w:type="dxa"/>
              </w:tblCellMar>
            </w:tblPrEx>
          </w:tblPrExChange>
        </w:tblPrEx>
        <w:trPr>
          <w:trHeight w:val="245"/>
          <w:jc w:val="center"/>
          <w:del w:id="395" w:author="Jeremy Groves" w:date="2023-01-26T13:02:00Z"/>
          <w:trPrChange w:id="396"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397" w:author="Jeremy Groves" w:date="2023-01-26T13:02:00Z">
              <w:tcPr>
                <w:tcW w:w="1260" w:type="dxa"/>
                <w:tcBorders>
                  <w:top w:val="nil"/>
                  <w:left w:val="nil"/>
                  <w:bottom w:val="nil"/>
                  <w:right w:val="single" w:sz="4" w:space="0" w:color="auto"/>
                </w:tcBorders>
                <w:shd w:val="clear" w:color="auto" w:fill="auto"/>
                <w:noWrap/>
                <w:vAlign w:val="center"/>
              </w:tcPr>
            </w:tcPrChange>
          </w:tcPr>
          <w:p w14:paraId="095F1F89" w14:textId="2D18124A" w:rsidR="00E977A9" w:rsidRPr="00A769E6" w:rsidDel="002F3BCC" w:rsidRDefault="00E977A9" w:rsidP="004962F3">
            <w:pPr>
              <w:rPr>
                <w:del w:id="398" w:author="Jeremy Groves" w:date="2023-01-26T13:02:00Z"/>
                <w:rFonts w:ascii="Times New Roman" w:hAnsi="Times New Roman"/>
                <w:color w:val="000000"/>
                <w:sz w:val="16"/>
                <w:szCs w:val="16"/>
              </w:rPr>
            </w:pPr>
            <w:del w:id="399" w:author="Jeremy Groves" w:date="2023-01-26T13:02:00Z">
              <w:r w:rsidRPr="00A769E6" w:rsidDel="002F3BCC">
                <w:rPr>
                  <w:rFonts w:ascii="Times New Roman" w:hAnsi="Times New Roman"/>
                  <w:color w:val="000000"/>
                  <w:sz w:val="16"/>
                  <w:szCs w:val="16"/>
                </w:rPr>
                <w:delText>Hispanic</w:delText>
              </w:r>
            </w:del>
          </w:p>
        </w:tc>
        <w:tc>
          <w:tcPr>
            <w:tcW w:w="3237" w:type="dxa"/>
            <w:tcBorders>
              <w:top w:val="nil"/>
              <w:left w:val="single" w:sz="4" w:space="0" w:color="auto"/>
              <w:bottom w:val="nil"/>
              <w:right w:val="single" w:sz="4" w:space="0" w:color="auto"/>
            </w:tcBorders>
            <w:shd w:val="clear" w:color="auto" w:fill="auto"/>
            <w:vAlign w:val="center"/>
            <w:tcPrChange w:id="400"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214974E2" w14:textId="0F827601" w:rsidR="00E977A9" w:rsidRPr="00A769E6" w:rsidDel="002F3BCC" w:rsidRDefault="00E977A9" w:rsidP="004962F3">
            <w:pPr>
              <w:rPr>
                <w:del w:id="401" w:author="Jeremy Groves" w:date="2023-01-26T13:02:00Z"/>
                <w:rFonts w:ascii="Times New Roman" w:hAnsi="Times New Roman"/>
                <w:color w:val="000000"/>
                <w:sz w:val="16"/>
                <w:szCs w:val="16"/>
              </w:rPr>
            </w:pPr>
            <w:del w:id="402" w:author="Jeremy Groves" w:date="2023-01-26T13:02:00Z">
              <w:r w:rsidRPr="00A769E6" w:rsidDel="002F3BCC">
                <w:rPr>
                  <w:rFonts w:ascii="Times New Roman" w:hAnsi="Times New Roman"/>
                  <w:color w:val="000000"/>
                  <w:sz w:val="16"/>
                  <w:szCs w:val="16"/>
                </w:rPr>
                <w:delText>=1 if Hispanic</w:delText>
              </w:r>
            </w:del>
          </w:p>
        </w:tc>
        <w:tc>
          <w:tcPr>
            <w:tcW w:w="721" w:type="dxa"/>
            <w:tcBorders>
              <w:top w:val="nil"/>
              <w:left w:val="single" w:sz="4" w:space="0" w:color="auto"/>
              <w:bottom w:val="nil"/>
              <w:right w:val="nil"/>
            </w:tcBorders>
            <w:shd w:val="clear" w:color="auto" w:fill="auto"/>
            <w:noWrap/>
            <w:vAlign w:val="center"/>
            <w:tcPrChange w:id="403" w:author="Jeremy Groves" w:date="2023-01-26T13:02:00Z">
              <w:tcPr>
                <w:tcW w:w="721" w:type="dxa"/>
                <w:tcBorders>
                  <w:top w:val="nil"/>
                  <w:left w:val="single" w:sz="4" w:space="0" w:color="auto"/>
                  <w:bottom w:val="nil"/>
                  <w:right w:val="nil"/>
                </w:tcBorders>
                <w:shd w:val="clear" w:color="auto" w:fill="auto"/>
                <w:noWrap/>
                <w:vAlign w:val="center"/>
              </w:tcPr>
            </w:tcPrChange>
          </w:tcPr>
          <w:p w14:paraId="1A15B8BA" w14:textId="1AF5C507" w:rsidR="00E977A9" w:rsidRPr="00A769E6" w:rsidDel="002F3BCC" w:rsidRDefault="00E977A9" w:rsidP="004962F3">
            <w:pPr>
              <w:jc w:val="center"/>
              <w:rPr>
                <w:del w:id="404" w:author="Jeremy Groves" w:date="2023-01-26T13:02:00Z"/>
                <w:rFonts w:ascii="Times New Roman" w:hAnsi="Times New Roman"/>
                <w:color w:val="000000"/>
                <w:sz w:val="16"/>
                <w:szCs w:val="16"/>
              </w:rPr>
            </w:pPr>
            <w:del w:id="405" w:author="Jeremy Groves" w:date="2023-01-26T13:02:00Z">
              <w:r w:rsidRPr="00A769E6" w:rsidDel="002F3BCC">
                <w:rPr>
                  <w:rFonts w:ascii="Times New Roman" w:hAnsi="Times New Roman"/>
                  <w:color w:val="000000"/>
                  <w:sz w:val="16"/>
                  <w:szCs w:val="16"/>
                </w:rPr>
                <w:delText>0.193</w:delText>
              </w:r>
            </w:del>
          </w:p>
        </w:tc>
        <w:tc>
          <w:tcPr>
            <w:tcW w:w="722" w:type="dxa"/>
            <w:tcBorders>
              <w:top w:val="nil"/>
              <w:left w:val="nil"/>
              <w:bottom w:val="nil"/>
              <w:right w:val="single" w:sz="4" w:space="0" w:color="auto"/>
            </w:tcBorders>
            <w:shd w:val="clear" w:color="auto" w:fill="auto"/>
            <w:noWrap/>
            <w:vAlign w:val="center"/>
            <w:tcPrChange w:id="406" w:author="Jeremy Groves" w:date="2023-01-26T13:02:00Z">
              <w:tcPr>
                <w:tcW w:w="722" w:type="dxa"/>
                <w:tcBorders>
                  <w:top w:val="nil"/>
                  <w:left w:val="nil"/>
                  <w:bottom w:val="nil"/>
                  <w:right w:val="single" w:sz="4" w:space="0" w:color="auto"/>
                </w:tcBorders>
                <w:shd w:val="clear" w:color="auto" w:fill="auto"/>
                <w:noWrap/>
                <w:vAlign w:val="center"/>
              </w:tcPr>
            </w:tcPrChange>
          </w:tcPr>
          <w:p w14:paraId="4E5C7B01" w14:textId="61946E04" w:rsidR="00E977A9" w:rsidRPr="00A769E6" w:rsidDel="002F3BCC" w:rsidRDefault="00E977A9" w:rsidP="004962F3">
            <w:pPr>
              <w:jc w:val="center"/>
              <w:rPr>
                <w:del w:id="407" w:author="Jeremy Groves" w:date="2023-01-26T13:02:00Z"/>
                <w:rFonts w:ascii="Times New Roman" w:hAnsi="Times New Roman"/>
                <w:color w:val="000000"/>
                <w:sz w:val="16"/>
                <w:szCs w:val="16"/>
              </w:rPr>
            </w:pPr>
            <w:del w:id="408" w:author="Jeremy Groves" w:date="2023-01-26T13:02:00Z">
              <w:r w:rsidRPr="00A769E6" w:rsidDel="002F3BCC">
                <w:rPr>
                  <w:rFonts w:ascii="Times New Roman" w:hAnsi="Times New Roman"/>
                  <w:color w:val="000000"/>
                  <w:sz w:val="16"/>
                  <w:szCs w:val="16"/>
                </w:rPr>
                <w:delText>0.394</w:delText>
              </w:r>
            </w:del>
          </w:p>
        </w:tc>
        <w:tc>
          <w:tcPr>
            <w:tcW w:w="720" w:type="dxa"/>
            <w:tcBorders>
              <w:top w:val="nil"/>
              <w:left w:val="single" w:sz="4" w:space="0" w:color="auto"/>
              <w:bottom w:val="nil"/>
              <w:right w:val="nil"/>
            </w:tcBorders>
            <w:shd w:val="clear" w:color="auto" w:fill="auto"/>
            <w:noWrap/>
            <w:vAlign w:val="center"/>
            <w:tcPrChange w:id="409" w:author="Jeremy Groves" w:date="2023-01-26T13:02:00Z">
              <w:tcPr>
                <w:tcW w:w="720" w:type="dxa"/>
                <w:tcBorders>
                  <w:top w:val="nil"/>
                  <w:left w:val="single" w:sz="4" w:space="0" w:color="auto"/>
                  <w:bottom w:val="nil"/>
                  <w:right w:val="nil"/>
                </w:tcBorders>
                <w:shd w:val="clear" w:color="auto" w:fill="auto"/>
                <w:noWrap/>
                <w:vAlign w:val="center"/>
              </w:tcPr>
            </w:tcPrChange>
          </w:tcPr>
          <w:p w14:paraId="4CE7C17C" w14:textId="164D6C71" w:rsidR="00E977A9" w:rsidRPr="00A769E6" w:rsidDel="002F3BCC" w:rsidRDefault="00E977A9" w:rsidP="004962F3">
            <w:pPr>
              <w:jc w:val="center"/>
              <w:rPr>
                <w:del w:id="410" w:author="Jeremy Groves" w:date="2023-01-26T13:02:00Z"/>
                <w:rFonts w:ascii="Times New Roman" w:hAnsi="Times New Roman"/>
                <w:color w:val="000000"/>
                <w:sz w:val="16"/>
                <w:szCs w:val="16"/>
              </w:rPr>
            </w:pPr>
            <w:del w:id="411" w:author="Jeremy Groves" w:date="2023-01-26T13:02:00Z">
              <w:r w:rsidRPr="00A769E6" w:rsidDel="002F3BCC">
                <w:rPr>
                  <w:rFonts w:ascii="Times New Roman" w:hAnsi="Times New Roman"/>
                  <w:color w:val="000000"/>
                  <w:sz w:val="16"/>
                  <w:szCs w:val="16"/>
                </w:rPr>
                <w:delText>0.171</w:delText>
              </w:r>
            </w:del>
          </w:p>
        </w:tc>
        <w:tc>
          <w:tcPr>
            <w:tcW w:w="720" w:type="dxa"/>
            <w:tcBorders>
              <w:top w:val="nil"/>
              <w:left w:val="nil"/>
              <w:bottom w:val="nil"/>
              <w:right w:val="single" w:sz="4" w:space="0" w:color="auto"/>
            </w:tcBorders>
            <w:shd w:val="clear" w:color="auto" w:fill="auto"/>
            <w:noWrap/>
            <w:vAlign w:val="center"/>
            <w:tcPrChange w:id="412" w:author="Jeremy Groves" w:date="2023-01-26T13:02:00Z">
              <w:tcPr>
                <w:tcW w:w="720" w:type="dxa"/>
                <w:tcBorders>
                  <w:top w:val="nil"/>
                  <w:left w:val="nil"/>
                  <w:bottom w:val="nil"/>
                  <w:right w:val="single" w:sz="4" w:space="0" w:color="auto"/>
                </w:tcBorders>
                <w:shd w:val="clear" w:color="auto" w:fill="auto"/>
                <w:noWrap/>
                <w:vAlign w:val="center"/>
              </w:tcPr>
            </w:tcPrChange>
          </w:tcPr>
          <w:p w14:paraId="71F69001" w14:textId="3345EE7D" w:rsidR="00E977A9" w:rsidRPr="00A769E6" w:rsidDel="002F3BCC" w:rsidRDefault="00E977A9" w:rsidP="004962F3">
            <w:pPr>
              <w:jc w:val="center"/>
              <w:rPr>
                <w:del w:id="413" w:author="Jeremy Groves" w:date="2023-01-26T13:02:00Z"/>
                <w:rFonts w:ascii="Times New Roman" w:hAnsi="Times New Roman"/>
                <w:color w:val="000000"/>
                <w:sz w:val="16"/>
                <w:szCs w:val="16"/>
              </w:rPr>
            </w:pPr>
            <w:del w:id="414" w:author="Jeremy Groves" w:date="2023-01-26T13:02:00Z">
              <w:r w:rsidRPr="00A769E6" w:rsidDel="002F3BCC">
                <w:rPr>
                  <w:rFonts w:ascii="Times New Roman" w:hAnsi="Times New Roman"/>
                  <w:color w:val="000000"/>
                  <w:sz w:val="16"/>
                  <w:szCs w:val="16"/>
                </w:rPr>
                <w:delText>0.377</w:delText>
              </w:r>
            </w:del>
          </w:p>
        </w:tc>
        <w:tc>
          <w:tcPr>
            <w:tcW w:w="720" w:type="dxa"/>
            <w:tcBorders>
              <w:top w:val="nil"/>
              <w:left w:val="single" w:sz="4" w:space="0" w:color="auto"/>
              <w:bottom w:val="nil"/>
              <w:right w:val="nil"/>
            </w:tcBorders>
            <w:shd w:val="clear" w:color="auto" w:fill="auto"/>
            <w:noWrap/>
            <w:vAlign w:val="center"/>
            <w:tcPrChange w:id="415" w:author="Jeremy Groves" w:date="2023-01-26T13:02:00Z">
              <w:tcPr>
                <w:tcW w:w="720" w:type="dxa"/>
                <w:tcBorders>
                  <w:top w:val="nil"/>
                  <w:left w:val="single" w:sz="4" w:space="0" w:color="auto"/>
                  <w:bottom w:val="nil"/>
                  <w:right w:val="nil"/>
                </w:tcBorders>
                <w:shd w:val="clear" w:color="auto" w:fill="auto"/>
                <w:noWrap/>
                <w:vAlign w:val="center"/>
              </w:tcPr>
            </w:tcPrChange>
          </w:tcPr>
          <w:p w14:paraId="1AFF6E07" w14:textId="1CDAF72C" w:rsidR="00E977A9" w:rsidRPr="00A769E6" w:rsidDel="002F3BCC" w:rsidRDefault="00E977A9" w:rsidP="004962F3">
            <w:pPr>
              <w:jc w:val="center"/>
              <w:rPr>
                <w:del w:id="416" w:author="Jeremy Groves" w:date="2023-01-26T13:02:00Z"/>
                <w:rFonts w:ascii="Times New Roman" w:hAnsi="Times New Roman"/>
                <w:color w:val="000000"/>
                <w:sz w:val="16"/>
                <w:szCs w:val="16"/>
              </w:rPr>
            </w:pPr>
            <w:del w:id="417" w:author="Jeremy Groves" w:date="2023-01-26T13:02:00Z">
              <w:r w:rsidRPr="00A769E6" w:rsidDel="002F3BCC">
                <w:rPr>
                  <w:rFonts w:ascii="Times New Roman" w:hAnsi="Times New Roman"/>
                  <w:color w:val="000000"/>
                  <w:sz w:val="16"/>
                  <w:szCs w:val="16"/>
                </w:rPr>
                <w:delText>0.200</w:delText>
              </w:r>
            </w:del>
          </w:p>
        </w:tc>
        <w:tc>
          <w:tcPr>
            <w:tcW w:w="720" w:type="dxa"/>
            <w:tcBorders>
              <w:top w:val="nil"/>
              <w:left w:val="nil"/>
              <w:bottom w:val="nil"/>
              <w:right w:val="single" w:sz="4" w:space="0" w:color="auto"/>
            </w:tcBorders>
            <w:shd w:val="clear" w:color="auto" w:fill="auto"/>
            <w:noWrap/>
            <w:vAlign w:val="center"/>
            <w:tcPrChange w:id="418" w:author="Jeremy Groves" w:date="2023-01-26T13:02:00Z">
              <w:tcPr>
                <w:tcW w:w="720" w:type="dxa"/>
                <w:tcBorders>
                  <w:top w:val="nil"/>
                  <w:left w:val="nil"/>
                  <w:bottom w:val="nil"/>
                  <w:right w:val="single" w:sz="4" w:space="0" w:color="auto"/>
                </w:tcBorders>
                <w:shd w:val="clear" w:color="auto" w:fill="auto"/>
                <w:noWrap/>
                <w:vAlign w:val="center"/>
              </w:tcPr>
            </w:tcPrChange>
          </w:tcPr>
          <w:p w14:paraId="542CB92A" w14:textId="17490A95" w:rsidR="00E977A9" w:rsidRPr="00A769E6" w:rsidDel="002F3BCC" w:rsidRDefault="00E977A9" w:rsidP="004962F3">
            <w:pPr>
              <w:jc w:val="center"/>
              <w:rPr>
                <w:del w:id="419" w:author="Jeremy Groves" w:date="2023-01-26T13:02:00Z"/>
                <w:rFonts w:ascii="Times New Roman" w:hAnsi="Times New Roman"/>
                <w:color w:val="000000"/>
                <w:sz w:val="16"/>
                <w:szCs w:val="16"/>
              </w:rPr>
            </w:pPr>
            <w:del w:id="420" w:author="Jeremy Groves" w:date="2023-01-26T13:02:00Z">
              <w:r w:rsidRPr="00A769E6" w:rsidDel="002F3BCC">
                <w:rPr>
                  <w:rFonts w:ascii="Times New Roman" w:hAnsi="Times New Roman"/>
                  <w:color w:val="000000"/>
                  <w:sz w:val="16"/>
                  <w:szCs w:val="16"/>
                </w:rPr>
                <w:delText>0.400</w:delText>
              </w:r>
            </w:del>
          </w:p>
        </w:tc>
        <w:tc>
          <w:tcPr>
            <w:tcW w:w="724" w:type="dxa"/>
            <w:tcBorders>
              <w:top w:val="nil"/>
              <w:left w:val="single" w:sz="4" w:space="0" w:color="auto"/>
              <w:bottom w:val="nil"/>
              <w:right w:val="nil"/>
            </w:tcBorders>
            <w:shd w:val="clear" w:color="auto" w:fill="auto"/>
            <w:noWrap/>
            <w:vAlign w:val="center"/>
            <w:tcPrChange w:id="421" w:author="Jeremy Groves" w:date="2023-01-26T13:02:00Z">
              <w:tcPr>
                <w:tcW w:w="724" w:type="dxa"/>
                <w:tcBorders>
                  <w:top w:val="nil"/>
                  <w:left w:val="single" w:sz="4" w:space="0" w:color="auto"/>
                  <w:bottom w:val="nil"/>
                  <w:right w:val="nil"/>
                </w:tcBorders>
                <w:shd w:val="clear" w:color="auto" w:fill="auto"/>
                <w:noWrap/>
                <w:vAlign w:val="center"/>
              </w:tcPr>
            </w:tcPrChange>
          </w:tcPr>
          <w:p w14:paraId="52C86A0E" w14:textId="6827C76D" w:rsidR="00E977A9" w:rsidRPr="00A769E6" w:rsidDel="002F3BCC" w:rsidRDefault="00E977A9" w:rsidP="004962F3">
            <w:pPr>
              <w:jc w:val="center"/>
              <w:rPr>
                <w:del w:id="422" w:author="Jeremy Groves" w:date="2023-01-26T13:02:00Z"/>
                <w:rFonts w:ascii="Times New Roman" w:hAnsi="Times New Roman"/>
                <w:color w:val="000000"/>
                <w:sz w:val="16"/>
                <w:szCs w:val="16"/>
              </w:rPr>
            </w:pPr>
            <w:del w:id="423" w:author="Jeremy Groves" w:date="2023-01-26T13:02:00Z">
              <w:r w:rsidRPr="00A769E6" w:rsidDel="002F3BCC">
                <w:rPr>
                  <w:rFonts w:ascii="Times New Roman" w:hAnsi="Times New Roman"/>
                  <w:color w:val="000000"/>
                  <w:sz w:val="16"/>
                  <w:szCs w:val="16"/>
                </w:rPr>
                <w:delText>0.224</w:delText>
              </w:r>
            </w:del>
          </w:p>
        </w:tc>
        <w:tc>
          <w:tcPr>
            <w:tcW w:w="720" w:type="dxa"/>
            <w:tcBorders>
              <w:top w:val="nil"/>
              <w:left w:val="nil"/>
              <w:bottom w:val="nil"/>
              <w:right w:val="nil"/>
            </w:tcBorders>
            <w:shd w:val="clear" w:color="auto" w:fill="auto"/>
            <w:noWrap/>
            <w:vAlign w:val="center"/>
            <w:tcPrChange w:id="424" w:author="Jeremy Groves" w:date="2023-01-26T13:02:00Z">
              <w:tcPr>
                <w:tcW w:w="720" w:type="dxa"/>
                <w:tcBorders>
                  <w:top w:val="nil"/>
                  <w:left w:val="nil"/>
                  <w:bottom w:val="nil"/>
                  <w:right w:val="nil"/>
                </w:tcBorders>
                <w:shd w:val="clear" w:color="auto" w:fill="auto"/>
                <w:noWrap/>
                <w:vAlign w:val="center"/>
              </w:tcPr>
            </w:tcPrChange>
          </w:tcPr>
          <w:p w14:paraId="6D998734" w14:textId="591A7D82" w:rsidR="00E977A9" w:rsidRPr="00A769E6" w:rsidDel="002F3BCC" w:rsidRDefault="00E977A9" w:rsidP="004962F3">
            <w:pPr>
              <w:jc w:val="center"/>
              <w:rPr>
                <w:del w:id="425" w:author="Jeremy Groves" w:date="2023-01-26T13:02:00Z"/>
                <w:rFonts w:ascii="Times New Roman" w:hAnsi="Times New Roman"/>
                <w:color w:val="000000"/>
                <w:sz w:val="16"/>
                <w:szCs w:val="16"/>
              </w:rPr>
            </w:pPr>
            <w:del w:id="426" w:author="Jeremy Groves" w:date="2023-01-26T13:02:00Z">
              <w:r w:rsidRPr="00A769E6" w:rsidDel="002F3BCC">
                <w:rPr>
                  <w:rFonts w:ascii="Times New Roman" w:hAnsi="Times New Roman"/>
                  <w:color w:val="000000"/>
                  <w:sz w:val="16"/>
                  <w:szCs w:val="16"/>
                </w:rPr>
                <w:delText>0.417</w:delText>
              </w:r>
            </w:del>
          </w:p>
        </w:tc>
      </w:tr>
      <w:tr w:rsidR="00E977A9" w:rsidRPr="00A769E6" w:rsidDel="002F3BCC" w14:paraId="71D0A434" w14:textId="36B170B0" w:rsidTr="002F3BCC">
        <w:tblPrEx>
          <w:tblW w:w="10267" w:type="dxa"/>
          <w:jc w:val="center"/>
          <w:tblLayout w:type="fixed"/>
          <w:tblCellMar>
            <w:left w:w="29" w:type="dxa"/>
            <w:right w:w="29" w:type="dxa"/>
          </w:tblCellMar>
          <w:tblPrExChange w:id="427" w:author="Jeremy Groves" w:date="2023-01-26T13:02:00Z">
            <w:tblPrEx>
              <w:tblW w:w="10267" w:type="dxa"/>
              <w:jc w:val="center"/>
              <w:tblLayout w:type="fixed"/>
              <w:tblCellMar>
                <w:left w:w="29" w:type="dxa"/>
                <w:right w:w="29" w:type="dxa"/>
              </w:tblCellMar>
            </w:tblPrEx>
          </w:tblPrExChange>
        </w:tblPrEx>
        <w:trPr>
          <w:trHeight w:val="245"/>
          <w:jc w:val="center"/>
          <w:del w:id="428" w:author="Jeremy Groves" w:date="2023-01-26T13:02:00Z"/>
          <w:trPrChange w:id="429"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430" w:author="Jeremy Groves" w:date="2023-01-26T13:02:00Z">
              <w:tcPr>
                <w:tcW w:w="1260" w:type="dxa"/>
                <w:tcBorders>
                  <w:top w:val="nil"/>
                  <w:left w:val="nil"/>
                  <w:bottom w:val="nil"/>
                  <w:right w:val="single" w:sz="4" w:space="0" w:color="auto"/>
                </w:tcBorders>
                <w:shd w:val="clear" w:color="auto" w:fill="auto"/>
                <w:noWrap/>
                <w:vAlign w:val="center"/>
              </w:tcPr>
            </w:tcPrChange>
          </w:tcPr>
          <w:p w14:paraId="2794416E" w14:textId="0ADA5455" w:rsidR="00E977A9" w:rsidRPr="00A769E6" w:rsidDel="002F3BCC" w:rsidRDefault="00E977A9" w:rsidP="004962F3">
            <w:pPr>
              <w:rPr>
                <w:del w:id="431" w:author="Jeremy Groves" w:date="2023-01-26T13:02:00Z"/>
                <w:rFonts w:ascii="Times New Roman" w:hAnsi="Times New Roman"/>
                <w:color w:val="000000"/>
                <w:sz w:val="16"/>
                <w:szCs w:val="16"/>
              </w:rPr>
            </w:pPr>
            <w:del w:id="432" w:author="Jeremy Groves" w:date="2023-01-26T13:02:00Z">
              <w:r w:rsidRPr="00A769E6" w:rsidDel="002F3BCC">
                <w:rPr>
                  <w:rFonts w:ascii="Times New Roman" w:hAnsi="Times New Roman"/>
                  <w:color w:val="000000"/>
                  <w:sz w:val="16"/>
                  <w:szCs w:val="16"/>
                </w:rPr>
                <w:delText>NeverMarried*</w:delText>
              </w:r>
            </w:del>
          </w:p>
        </w:tc>
        <w:tc>
          <w:tcPr>
            <w:tcW w:w="3237" w:type="dxa"/>
            <w:tcBorders>
              <w:top w:val="nil"/>
              <w:left w:val="single" w:sz="4" w:space="0" w:color="auto"/>
              <w:bottom w:val="nil"/>
              <w:right w:val="single" w:sz="4" w:space="0" w:color="auto"/>
            </w:tcBorders>
            <w:shd w:val="clear" w:color="auto" w:fill="auto"/>
            <w:vAlign w:val="center"/>
            <w:tcPrChange w:id="433"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7D9EDD71" w14:textId="74E1F819" w:rsidR="00E977A9" w:rsidRPr="00A769E6" w:rsidDel="002F3BCC" w:rsidRDefault="00E977A9" w:rsidP="004962F3">
            <w:pPr>
              <w:rPr>
                <w:del w:id="434" w:author="Jeremy Groves" w:date="2023-01-26T13:02:00Z"/>
                <w:rFonts w:ascii="Times New Roman" w:hAnsi="Times New Roman"/>
                <w:color w:val="000000"/>
                <w:sz w:val="16"/>
                <w:szCs w:val="16"/>
              </w:rPr>
            </w:pPr>
            <w:del w:id="435" w:author="Jeremy Groves" w:date="2023-01-26T13:02:00Z">
              <w:r w:rsidRPr="00A769E6" w:rsidDel="002F3BCC">
                <w:rPr>
                  <w:rFonts w:ascii="Times New Roman" w:hAnsi="Times New Roman"/>
                  <w:color w:val="000000"/>
                  <w:sz w:val="16"/>
                  <w:szCs w:val="16"/>
                </w:rPr>
                <w:delText>=1 if Currently Married</w:delText>
              </w:r>
            </w:del>
          </w:p>
        </w:tc>
        <w:tc>
          <w:tcPr>
            <w:tcW w:w="721" w:type="dxa"/>
            <w:tcBorders>
              <w:top w:val="nil"/>
              <w:left w:val="single" w:sz="4" w:space="0" w:color="auto"/>
              <w:bottom w:val="nil"/>
              <w:right w:val="nil"/>
            </w:tcBorders>
            <w:shd w:val="clear" w:color="auto" w:fill="auto"/>
            <w:noWrap/>
            <w:vAlign w:val="center"/>
            <w:tcPrChange w:id="436" w:author="Jeremy Groves" w:date="2023-01-26T13:02:00Z">
              <w:tcPr>
                <w:tcW w:w="721" w:type="dxa"/>
                <w:tcBorders>
                  <w:top w:val="nil"/>
                  <w:left w:val="single" w:sz="4" w:space="0" w:color="auto"/>
                  <w:bottom w:val="nil"/>
                  <w:right w:val="nil"/>
                </w:tcBorders>
                <w:shd w:val="clear" w:color="auto" w:fill="auto"/>
                <w:noWrap/>
                <w:vAlign w:val="center"/>
              </w:tcPr>
            </w:tcPrChange>
          </w:tcPr>
          <w:p w14:paraId="52A23900" w14:textId="1BF7D244" w:rsidR="00E977A9" w:rsidRPr="00A769E6" w:rsidDel="002F3BCC" w:rsidRDefault="00E977A9" w:rsidP="004962F3">
            <w:pPr>
              <w:jc w:val="center"/>
              <w:rPr>
                <w:del w:id="437" w:author="Jeremy Groves" w:date="2023-01-26T13:02:00Z"/>
                <w:rFonts w:ascii="Times New Roman" w:hAnsi="Times New Roman"/>
                <w:color w:val="000000"/>
                <w:sz w:val="16"/>
                <w:szCs w:val="16"/>
              </w:rPr>
            </w:pPr>
            <w:del w:id="438" w:author="Jeremy Groves" w:date="2023-01-26T13:02:00Z">
              <w:r w:rsidRPr="00A769E6" w:rsidDel="002F3BCC">
                <w:rPr>
                  <w:rFonts w:ascii="Times New Roman" w:hAnsi="Times New Roman"/>
                  <w:color w:val="000000"/>
                  <w:sz w:val="16"/>
                  <w:szCs w:val="16"/>
                </w:rPr>
                <w:delText>0.842</w:delText>
              </w:r>
            </w:del>
          </w:p>
        </w:tc>
        <w:tc>
          <w:tcPr>
            <w:tcW w:w="722" w:type="dxa"/>
            <w:tcBorders>
              <w:top w:val="nil"/>
              <w:left w:val="nil"/>
              <w:bottom w:val="nil"/>
              <w:right w:val="single" w:sz="4" w:space="0" w:color="auto"/>
            </w:tcBorders>
            <w:shd w:val="clear" w:color="auto" w:fill="auto"/>
            <w:noWrap/>
            <w:vAlign w:val="center"/>
            <w:tcPrChange w:id="439" w:author="Jeremy Groves" w:date="2023-01-26T13:02:00Z">
              <w:tcPr>
                <w:tcW w:w="722" w:type="dxa"/>
                <w:tcBorders>
                  <w:top w:val="nil"/>
                  <w:left w:val="nil"/>
                  <w:bottom w:val="nil"/>
                  <w:right w:val="single" w:sz="4" w:space="0" w:color="auto"/>
                </w:tcBorders>
                <w:shd w:val="clear" w:color="auto" w:fill="auto"/>
                <w:noWrap/>
                <w:vAlign w:val="center"/>
              </w:tcPr>
            </w:tcPrChange>
          </w:tcPr>
          <w:p w14:paraId="3471A611" w14:textId="0D4A45DC" w:rsidR="00E977A9" w:rsidRPr="00A769E6" w:rsidDel="002F3BCC" w:rsidRDefault="00E977A9" w:rsidP="004962F3">
            <w:pPr>
              <w:jc w:val="center"/>
              <w:rPr>
                <w:del w:id="440" w:author="Jeremy Groves" w:date="2023-01-26T13:02:00Z"/>
                <w:rFonts w:ascii="Times New Roman" w:hAnsi="Times New Roman"/>
                <w:color w:val="000000"/>
                <w:sz w:val="16"/>
                <w:szCs w:val="16"/>
              </w:rPr>
            </w:pPr>
            <w:del w:id="441" w:author="Jeremy Groves" w:date="2023-01-26T13:02:00Z">
              <w:r w:rsidRPr="00A769E6" w:rsidDel="002F3BCC">
                <w:rPr>
                  <w:rFonts w:ascii="Times New Roman" w:hAnsi="Times New Roman"/>
                  <w:color w:val="000000"/>
                  <w:sz w:val="16"/>
                  <w:szCs w:val="16"/>
                </w:rPr>
                <w:delText>0.365</w:delText>
              </w:r>
            </w:del>
          </w:p>
        </w:tc>
        <w:tc>
          <w:tcPr>
            <w:tcW w:w="720" w:type="dxa"/>
            <w:tcBorders>
              <w:top w:val="nil"/>
              <w:left w:val="single" w:sz="4" w:space="0" w:color="auto"/>
              <w:bottom w:val="nil"/>
              <w:right w:val="nil"/>
            </w:tcBorders>
            <w:shd w:val="clear" w:color="auto" w:fill="auto"/>
            <w:noWrap/>
            <w:vAlign w:val="center"/>
            <w:tcPrChange w:id="442" w:author="Jeremy Groves" w:date="2023-01-26T13:02:00Z">
              <w:tcPr>
                <w:tcW w:w="720" w:type="dxa"/>
                <w:tcBorders>
                  <w:top w:val="nil"/>
                  <w:left w:val="single" w:sz="4" w:space="0" w:color="auto"/>
                  <w:bottom w:val="nil"/>
                  <w:right w:val="nil"/>
                </w:tcBorders>
                <w:shd w:val="clear" w:color="auto" w:fill="auto"/>
                <w:noWrap/>
                <w:vAlign w:val="center"/>
              </w:tcPr>
            </w:tcPrChange>
          </w:tcPr>
          <w:p w14:paraId="06FCB7B1" w14:textId="7566C383" w:rsidR="00E977A9" w:rsidRPr="00A769E6" w:rsidDel="002F3BCC" w:rsidRDefault="00E977A9" w:rsidP="004962F3">
            <w:pPr>
              <w:jc w:val="center"/>
              <w:rPr>
                <w:del w:id="443" w:author="Jeremy Groves" w:date="2023-01-26T13:02:00Z"/>
                <w:rFonts w:ascii="Times New Roman" w:hAnsi="Times New Roman"/>
                <w:color w:val="000000"/>
                <w:sz w:val="16"/>
                <w:szCs w:val="16"/>
              </w:rPr>
            </w:pPr>
            <w:del w:id="444" w:author="Jeremy Groves" w:date="2023-01-26T13:02:00Z">
              <w:r w:rsidRPr="00A769E6" w:rsidDel="002F3BCC">
                <w:rPr>
                  <w:rFonts w:ascii="Times New Roman" w:hAnsi="Times New Roman"/>
                  <w:color w:val="000000"/>
                  <w:sz w:val="16"/>
                  <w:szCs w:val="16"/>
                </w:rPr>
                <w:delText>0.879</w:delText>
              </w:r>
            </w:del>
          </w:p>
        </w:tc>
        <w:tc>
          <w:tcPr>
            <w:tcW w:w="720" w:type="dxa"/>
            <w:tcBorders>
              <w:top w:val="nil"/>
              <w:left w:val="nil"/>
              <w:bottom w:val="nil"/>
              <w:right w:val="single" w:sz="4" w:space="0" w:color="auto"/>
            </w:tcBorders>
            <w:shd w:val="clear" w:color="auto" w:fill="auto"/>
            <w:noWrap/>
            <w:vAlign w:val="center"/>
            <w:tcPrChange w:id="445" w:author="Jeremy Groves" w:date="2023-01-26T13:02:00Z">
              <w:tcPr>
                <w:tcW w:w="720" w:type="dxa"/>
                <w:tcBorders>
                  <w:top w:val="nil"/>
                  <w:left w:val="nil"/>
                  <w:bottom w:val="nil"/>
                  <w:right w:val="single" w:sz="4" w:space="0" w:color="auto"/>
                </w:tcBorders>
                <w:shd w:val="clear" w:color="auto" w:fill="auto"/>
                <w:noWrap/>
                <w:vAlign w:val="center"/>
              </w:tcPr>
            </w:tcPrChange>
          </w:tcPr>
          <w:p w14:paraId="281FA8CA" w14:textId="02677A72" w:rsidR="00E977A9" w:rsidRPr="00A769E6" w:rsidDel="002F3BCC" w:rsidRDefault="00E977A9" w:rsidP="004962F3">
            <w:pPr>
              <w:jc w:val="center"/>
              <w:rPr>
                <w:del w:id="446" w:author="Jeremy Groves" w:date="2023-01-26T13:02:00Z"/>
                <w:rFonts w:ascii="Times New Roman" w:hAnsi="Times New Roman"/>
                <w:color w:val="000000"/>
                <w:sz w:val="16"/>
                <w:szCs w:val="16"/>
              </w:rPr>
            </w:pPr>
            <w:del w:id="447" w:author="Jeremy Groves" w:date="2023-01-26T13:02:00Z">
              <w:r w:rsidRPr="00A769E6" w:rsidDel="002F3BCC">
                <w:rPr>
                  <w:rFonts w:ascii="Times New Roman" w:hAnsi="Times New Roman"/>
                  <w:color w:val="000000"/>
                  <w:sz w:val="16"/>
                  <w:szCs w:val="16"/>
                </w:rPr>
                <w:delText>0.326</w:delText>
              </w:r>
            </w:del>
          </w:p>
        </w:tc>
        <w:tc>
          <w:tcPr>
            <w:tcW w:w="720" w:type="dxa"/>
            <w:tcBorders>
              <w:top w:val="nil"/>
              <w:left w:val="single" w:sz="4" w:space="0" w:color="auto"/>
              <w:bottom w:val="nil"/>
              <w:right w:val="nil"/>
            </w:tcBorders>
            <w:shd w:val="clear" w:color="auto" w:fill="auto"/>
            <w:noWrap/>
            <w:vAlign w:val="center"/>
            <w:tcPrChange w:id="448" w:author="Jeremy Groves" w:date="2023-01-26T13:02:00Z">
              <w:tcPr>
                <w:tcW w:w="720" w:type="dxa"/>
                <w:tcBorders>
                  <w:top w:val="nil"/>
                  <w:left w:val="single" w:sz="4" w:space="0" w:color="auto"/>
                  <w:bottom w:val="nil"/>
                  <w:right w:val="nil"/>
                </w:tcBorders>
                <w:shd w:val="clear" w:color="auto" w:fill="auto"/>
                <w:noWrap/>
                <w:vAlign w:val="center"/>
              </w:tcPr>
            </w:tcPrChange>
          </w:tcPr>
          <w:p w14:paraId="619B1CA8" w14:textId="56D112A6" w:rsidR="00E977A9" w:rsidRPr="00A769E6" w:rsidDel="002F3BCC" w:rsidRDefault="00E977A9" w:rsidP="004962F3">
            <w:pPr>
              <w:jc w:val="center"/>
              <w:rPr>
                <w:del w:id="449" w:author="Jeremy Groves" w:date="2023-01-26T13:02:00Z"/>
                <w:rFonts w:ascii="Times New Roman" w:hAnsi="Times New Roman"/>
                <w:color w:val="000000"/>
                <w:sz w:val="16"/>
                <w:szCs w:val="16"/>
              </w:rPr>
            </w:pPr>
            <w:del w:id="450" w:author="Jeremy Groves" w:date="2023-01-26T13:02:00Z">
              <w:r w:rsidRPr="00A769E6" w:rsidDel="002F3BCC">
                <w:rPr>
                  <w:rFonts w:ascii="Times New Roman" w:hAnsi="Times New Roman"/>
                  <w:color w:val="000000"/>
                  <w:sz w:val="16"/>
                  <w:szCs w:val="16"/>
                </w:rPr>
                <w:delText>0.828</w:delText>
              </w:r>
            </w:del>
          </w:p>
        </w:tc>
        <w:tc>
          <w:tcPr>
            <w:tcW w:w="720" w:type="dxa"/>
            <w:tcBorders>
              <w:top w:val="nil"/>
              <w:left w:val="nil"/>
              <w:bottom w:val="nil"/>
              <w:right w:val="single" w:sz="4" w:space="0" w:color="auto"/>
            </w:tcBorders>
            <w:shd w:val="clear" w:color="auto" w:fill="auto"/>
            <w:noWrap/>
            <w:vAlign w:val="center"/>
            <w:tcPrChange w:id="451" w:author="Jeremy Groves" w:date="2023-01-26T13:02:00Z">
              <w:tcPr>
                <w:tcW w:w="720" w:type="dxa"/>
                <w:tcBorders>
                  <w:top w:val="nil"/>
                  <w:left w:val="nil"/>
                  <w:bottom w:val="nil"/>
                  <w:right w:val="single" w:sz="4" w:space="0" w:color="auto"/>
                </w:tcBorders>
                <w:shd w:val="clear" w:color="auto" w:fill="auto"/>
                <w:noWrap/>
                <w:vAlign w:val="center"/>
              </w:tcPr>
            </w:tcPrChange>
          </w:tcPr>
          <w:p w14:paraId="16A7399E" w14:textId="2DC53CBB" w:rsidR="00E977A9" w:rsidRPr="00A769E6" w:rsidDel="002F3BCC" w:rsidRDefault="00E977A9" w:rsidP="004962F3">
            <w:pPr>
              <w:jc w:val="center"/>
              <w:rPr>
                <w:del w:id="452" w:author="Jeremy Groves" w:date="2023-01-26T13:02:00Z"/>
                <w:rFonts w:ascii="Times New Roman" w:hAnsi="Times New Roman"/>
                <w:color w:val="000000"/>
                <w:sz w:val="16"/>
                <w:szCs w:val="16"/>
              </w:rPr>
            </w:pPr>
            <w:del w:id="453" w:author="Jeremy Groves" w:date="2023-01-26T13:02:00Z">
              <w:r w:rsidRPr="00A769E6" w:rsidDel="002F3BCC">
                <w:rPr>
                  <w:rFonts w:ascii="Times New Roman" w:hAnsi="Times New Roman"/>
                  <w:color w:val="000000"/>
                  <w:sz w:val="16"/>
                  <w:szCs w:val="16"/>
                </w:rPr>
                <w:delText>0.378</w:delText>
              </w:r>
            </w:del>
          </w:p>
        </w:tc>
        <w:tc>
          <w:tcPr>
            <w:tcW w:w="724" w:type="dxa"/>
            <w:tcBorders>
              <w:top w:val="nil"/>
              <w:left w:val="single" w:sz="4" w:space="0" w:color="auto"/>
              <w:bottom w:val="nil"/>
              <w:right w:val="nil"/>
            </w:tcBorders>
            <w:shd w:val="clear" w:color="auto" w:fill="auto"/>
            <w:noWrap/>
            <w:vAlign w:val="center"/>
            <w:tcPrChange w:id="454" w:author="Jeremy Groves" w:date="2023-01-26T13:02:00Z">
              <w:tcPr>
                <w:tcW w:w="724" w:type="dxa"/>
                <w:tcBorders>
                  <w:top w:val="nil"/>
                  <w:left w:val="single" w:sz="4" w:space="0" w:color="auto"/>
                  <w:bottom w:val="nil"/>
                  <w:right w:val="nil"/>
                </w:tcBorders>
                <w:shd w:val="clear" w:color="auto" w:fill="auto"/>
                <w:noWrap/>
                <w:vAlign w:val="center"/>
              </w:tcPr>
            </w:tcPrChange>
          </w:tcPr>
          <w:p w14:paraId="285A1B0C" w14:textId="02B794EC" w:rsidR="00E977A9" w:rsidRPr="00A769E6" w:rsidDel="002F3BCC" w:rsidRDefault="00E977A9" w:rsidP="004962F3">
            <w:pPr>
              <w:jc w:val="center"/>
              <w:rPr>
                <w:del w:id="455" w:author="Jeremy Groves" w:date="2023-01-26T13:02:00Z"/>
                <w:rFonts w:ascii="Times New Roman" w:hAnsi="Times New Roman"/>
                <w:color w:val="000000"/>
                <w:sz w:val="16"/>
                <w:szCs w:val="16"/>
              </w:rPr>
            </w:pPr>
            <w:del w:id="456" w:author="Jeremy Groves" w:date="2023-01-26T13:02:00Z">
              <w:r w:rsidRPr="00A769E6" w:rsidDel="002F3BCC">
                <w:rPr>
                  <w:rFonts w:ascii="Times New Roman" w:hAnsi="Times New Roman"/>
                  <w:color w:val="000000"/>
                  <w:sz w:val="16"/>
                  <w:szCs w:val="16"/>
                </w:rPr>
                <w:delText>0.787</w:delText>
              </w:r>
            </w:del>
          </w:p>
        </w:tc>
        <w:tc>
          <w:tcPr>
            <w:tcW w:w="720" w:type="dxa"/>
            <w:tcBorders>
              <w:top w:val="nil"/>
              <w:left w:val="nil"/>
              <w:bottom w:val="nil"/>
              <w:right w:val="nil"/>
            </w:tcBorders>
            <w:shd w:val="clear" w:color="auto" w:fill="auto"/>
            <w:noWrap/>
            <w:vAlign w:val="center"/>
            <w:tcPrChange w:id="457" w:author="Jeremy Groves" w:date="2023-01-26T13:02:00Z">
              <w:tcPr>
                <w:tcW w:w="720" w:type="dxa"/>
                <w:tcBorders>
                  <w:top w:val="nil"/>
                  <w:left w:val="nil"/>
                  <w:bottom w:val="nil"/>
                  <w:right w:val="nil"/>
                </w:tcBorders>
                <w:shd w:val="clear" w:color="auto" w:fill="auto"/>
                <w:noWrap/>
                <w:vAlign w:val="center"/>
              </w:tcPr>
            </w:tcPrChange>
          </w:tcPr>
          <w:p w14:paraId="23CC5B20" w14:textId="57D8E40B" w:rsidR="00E977A9" w:rsidRPr="00A769E6" w:rsidDel="002F3BCC" w:rsidRDefault="00E977A9" w:rsidP="004962F3">
            <w:pPr>
              <w:jc w:val="center"/>
              <w:rPr>
                <w:del w:id="458" w:author="Jeremy Groves" w:date="2023-01-26T13:02:00Z"/>
                <w:rFonts w:ascii="Times New Roman" w:hAnsi="Times New Roman"/>
                <w:color w:val="000000"/>
                <w:sz w:val="16"/>
                <w:szCs w:val="16"/>
              </w:rPr>
            </w:pPr>
            <w:del w:id="459" w:author="Jeremy Groves" w:date="2023-01-26T13:02:00Z">
              <w:r w:rsidRPr="00A769E6" w:rsidDel="002F3BCC">
                <w:rPr>
                  <w:rFonts w:ascii="Times New Roman" w:hAnsi="Times New Roman"/>
                  <w:color w:val="000000"/>
                  <w:sz w:val="16"/>
                  <w:szCs w:val="16"/>
                </w:rPr>
                <w:delText>0.409</w:delText>
              </w:r>
            </w:del>
          </w:p>
        </w:tc>
      </w:tr>
      <w:tr w:rsidR="00E977A9" w:rsidRPr="00A769E6" w:rsidDel="002F3BCC" w14:paraId="5B2A80B7" w14:textId="28910199" w:rsidTr="002F3BCC">
        <w:tblPrEx>
          <w:tblW w:w="10267" w:type="dxa"/>
          <w:jc w:val="center"/>
          <w:tblLayout w:type="fixed"/>
          <w:tblCellMar>
            <w:left w:w="29" w:type="dxa"/>
            <w:right w:w="29" w:type="dxa"/>
          </w:tblCellMar>
          <w:tblPrExChange w:id="460" w:author="Jeremy Groves" w:date="2023-01-26T13:02:00Z">
            <w:tblPrEx>
              <w:tblW w:w="10267" w:type="dxa"/>
              <w:jc w:val="center"/>
              <w:tblLayout w:type="fixed"/>
              <w:tblCellMar>
                <w:left w:w="29" w:type="dxa"/>
                <w:right w:w="29" w:type="dxa"/>
              </w:tblCellMar>
            </w:tblPrEx>
          </w:tblPrExChange>
        </w:tblPrEx>
        <w:trPr>
          <w:trHeight w:val="245"/>
          <w:jc w:val="center"/>
          <w:del w:id="461" w:author="Jeremy Groves" w:date="2023-01-26T13:02:00Z"/>
          <w:trPrChange w:id="462"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463" w:author="Jeremy Groves" w:date="2023-01-26T13:02:00Z">
              <w:tcPr>
                <w:tcW w:w="1260" w:type="dxa"/>
                <w:tcBorders>
                  <w:top w:val="nil"/>
                  <w:left w:val="nil"/>
                  <w:bottom w:val="nil"/>
                  <w:right w:val="single" w:sz="4" w:space="0" w:color="auto"/>
                </w:tcBorders>
                <w:shd w:val="clear" w:color="auto" w:fill="auto"/>
                <w:noWrap/>
                <w:vAlign w:val="center"/>
              </w:tcPr>
            </w:tcPrChange>
          </w:tcPr>
          <w:p w14:paraId="6C3846F7" w14:textId="503CCFA0" w:rsidR="00E977A9" w:rsidRPr="00A769E6" w:rsidDel="002F3BCC" w:rsidRDefault="00E977A9" w:rsidP="004962F3">
            <w:pPr>
              <w:rPr>
                <w:del w:id="464" w:author="Jeremy Groves" w:date="2023-01-26T13:02:00Z"/>
                <w:rFonts w:ascii="Times New Roman" w:hAnsi="Times New Roman"/>
                <w:color w:val="000000"/>
                <w:sz w:val="16"/>
                <w:szCs w:val="16"/>
              </w:rPr>
            </w:pPr>
            <w:del w:id="465" w:author="Jeremy Groves" w:date="2023-01-26T13:02:00Z">
              <w:r w:rsidRPr="00A769E6" w:rsidDel="002F3BCC">
                <w:rPr>
                  <w:rFonts w:ascii="Times New Roman" w:hAnsi="Times New Roman"/>
                  <w:color w:val="000000"/>
                  <w:sz w:val="16"/>
                  <w:szCs w:val="16"/>
                </w:rPr>
                <w:delText>Married</w:delText>
              </w:r>
            </w:del>
          </w:p>
        </w:tc>
        <w:tc>
          <w:tcPr>
            <w:tcW w:w="3237" w:type="dxa"/>
            <w:tcBorders>
              <w:top w:val="nil"/>
              <w:left w:val="single" w:sz="4" w:space="0" w:color="auto"/>
              <w:bottom w:val="nil"/>
              <w:right w:val="single" w:sz="4" w:space="0" w:color="auto"/>
            </w:tcBorders>
            <w:shd w:val="clear" w:color="auto" w:fill="auto"/>
            <w:vAlign w:val="center"/>
            <w:tcPrChange w:id="466"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4607571C" w14:textId="47F61619" w:rsidR="00E977A9" w:rsidRPr="00A769E6" w:rsidDel="002F3BCC" w:rsidRDefault="00E977A9" w:rsidP="004962F3">
            <w:pPr>
              <w:rPr>
                <w:del w:id="467" w:author="Jeremy Groves" w:date="2023-01-26T13:02:00Z"/>
                <w:rFonts w:ascii="Times New Roman" w:hAnsi="Times New Roman"/>
                <w:color w:val="000000"/>
                <w:sz w:val="16"/>
                <w:szCs w:val="16"/>
              </w:rPr>
            </w:pPr>
            <w:del w:id="468" w:author="Jeremy Groves" w:date="2023-01-26T13:02:00Z">
              <w:r w:rsidRPr="00A769E6" w:rsidDel="002F3BCC">
                <w:rPr>
                  <w:rFonts w:ascii="Times New Roman" w:hAnsi="Times New Roman"/>
                  <w:color w:val="000000"/>
                  <w:sz w:val="16"/>
                  <w:szCs w:val="16"/>
                </w:rPr>
                <w:delText>=1 if Never Married</w:delText>
              </w:r>
            </w:del>
          </w:p>
        </w:tc>
        <w:tc>
          <w:tcPr>
            <w:tcW w:w="721" w:type="dxa"/>
            <w:tcBorders>
              <w:top w:val="nil"/>
              <w:left w:val="single" w:sz="4" w:space="0" w:color="auto"/>
              <w:bottom w:val="nil"/>
              <w:right w:val="nil"/>
            </w:tcBorders>
            <w:shd w:val="clear" w:color="auto" w:fill="auto"/>
            <w:noWrap/>
            <w:vAlign w:val="center"/>
            <w:tcPrChange w:id="469" w:author="Jeremy Groves" w:date="2023-01-26T13:02:00Z">
              <w:tcPr>
                <w:tcW w:w="721" w:type="dxa"/>
                <w:tcBorders>
                  <w:top w:val="nil"/>
                  <w:left w:val="single" w:sz="4" w:space="0" w:color="auto"/>
                  <w:bottom w:val="nil"/>
                  <w:right w:val="nil"/>
                </w:tcBorders>
                <w:shd w:val="clear" w:color="auto" w:fill="auto"/>
                <w:noWrap/>
                <w:vAlign w:val="center"/>
              </w:tcPr>
            </w:tcPrChange>
          </w:tcPr>
          <w:p w14:paraId="22A59DDF" w14:textId="46BAA947" w:rsidR="00E977A9" w:rsidRPr="00A769E6" w:rsidDel="002F3BCC" w:rsidRDefault="00E977A9" w:rsidP="004962F3">
            <w:pPr>
              <w:jc w:val="center"/>
              <w:rPr>
                <w:del w:id="470" w:author="Jeremy Groves" w:date="2023-01-26T13:02:00Z"/>
                <w:rFonts w:ascii="Times New Roman" w:hAnsi="Times New Roman"/>
                <w:color w:val="000000"/>
                <w:sz w:val="16"/>
                <w:szCs w:val="16"/>
              </w:rPr>
            </w:pPr>
            <w:del w:id="471" w:author="Jeremy Groves" w:date="2023-01-26T13:02:00Z">
              <w:r w:rsidRPr="00A769E6" w:rsidDel="002F3BCC">
                <w:rPr>
                  <w:rFonts w:ascii="Times New Roman" w:hAnsi="Times New Roman"/>
                  <w:color w:val="000000"/>
                  <w:sz w:val="16"/>
                  <w:szCs w:val="16"/>
                </w:rPr>
                <w:delText>0.125</w:delText>
              </w:r>
            </w:del>
          </w:p>
        </w:tc>
        <w:tc>
          <w:tcPr>
            <w:tcW w:w="722" w:type="dxa"/>
            <w:tcBorders>
              <w:top w:val="nil"/>
              <w:left w:val="nil"/>
              <w:bottom w:val="nil"/>
              <w:right w:val="single" w:sz="4" w:space="0" w:color="auto"/>
            </w:tcBorders>
            <w:shd w:val="clear" w:color="auto" w:fill="auto"/>
            <w:noWrap/>
            <w:vAlign w:val="center"/>
            <w:tcPrChange w:id="472" w:author="Jeremy Groves" w:date="2023-01-26T13:02:00Z">
              <w:tcPr>
                <w:tcW w:w="722" w:type="dxa"/>
                <w:tcBorders>
                  <w:top w:val="nil"/>
                  <w:left w:val="nil"/>
                  <w:bottom w:val="nil"/>
                  <w:right w:val="single" w:sz="4" w:space="0" w:color="auto"/>
                </w:tcBorders>
                <w:shd w:val="clear" w:color="auto" w:fill="auto"/>
                <w:noWrap/>
                <w:vAlign w:val="center"/>
              </w:tcPr>
            </w:tcPrChange>
          </w:tcPr>
          <w:p w14:paraId="46A63F8A" w14:textId="01FCEDBA" w:rsidR="00E977A9" w:rsidRPr="00A769E6" w:rsidDel="002F3BCC" w:rsidRDefault="00E977A9" w:rsidP="004962F3">
            <w:pPr>
              <w:jc w:val="center"/>
              <w:rPr>
                <w:del w:id="473" w:author="Jeremy Groves" w:date="2023-01-26T13:02:00Z"/>
                <w:rFonts w:ascii="Times New Roman" w:hAnsi="Times New Roman"/>
                <w:color w:val="000000"/>
                <w:sz w:val="16"/>
                <w:szCs w:val="16"/>
              </w:rPr>
            </w:pPr>
            <w:del w:id="474" w:author="Jeremy Groves" w:date="2023-01-26T13:02:00Z">
              <w:r w:rsidRPr="00A769E6" w:rsidDel="002F3BCC">
                <w:rPr>
                  <w:rFonts w:ascii="Times New Roman" w:hAnsi="Times New Roman"/>
                  <w:color w:val="000000"/>
                  <w:sz w:val="16"/>
                  <w:szCs w:val="16"/>
                </w:rPr>
                <w:delText>0.331</w:delText>
              </w:r>
            </w:del>
          </w:p>
        </w:tc>
        <w:tc>
          <w:tcPr>
            <w:tcW w:w="720" w:type="dxa"/>
            <w:tcBorders>
              <w:top w:val="nil"/>
              <w:left w:val="single" w:sz="4" w:space="0" w:color="auto"/>
              <w:bottom w:val="nil"/>
              <w:right w:val="nil"/>
            </w:tcBorders>
            <w:shd w:val="clear" w:color="auto" w:fill="auto"/>
            <w:noWrap/>
            <w:vAlign w:val="center"/>
            <w:tcPrChange w:id="475" w:author="Jeremy Groves" w:date="2023-01-26T13:02:00Z">
              <w:tcPr>
                <w:tcW w:w="720" w:type="dxa"/>
                <w:tcBorders>
                  <w:top w:val="nil"/>
                  <w:left w:val="single" w:sz="4" w:space="0" w:color="auto"/>
                  <w:bottom w:val="nil"/>
                  <w:right w:val="nil"/>
                </w:tcBorders>
                <w:shd w:val="clear" w:color="auto" w:fill="auto"/>
                <w:noWrap/>
                <w:vAlign w:val="center"/>
              </w:tcPr>
            </w:tcPrChange>
          </w:tcPr>
          <w:p w14:paraId="72E06E91" w14:textId="5F389F62" w:rsidR="00E977A9" w:rsidRPr="00A769E6" w:rsidDel="002F3BCC" w:rsidRDefault="00E977A9" w:rsidP="004962F3">
            <w:pPr>
              <w:jc w:val="center"/>
              <w:rPr>
                <w:del w:id="476" w:author="Jeremy Groves" w:date="2023-01-26T13:02:00Z"/>
                <w:rFonts w:ascii="Times New Roman" w:hAnsi="Times New Roman"/>
                <w:color w:val="000000"/>
                <w:sz w:val="16"/>
                <w:szCs w:val="16"/>
              </w:rPr>
            </w:pPr>
            <w:del w:id="477" w:author="Jeremy Groves" w:date="2023-01-26T13:02:00Z">
              <w:r w:rsidRPr="00A769E6" w:rsidDel="002F3BCC">
                <w:rPr>
                  <w:rFonts w:ascii="Times New Roman" w:hAnsi="Times New Roman"/>
                  <w:color w:val="000000"/>
                  <w:sz w:val="16"/>
                  <w:szCs w:val="16"/>
                </w:rPr>
                <w:delText>0.092</w:delText>
              </w:r>
            </w:del>
          </w:p>
        </w:tc>
        <w:tc>
          <w:tcPr>
            <w:tcW w:w="720" w:type="dxa"/>
            <w:tcBorders>
              <w:top w:val="nil"/>
              <w:left w:val="nil"/>
              <w:bottom w:val="nil"/>
              <w:right w:val="single" w:sz="4" w:space="0" w:color="auto"/>
            </w:tcBorders>
            <w:shd w:val="clear" w:color="auto" w:fill="auto"/>
            <w:noWrap/>
            <w:vAlign w:val="center"/>
            <w:tcPrChange w:id="478" w:author="Jeremy Groves" w:date="2023-01-26T13:02:00Z">
              <w:tcPr>
                <w:tcW w:w="720" w:type="dxa"/>
                <w:tcBorders>
                  <w:top w:val="nil"/>
                  <w:left w:val="nil"/>
                  <w:bottom w:val="nil"/>
                  <w:right w:val="single" w:sz="4" w:space="0" w:color="auto"/>
                </w:tcBorders>
                <w:shd w:val="clear" w:color="auto" w:fill="auto"/>
                <w:noWrap/>
                <w:vAlign w:val="center"/>
              </w:tcPr>
            </w:tcPrChange>
          </w:tcPr>
          <w:p w14:paraId="26FE9DEC" w14:textId="1A474FE4" w:rsidR="00E977A9" w:rsidRPr="00A769E6" w:rsidDel="002F3BCC" w:rsidRDefault="00E977A9" w:rsidP="004962F3">
            <w:pPr>
              <w:jc w:val="center"/>
              <w:rPr>
                <w:del w:id="479" w:author="Jeremy Groves" w:date="2023-01-26T13:02:00Z"/>
                <w:rFonts w:ascii="Times New Roman" w:hAnsi="Times New Roman"/>
                <w:color w:val="000000"/>
                <w:sz w:val="16"/>
                <w:szCs w:val="16"/>
              </w:rPr>
            </w:pPr>
            <w:del w:id="480" w:author="Jeremy Groves" w:date="2023-01-26T13:02:00Z">
              <w:r w:rsidRPr="00A769E6" w:rsidDel="002F3BCC">
                <w:rPr>
                  <w:rFonts w:ascii="Times New Roman" w:hAnsi="Times New Roman"/>
                  <w:color w:val="000000"/>
                  <w:sz w:val="16"/>
                  <w:szCs w:val="16"/>
                </w:rPr>
                <w:delText>0.289</w:delText>
              </w:r>
            </w:del>
          </w:p>
        </w:tc>
        <w:tc>
          <w:tcPr>
            <w:tcW w:w="720" w:type="dxa"/>
            <w:tcBorders>
              <w:top w:val="nil"/>
              <w:left w:val="single" w:sz="4" w:space="0" w:color="auto"/>
              <w:bottom w:val="nil"/>
              <w:right w:val="nil"/>
            </w:tcBorders>
            <w:shd w:val="clear" w:color="auto" w:fill="auto"/>
            <w:noWrap/>
            <w:vAlign w:val="center"/>
            <w:tcPrChange w:id="481" w:author="Jeremy Groves" w:date="2023-01-26T13:02:00Z">
              <w:tcPr>
                <w:tcW w:w="720" w:type="dxa"/>
                <w:tcBorders>
                  <w:top w:val="nil"/>
                  <w:left w:val="single" w:sz="4" w:space="0" w:color="auto"/>
                  <w:bottom w:val="nil"/>
                  <w:right w:val="nil"/>
                </w:tcBorders>
                <w:shd w:val="clear" w:color="auto" w:fill="auto"/>
                <w:noWrap/>
                <w:vAlign w:val="center"/>
              </w:tcPr>
            </w:tcPrChange>
          </w:tcPr>
          <w:p w14:paraId="10FD3A48" w14:textId="3CD0ADC7" w:rsidR="00E977A9" w:rsidRPr="00A769E6" w:rsidDel="002F3BCC" w:rsidRDefault="00E977A9" w:rsidP="004962F3">
            <w:pPr>
              <w:jc w:val="center"/>
              <w:rPr>
                <w:del w:id="482" w:author="Jeremy Groves" w:date="2023-01-26T13:02:00Z"/>
                <w:rFonts w:ascii="Times New Roman" w:hAnsi="Times New Roman"/>
                <w:color w:val="000000"/>
                <w:sz w:val="16"/>
                <w:szCs w:val="16"/>
              </w:rPr>
            </w:pPr>
            <w:del w:id="483" w:author="Jeremy Groves" w:date="2023-01-26T13:02:00Z">
              <w:r w:rsidRPr="00A769E6" w:rsidDel="002F3BCC">
                <w:rPr>
                  <w:rFonts w:ascii="Times New Roman" w:hAnsi="Times New Roman"/>
                  <w:color w:val="000000"/>
                  <w:sz w:val="16"/>
                  <w:szCs w:val="16"/>
                </w:rPr>
                <w:delText>0.137</w:delText>
              </w:r>
            </w:del>
          </w:p>
        </w:tc>
        <w:tc>
          <w:tcPr>
            <w:tcW w:w="720" w:type="dxa"/>
            <w:tcBorders>
              <w:top w:val="nil"/>
              <w:left w:val="nil"/>
              <w:bottom w:val="nil"/>
              <w:right w:val="single" w:sz="4" w:space="0" w:color="auto"/>
            </w:tcBorders>
            <w:shd w:val="clear" w:color="auto" w:fill="auto"/>
            <w:noWrap/>
            <w:vAlign w:val="center"/>
            <w:tcPrChange w:id="484" w:author="Jeremy Groves" w:date="2023-01-26T13:02:00Z">
              <w:tcPr>
                <w:tcW w:w="720" w:type="dxa"/>
                <w:tcBorders>
                  <w:top w:val="nil"/>
                  <w:left w:val="nil"/>
                  <w:bottom w:val="nil"/>
                  <w:right w:val="single" w:sz="4" w:space="0" w:color="auto"/>
                </w:tcBorders>
                <w:shd w:val="clear" w:color="auto" w:fill="auto"/>
                <w:noWrap/>
                <w:vAlign w:val="center"/>
              </w:tcPr>
            </w:tcPrChange>
          </w:tcPr>
          <w:p w14:paraId="5DB1A3F0" w14:textId="2CA77DDE" w:rsidR="00E977A9" w:rsidRPr="00A769E6" w:rsidDel="002F3BCC" w:rsidRDefault="00E977A9" w:rsidP="004962F3">
            <w:pPr>
              <w:jc w:val="center"/>
              <w:rPr>
                <w:del w:id="485" w:author="Jeremy Groves" w:date="2023-01-26T13:02:00Z"/>
                <w:rFonts w:ascii="Times New Roman" w:hAnsi="Times New Roman"/>
                <w:color w:val="000000"/>
                <w:sz w:val="16"/>
                <w:szCs w:val="16"/>
              </w:rPr>
            </w:pPr>
            <w:del w:id="486" w:author="Jeremy Groves" w:date="2023-01-26T13:02:00Z">
              <w:r w:rsidRPr="00A769E6" w:rsidDel="002F3BCC">
                <w:rPr>
                  <w:rFonts w:ascii="Times New Roman" w:hAnsi="Times New Roman"/>
                  <w:color w:val="000000"/>
                  <w:sz w:val="16"/>
                  <w:szCs w:val="16"/>
                </w:rPr>
                <w:delText>0.343</w:delText>
              </w:r>
            </w:del>
          </w:p>
        </w:tc>
        <w:tc>
          <w:tcPr>
            <w:tcW w:w="724" w:type="dxa"/>
            <w:tcBorders>
              <w:top w:val="nil"/>
              <w:left w:val="single" w:sz="4" w:space="0" w:color="auto"/>
              <w:bottom w:val="nil"/>
              <w:right w:val="nil"/>
            </w:tcBorders>
            <w:shd w:val="clear" w:color="auto" w:fill="auto"/>
            <w:noWrap/>
            <w:vAlign w:val="center"/>
            <w:tcPrChange w:id="487" w:author="Jeremy Groves" w:date="2023-01-26T13:02:00Z">
              <w:tcPr>
                <w:tcW w:w="724" w:type="dxa"/>
                <w:tcBorders>
                  <w:top w:val="nil"/>
                  <w:left w:val="single" w:sz="4" w:space="0" w:color="auto"/>
                  <w:bottom w:val="nil"/>
                  <w:right w:val="nil"/>
                </w:tcBorders>
                <w:shd w:val="clear" w:color="auto" w:fill="auto"/>
                <w:noWrap/>
                <w:vAlign w:val="center"/>
              </w:tcPr>
            </w:tcPrChange>
          </w:tcPr>
          <w:p w14:paraId="02EB087B" w14:textId="30946792" w:rsidR="00E977A9" w:rsidRPr="00A769E6" w:rsidDel="002F3BCC" w:rsidRDefault="00E977A9" w:rsidP="004962F3">
            <w:pPr>
              <w:jc w:val="center"/>
              <w:rPr>
                <w:del w:id="488" w:author="Jeremy Groves" w:date="2023-01-26T13:02:00Z"/>
                <w:rFonts w:ascii="Times New Roman" w:hAnsi="Times New Roman"/>
                <w:color w:val="000000"/>
                <w:sz w:val="16"/>
                <w:szCs w:val="16"/>
              </w:rPr>
            </w:pPr>
            <w:del w:id="489" w:author="Jeremy Groves" w:date="2023-01-26T13:02:00Z">
              <w:r w:rsidRPr="00A769E6" w:rsidDel="002F3BCC">
                <w:rPr>
                  <w:rFonts w:ascii="Times New Roman" w:hAnsi="Times New Roman"/>
                  <w:color w:val="000000"/>
                  <w:sz w:val="16"/>
                  <w:szCs w:val="16"/>
                </w:rPr>
                <w:delText>0.173</w:delText>
              </w:r>
            </w:del>
          </w:p>
        </w:tc>
        <w:tc>
          <w:tcPr>
            <w:tcW w:w="720" w:type="dxa"/>
            <w:tcBorders>
              <w:top w:val="nil"/>
              <w:left w:val="nil"/>
              <w:bottom w:val="nil"/>
              <w:right w:val="nil"/>
            </w:tcBorders>
            <w:shd w:val="clear" w:color="auto" w:fill="auto"/>
            <w:noWrap/>
            <w:vAlign w:val="center"/>
            <w:tcPrChange w:id="490" w:author="Jeremy Groves" w:date="2023-01-26T13:02:00Z">
              <w:tcPr>
                <w:tcW w:w="720" w:type="dxa"/>
                <w:tcBorders>
                  <w:top w:val="nil"/>
                  <w:left w:val="nil"/>
                  <w:bottom w:val="nil"/>
                  <w:right w:val="nil"/>
                </w:tcBorders>
                <w:shd w:val="clear" w:color="auto" w:fill="auto"/>
                <w:noWrap/>
                <w:vAlign w:val="center"/>
              </w:tcPr>
            </w:tcPrChange>
          </w:tcPr>
          <w:p w14:paraId="0DB10571" w14:textId="48560F2D" w:rsidR="00E977A9" w:rsidRPr="00A769E6" w:rsidDel="002F3BCC" w:rsidRDefault="00E977A9" w:rsidP="004962F3">
            <w:pPr>
              <w:jc w:val="center"/>
              <w:rPr>
                <w:del w:id="491" w:author="Jeremy Groves" w:date="2023-01-26T13:02:00Z"/>
                <w:rFonts w:ascii="Times New Roman" w:hAnsi="Times New Roman"/>
                <w:color w:val="000000"/>
                <w:sz w:val="16"/>
                <w:szCs w:val="16"/>
              </w:rPr>
            </w:pPr>
            <w:del w:id="492" w:author="Jeremy Groves" w:date="2023-01-26T13:02:00Z">
              <w:r w:rsidRPr="00A769E6" w:rsidDel="002F3BCC">
                <w:rPr>
                  <w:rFonts w:ascii="Times New Roman" w:hAnsi="Times New Roman"/>
                  <w:color w:val="000000"/>
                  <w:sz w:val="16"/>
                  <w:szCs w:val="16"/>
                </w:rPr>
                <w:delText>0.379</w:delText>
              </w:r>
            </w:del>
          </w:p>
        </w:tc>
      </w:tr>
      <w:tr w:rsidR="00E977A9" w:rsidRPr="00A769E6" w:rsidDel="002F3BCC" w14:paraId="1E40DD3D" w14:textId="276166F6" w:rsidTr="002F3BCC">
        <w:tblPrEx>
          <w:tblW w:w="10267" w:type="dxa"/>
          <w:jc w:val="center"/>
          <w:tblLayout w:type="fixed"/>
          <w:tblCellMar>
            <w:left w:w="29" w:type="dxa"/>
            <w:right w:w="29" w:type="dxa"/>
          </w:tblCellMar>
          <w:tblPrExChange w:id="493" w:author="Jeremy Groves" w:date="2023-01-26T13:02:00Z">
            <w:tblPrEx>
              <w:tblW w:w="10267" w:type="dxa"/>
              <w:jc w:val="center"/>
              <w:tblLayout w:type="fixed"/>
              <w:tblCellMar>
                <w:left w:w="29" w:type="dxa"/>
                <w:right w:w="29" w:type="dxa"/>
              </w:tblCellMar>
            </w:tblPrEx>
          </w:tblPrExChange>
        </w:tblPrEx>
        <w:trPr>
          <w:trHeight w:val="245"/>
          <w:jc w:val="center"/>
          <w:del w:id="494" w:author="Jeremy Groves" w:date="2023-01-26T13:02:00Z"/>
          <w:trPrChange w:id="495"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496" w:author="Jeremy Groves" w:date="2023-01-26T13:02:00Z">
              <w:tcPr>
                <w:tcW w:w="1260" w:type="dxa"/>
                <w:tcBorders>
                  <w:top w:val="nil"/>
                  <w:left w:val="nil"/>
                  <w:bottom w:val="nil"/>
                  <w:right w:val="single" w:sz="4" w:space="0" w:color="auto"/>
                </w:tcBorders>
                <w:shd w:val="clear" w:color="auto" w:fill="auto"/>
                <w:noWrap/>
                <w:vAlign w:val="center"/>
              </w:tcPr>
            </w:tcPrChange>
          </w:tcPr>
          <w:p w14:paraId="0898D3F6" w14:textId="5DF712A9" w:rsidR="00E977A9" w:rsidRPr="00A769E6" w:rsidDel="002F3BCC" w:rsidRDefault="00E977A9" w:rsidP="004962F3">
            <w:pPr>
              <w:rPr>
                <w:del w:id="497" w:author="Jeremy Groves" w:date="2023-01-26T13:02:00Z"/>
                <w:rFonts w:ascii="Times New Roman" w:hAnsi="Times New Roman"/>
                <w:color w:val="000000"/>
                <w:sz w:val="16"/>
                <w:szCs w:val="16"/>
              </w:rPr>
            </w:pPr>
            <w:del w:id="498" w:author="Jeremy Groves" w:date="2023-01-26T13:02:00Z">
              <w:r w:rsidRPr="00A769E6" w:rsidDel="002F3BCC">
                <w:rPr>
                  <w:rFonts w:ascii="Times New Roman" w:hAnsi="Times New Roman"/>
                  <w:color w:val="000000"/>
                  <w:sz w:val="16"/>
                  <w:szCs w:val="16"/>
                </w:rPr>
                <w:delText>Separated</w:delText>
              </w:r>
            </w:del>
          </w:p>
        </w:tc>
        <w:tc>
          <w:tcPr>
            <w:tcW w:w="3237" w:type="dxa"/>
            <w:tcBorders>
              <w:top w:val="nil"/>
              <w:left w:val="single" w:sz="4" w:space="0" w:color="auto"/>
              <w:bottom w:val="nil"/>
              <w:right w:val="single" w:sz="4" w:space="0" w:color="auto"/>
            </w:tcBorders>
            <w:shd w:val="clear" w:color="auto" w:fill="auto"/>
            <w:vAlign w:val="center"/>
            <w:tcPrChange w:id="499"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6A0831EC" w14:textId="6A93D38E" w:rsidR="00E977A9" w:rsidRPr="00A769E6" w:rsidDel="002F3BCC" w:rsidRDefault="00E977A9" w:rsidP="004962F3">
            <w:pPr>
              <w:rPr>
                <w:del w:id="500" w:author="Jeremy Groves" w:date="2023-01-26T13:02:00Z"/>
                <w:rFonts w:ascii="Times New Roman" w:hAnsi="Times New Roman"/>
                <w:color w:val="000000"/>
                <w:sz w:val="16"/>
                <w:szCs w:val="16"/>
              </w:rPr>
            </w:pPr>
            <w:del w:id="501" w:author="Jeremy Groves" w:date="2023-01-26T13:02:00Z">
              <w:r w:rsidRPr="00A769E6" w:rsidDel="002F3BCC">
                <w:rPr>
                  <w:rFonts w:ascii="Times New Roman" w:hAnsi="Times New Roman"/>
                  <w:color w:val="000000"/>
                  <w:sz w:val="16"/>
                  <w:szCs w:val="16"/>
                </w:rPr>
                <w:delText>=1 if Separated, Divorced, or Widowed</w:delText>
              </w:r>
            </w:del>
          </w:p>
        </w:tc>
        <w:tc>
          <w:tcPr>
            <w:tcW w:w="721" w:type="dxa"/>
            <w:tcBorders>
              <w:top w:val="nil"/>
              <w:left w:val="single" w:sz="4" w:space="0" w:color="auto"/>
              <w:bottom w:val="nil"/>
              <w:right w:val="nil"/>
            </w:tcBorders>
            <w:shd w:val="clear" w:color="auto" w:fill="auto"/>
            <w:noWrap/>
            <w:vAlign w:val="center"/>
            <w:tcPrChange w:id="502" w:author="Jeremy Groves" w:date="2023-01-26T13:02:00Z">
              <w:tcPr>
                <w:tcW w:w="721" w:type="dxa"/>
                <w:tcBorders>
                  <w:top w:val="nil"/>
                  <w:left w:val="single" w:sz="4" w:space="0" w:color="auto"/>
                  <w:bottom w:val="nil"/>
                  <w:right w:val="nil"/>
                </w:tcBorders>
                <w:shd w:val="clear" w:color="auto" w:fill="auto"/>
                <w:noWrap/>
                <w:vAlign w:val="center"/>
              </w:tcPr>
            </w:tcPrChange>
          </w:tcPr>
          <w:p w14:paraId="5770155B" w14:textId="4427D995" w:rsidR="00E977A9" w:rsidRPr="00A769E6" w:rsidDel="002F3BCC" w:rsidRDefault="00E977A9" w:rsidP="004962F3">
            <w:pPr>
              <w:jc w:val="center"/>
              <w:rPr>
                <w:del w:id="503" w:author="Jeremy Groves" w:date="2023-01-26T13:02:00Z"/>
                <w:rFonts w:ascii="Times New Roman" w:hAnsi="Times New Roman"/>
                <w:color w:val="000000"/>
                <w:sz w:val="16"/>
                <w:szCs w:val="16"/>
              </w:rPr>
            </w:pPr>
            <w:del w:id="504" w:author="Jeremy Groves" w:date="2023-01-26T13:02:00Z">
              <w:r w:rsidRPr="00A769E6" w:rsidDel="002F3BCC">
                <w:rPr>
                  <w:rFonts w:ascii="Times New Roman" w:hAnsi="Times New Roman"/>
                  <w:color w:val="000000"/>
                  <w:sz w:val="16"/>
                  <w:szCs w:val="16"/>
                </w:rPr>
                <w:delText>0.033</w:delText>
              </w:r>
            </w:del>
          </w:p>
        </w:tc>
        <w:tc>
          <w:tcPr>
            <w:tcW w:w="722" w:type="dxa"/>
            <w:tcBorders>
              <w:top w:val="nil"/>
              <w:left w:val="nil"/>
              <w:bottom w:val="nil"/>
              <w:right w:val="single" w:sz="4" w:space="0" w:color="auto"/>
            </w:tcBorders>
            <w:shd w:val="clear" w:color="auto" w:fill="auto"/>
            <w:noWrap/>
            <w:vAlign w:val="center"/>
            <w:tcPrChange w:id="505" w:author="Jeremy Groves" w:date="2023-01-26T13:02:00Z">
              <w:tcPr>
                <w:tcW w:w="722" w:type="dxa"/>
                <w:tcBorders>
                  <w:top w:val="nil"/>
                  <w:left w:val="nil"/>
                  <w:bottom w:val="nil"/>
                  <w:right w:val="single" w:sz="4" w:space="0" w:color="auto"/>
                </w:tcBorders>
                <w:shd w:val="clear" w:color="auto" w:fill="auto"/>
                <w:noWrap/>
                <w:vAlign w:val="center"/>
              </w:tcPr>
            </w:tcPrChange>
          </w:tcPr>
          <w:p w14:paraId="01F0301C" w14:textId="47D311A7" w:rsidR="00E977A9" w:rsidRPr="00A769E6" w:rsidDel="002F3BCC" w:rsidRDefault="00E977A9" w:rsidP="004962F3">
            <w:pPr>
              <w:jc w:val="center"/>
              <w:rPr>
                <w:del w:id="506" w:author="Jeremy Groves" w:date="2023-01-26T13:02:00Z"/>
                <w:rFonts w:ascii="Times New Roman" w:hAnsi="Times New Roman"/>
                <w:color w:val="000000"/>
                <w:sz w:val="16"/>
                <w:szCs w:val="16"/>
              </w:rPr>
            </w:pPr>
            <w:del w:id="507" w:author="Jeremy Groves" w:date="2023-01-26T13:02:00Z">
              <w:r w:rsidRPr="00A769E6" w:rsidDel="002F3BCC">
                <w:rPr>
                  <w:rFonts w:ascii="Times New Roman" w:hAnsi="Times New Roman"/>
                  <w:color w:val="000000"/>
                  <w:sz w:val="16"/>
                  <w:szCs w:val="16"/>
                </w:rPr>
                <w:delText>0.179</w:delText>
              </w:r>
            </w:del>
          </w:p>
        </w:tc>
        <w:tc>
          <w:tcPr>
            <w:tcW w:w="720" w:type="dxa"/>
            <w:tcBorders>
              <w:top w:val="nil"/>
              <w:left w:val="single" w:sz="4" w:space="0" w:color="auto"/>
              <w:bottom w:val="nil"/>
              <w:right w:val="nil"/>
            </w:tcBorders>
            <w:shd w:val="clear" w:color="auto" w:fill="auto"/>
            <w:noWrap/>
            <w:vAlign w:val="center"/>
            <w:tcPrChange w:id="508" w:author="Jeremy Groves" w:date="2023-01-26T13:02:00Z">
              <w:tcPr>
                <w:tcW w:w="720" w:type="dxa"/>
                <w:tcBorders>
                  <w:top w:val="nil"/>
                  <w:left w:val="single" w:sz="4" w:space="0" w:color="auto"/>
                  <w:bottom w:val="nil"/>
                  <w:right w:val="nil"/>
                </w:tcBorders>
                <w:shd w:val="clear" w:color="auto" w:fill="auto"/>
                <w:noWrap/>
                <w:vAlign w:val="center"/>
              </w:tcPr>
            </w:tcPrChange>
          </w:tcPr>
          <w:p w14:paraId="767252CC" w14:textId="07591C6C" w:rsidR="00E977A9" w:rsidRPr="00A769E6" w:rsidDel="002F3BCC" w:rsidRDefault="00E977A9" w:rsidP="004962F3">
            <w:pPr>
              <w:jc w:val="center"/>
              <w:rPr>
                <w:del w:id="509" w:author="Jeremy Groves" w:date="2023-01-26T13:02:00Z"/>
                <w:rFonts w:ascii="Times New Roman" w:hAnsi="Times New Roman"/>
                <w:color w:val="000000"/>
                <w:sz w:val="16"/>
                <w:szCs w:val="16"/>
              </w:rPr>
            </w:pPr>
            <w:del w:id="510" w:author="Jeremy Groves" w:date="2023-01-26T13:02:00Z">
              <w:r w:rsidRPr="00A769E6" w:rsidDel="002F3BCC">
                <w:rPr>
                  <w:rFonts w:ascii="Times New Roman" w:hAnsi="Times New Roman"/>
                  <w:color w:val="000000"/>
                  <w:sz w:val="16"/>
                  <w:szCs w:val="16"/>
                </w:rPr>
                <w:delText>0.029</w:delText>
              </w:r>
            </w:del>
          </w:p>
        </w:tc>
        <w:tc>
          <w:tcPr>
            <w:tcW w:w="720" w:type="dxa"/>
            <w:tcBorders>
              <w:top w:val="nil"/>
              <w:left w:val="nil"/>
              <w:bottom w:val="nil"/>
              <w:right w:val="single" w:sz="4" w:space="0" w:color="auto"/>
            </w:tcBorders>
            <w:shd w:val="clear" w:color="auto" w:fill="auto"/>
            <w:noWrap/>
            <w:vAlign w:val="center"/>
            <w:tcPrChange w:id="511" w:author="Jeremy Groves" w:date="2023-01-26T13:02:00Z">
              <w:tcPr>
                <w:tcW w:w="720" w:type="dxa"/>
                <w:tcBorders>
                  <w:top w:val="nil"/>
                  <w:left w:val="nil"/>
                  <w:bottom w:val="nil"/>
                  <w:right w:val="single" w:sz="4" w:space="0" w:color="auto"/>
                </w:tcBorders>
                <w:shd w:val="clear" w:color="auto" w:fill="auto"/>
                <w:noWrap/>
                <w:vAlign w:val="center"/>
              </w:tcPr>
            </w:tcPrChange>
          </w:tcPr>
          <w:p w14:paraId="1ADF57E5" w14:textId="00A40C2B" w:rsidR="00E977A9" w:rsidRPr="00A769E6" w:rsidDel="002F3BCC" w:rsidRDefault="00E977A9" w:rsidP="004962F3">
            <w:pPr>
              <w:jc w:val="center"/>
              <w:rPr>
                <w:del w:id="512" w:author="Jeremy Groves" w:date="2023-01-26T13:02:00Z"/>
                <w:rFonts w:ascii="Times New Roman" w:hAnsi="Times New Roman"/>
                <w:color w:val="000000"/>
                <w:sz w:val="16"/>
                <w:szCs w:val="16"/>
              </w:rPr>
            </w:pPr>
            <w:del w:id="513" w:author="Jeremy Groves" w:date="2023-01-26T13:02:00Z">
              <w:r w:rsidRPr="00A769E6" w:rsidDel="002F3BCC">
                <w:rPr>
                  <w:rFonts w:ascii="Times New Roman" w:hAnsi="Times New Roman"/>
                  <w:color w:val="000000"/>
                  <w:sz w:val="16"/>
                  <w:szCs w:val="16"/>
                </w:rPr>
                <w:delText>0.167</w:delText>
              </w:r>
            </w:del>
          </w:p>
        </w:tc>
        <w:tc>
          <w:tcPr>
            <w:tcW w:w="720" w:type="dxa"/>
            <w:tcBorders>
              <w:top w:val="nil"/>
              <w:left w:val="single" w:sz="4" w:space="0" w:color="auto"/>
              <w:bottom w:val="nil"/>
              <w:right w:val="nil"/>
            </w:tcBorders>
            <w:shd w:val="clear" w:color="auto" w:fill="auto"/>
            <w:noWrap/>
            <w:vAlign w:val="center"/>
            <w:tcPrChange w:id="514" w:author="Jeremy Groves" w:date="2023-01-26T13:02:00Z">
              <w:tcPr>
                <w:tcW w:w="720" w:type="dxa"/>
                <w:tcBorders>
                  <w:top w:val="nil"/>
                  <w:left w:val="single" w:sz="4" w:space="0" w:color="auto"/>
                  <w:bottom w:val="nil"/>
                  <w:right w:val="nil"/>
                </w:tcBorders>
                <w:shd w:val="clear" w:color="auto" w:fill="auto"/>
                <w:noWrap/>
                <w:vAlign w:val="center"/>
              </w:tcPr>
            </w:tcPrChange>
          </w:tcPr>
          <w:p w14:paraId="053BB972" w14:textId="30737230" w:rsidR="00E977A9" w:rsidRPr="00A769E6" w:rsidDel="002F3BCC" w:rsidRDefault="00E977A9" w:rsidP="004962F3">
            <w:pPr>
              <w:jc w:val="center"/>
              <w:rPr>
                <w:del w:id="515" w:author="Jeremy Groves" w:date="2023-01-26T13:02:00Z"/>
                <w:rFonts w:ascii="Times New Roman" w:hAnsi="Times New Roman"/>
                <w:color w:val="000000"/>
                <w:sz w:val="16"/>
                <w:szCs w:val="16"/>
              </w:rPr>
            </w:pPr>
            <w:del w:id="516" w:author="Jeremy Groves" w:date="2023-01-26T13:02:00Z">
              <w:r w:rsidRPr="00A769E6" w:rsidDel="002F3BCC">
                <w:rPr>
                  <w:rFonts w:ascii="Times New Roman" w:hAnsi="Times New Roman"/>
                  <w:color w:val="000000"/>
                  <w:sz w:val="16"/>
                  <w:szCs w:val="16"/>
                </w:rPr>
                <w:delText>0.036</w:delText>
              </w:r>
            </w:del>
          </w:p>
        </w:tc>
        <w:tc>
          <w:tcPr>
            <w:tcW w:w="720" w:type="dxa"/>
            <w:tcBorders>
              <w:top w:val="nil"/>
              <w:left w:val="nil"/>
              <w:bottom w:val="nil"/>
              <w:right w:val="single" w:sz="4" w:space="0" w:color="auto"/>
            </w:tcBorders>
            <w:shd w:val="clear" w:color="auto" w:fill="auto"/>
            <w:noWrap/>
            <w:vAlign w:val="center"/>
            <w:tcPrChange w:id="517" w:author="Jeremy Groves" w:date="2023-01-26T13:02:00Z">
              <w:tcPr>
                <w:tcW w:w="720" w:type="dxa"/>
                <w:tcBorders>
                  <w:top w:val="nil"/>
                  <w:left w:val="nil"/>
                  <w:bottom w:val="nil"/>
                  <w:right w:val="single" w:sz="4" w:space="0" w:color="auto"/>
                </w:tcBorders>
                <w:shd w:val="clear" w:color="auto" w:fill="auto"/>
                <w:noWrap/>
                <w:vAlign w:val="center"/>
              </w:tcPr>
            </w:tcPrChange>
          </w:tcPr>
          <w:p w14:paraId="5F46084E" w14:textId="57F0677D" w:rsidR="00E977A9" w:rsidRPr="00A769E6" w:rsidDel="002F3BCC" w:rsidRDefault="00E977A9" w:rsidP="004962F3">
            <w:pPr>
              <w:jc w:val="center"/>
              <w:rPr>
                <w:del w:id="518" w:author="Jeremy Groves" w:date="2023-01-26T13:02:00Z"/>
                <w:rFonts w:ascii="Times New Roman" w:hAnsi="Times New Roman"/>
                <w:color w:val="000000"/>
                <w:sz w:val="16"/>
                <w:szCs w:val="16"/>
              </w:rPr>
            </w:pPr>
            <w:del w:id="519" w:author="Jeremy Groves" w:date="2023-01-26T13:02:00Z">
              <w:r w:rsidRPr="00A769E6" w:rsidDel="002F3BCC">
                <w:rPr>
                  <w:rFonts w:ascii="Times New Roman" w:hAnsi="Times New Roman"/>
                  <w:color w:val="000000"/>
                  <w:sz w:val="16"/>
                  <w:szCs w:val="16"/>
                </w:rPr>
                <w:delText>0.185</w:delText>
              </w:r>
            </w:del>
          </w:p>
        </w:tc>
        <w:tc>
          <w:tcPr>
            <w:tcW w:w="724" w:type="dxa"/>
            <w:tcBorders>
              <w:top w:val="nil"/>
              <w:left w:val="single" w:sz="4" w:space="0" w:color="auto"/>
              <w:bottom w:val="nil"/>
              <w:right w:val="nil"/>
            </w:tcBorders>
            <w:shd w:val="clear" w:color="auto" w:fill="auto"/>
            <w:noWrap/>
            <w:vAlign w:val="center"/>
            <w:tcPrChange w:id="520" w:author="Jeremy Groves" w:date="2023-01-26T13:02:00Z">
              <w:tcPr>
                <w:tcW w:w="724" w:type="dxa"/>
                <w:tcBorders>
                  <w:top w:val="nil"/>
                  <w:left w:val="single" w:sz="4" w:space="0" w:color="auto"/>
                  <w:bottom w:val="nil"/>
                  <w:right w:val="nil"/>
                </w:tcBorders>
                <w:shd w:val="clear" w:color="auto" w:fill="auto"/>
                <w:noWrap/>
                <w:vAlign w:val="center"/>
              </w:tcPr>
            </w:tcPrChange>
          </w:tcPr>
          <w:p w14:paraId="1CB97387" w14:textId="3CBF19C3" w:rsidR="00E977A9" w:rsidRPr="00A769E6" w:rsidDel="002F3BCC" w:rsidRDefault="00E977A9" w:rsidP="004962F3">
            <w:pPr>
              <w:jc w:val="center"/>
              <w:rPr>
                <w:del w:id="521" w:author="Jeremy Groves" w:date="2023-01-26T13:02:00Z"/>
                <w:rFonts w:ascii="Times New Roman" w:hAnsi="Times New Roman"/>
                <w:color w:val="000000"/>
                <w:sz w:val="16"/>
                <w:szCs w:val="16"/>
              </w:rPr>
            </w:pPr>
            <w:del w:id="522" w:author="Jeremy Groves" w:date="2023-01-26T13:02:00Z">
              <w:r w:rsidRPr="00A769E6" w:rsidDel="002F3BCC">
                <w:rPr>
                  <w:rFonts w:ascii="Times New Roman" w:hAnsi="Times New Roman"/>
                  <w:color w:val="000000"/>
                  <w:sz w:val="16"/>
                  <w:szCs w:val="16"/>
                </w:rPr>
                <w:delText>0.039</w:delText>
              </w:r>
            </w:del>
          </w:p>
        </w:tc>
        <w:tc>
          <w:tcPr>
            <w:tcW w:w="720" w:type="dxa"/>
            <w:tcBorders>
              <w:top w:val="nil"/>
              <w:left w:val="nil"/>
              <w:bottom w:val="nil"/>
              <w:right w:val="nil"/>
            </w:tcBorders>
            <w:shd w:val="clear" w:color="auto" w:fill="auto"/>
            <w:noWrap/>
            <w:vAlign w:val="center"/>
            <w:tcPrChange w:id="523" w:author="Jeremy Groves" w:date="2023-01-26T13:02:00Z">
              <w:tcPr>
                <w:tcW w:w="720" w:type="dxa"/>
                <w:tcBorders>
                  <w:top w:val="nil"/>
                  <w:left w:val="nil"/>
                  <w:bottom w:val="nil"/>
                  <w:right w:val="nil"/>
                </w:tcBorders>
                <w:shd w:val="clear" w:color="auto" w:fill="auto"/>
                <w:noWrap/>
                <w:vAlign w:val="center"/>
              </w:tcPr>
            </w:tcPrChange>
          </w:tcPr>
          <w:p w14:paraId="1191B7B2" w14:textId="0A4C2CDA" w:rsidR="00E977A9" w:rsidRPr="00A769E6" w:rsidDel="002F3BCC" w:rsidRDefault="00E977A9" w:rsidP="004962F3">
            <w:pPr>
              <w:jc w:val="center"/>
              <w:rPr>
                <w:del w:id="524" w:author="Jeremy Groves" w:date="2023-01-26T13:02:00Z"/>
                <w:rFonts w:ascii="Times New Roman" w:hAnsi="Times New Roman"/>
                <w:color w:val="000000"/>
                <w:sz w:val="16"/>
                <w:szCs w:val="16"/>
              </w:rPr>
            </w:pPr>
            <w:del w:id="525" w:author="Jeremy Groves" w:date="2023-01-26T13:02:00Z">
              <w:r w:rsidRPr="00A769E6" w:rsidDel="002F3BCC">
                <w:rPr>
                  <w:rFonts w:ascii="Times New Roman" w:hAnsi="Times New Roman"/>
                  <w:color w:val="000000"/>
                  <w:sz w:val="16"/>
                  <w:szCs w:val="16"/>
                </w:rPr>
                <w:delText>0.194</w:delText>
              </w:r>
            </w:del>
          </w:p>
        </w:tc>
      </w:tr>
      <w:tr w:rsidR="00E977A9" w:rsidRPr="00A769E6" w:rsidDel="002F3BCC" w14:paraId="06008481" w14:textId="7D93676C" w:rsidTr="002F3BCC">
        <w:tblPrEx>
          <w:tblW w:w="10267" w:type="dxa"/>
          <w:jc w:val="center"/>
          <w:tblLayout w:type="fixed"/>
          <w:tblCellMar>
            <w:left w:w="29" w:type="dxa"/>
            <w:right w:w="29" w:type="dxa"/>
          </w:tblCellMar>
          <w:tblPrExChange w:id="526" w:author="Jeremy Groves" w:date="2023-01-26T13:02:00Z">
            <w:tblPrEx>
              <w:tblW w:w="10267" w:type="dxa"/>
              <w:jc w:val="center"/>
              <w:tblLayout w:type="fixed"/>
              <w:tblCellMar>
                <w:left w:w="29" w:type="dxa"/>
                <w:right w:w="29" w:type="dxa"/>
              </w:tblCellMar>
            </w:tblPrEx>
          </w:tblPrExChange>
        </w:tblPrEx>
        <w:trPr>
          <w:trHeight w:val="245"/>
          <w:jc w:val="center"/>
          <w:del w:id="527" w:author="Jeremy Groves" w:date="2023-01-26T13:02:00Z"/>
          <w:trPrChange w:id="528"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529" w:author="Jeremy Groves" w:date="2023-01-26T13:02:00Z">
              <w:tcPr>
                <w:tcW w:w="1260" w:type="dxa"/>
                <w:tcBorders>
                  <w:top w:val="nil"/>
                  <w:left w:val="nil"/>
                  <w:bottom w:val="nil"/>
                  <w:right w:val="single" w:sz="4" w:space="0" w:color="auto"/>
                </w:tcBorders>
                <w:shd w:val="clear" w:color="auto" w:fill="auto"/>
                <w:noWrap/>
                <w:vAlign w:val="center"/>
              </w:tcPr>
            </w:tcPrChange>
          </w:tcPr>
          <w:p w14:paraId="39744221" w14:textId="5EB7B4F2" w:rsidR="00E977A9" w:rsidRPr="00A769E6" w:rsidDel="002F3BCC" w:rsidRDefault="00E977A9" w:rsidP="004962F3">
            <w:pPr>
              <w:rPr>
                <w:del w:id="530" w:author="Jeremy Groves" w:date="2023-01-26T13:02:00Z"/>
                <w:rFonts w:ascii="Times New Roman" w:hAnsi="Times New Roman"/>
                <w:color w:val="000000"/>
                <w:sz w:val="16"/>
                <w:szCs w:val="16"/>
              </w:rPr>
            </w:pPr>
            <w:del w:id="531" w:author="Jeremy Groves" w:date="2023-01-26T13:02:00Z">
              <w:r w:rsidRPr="00A769E6" w:rsidDel="002F3BCC">
                <w:rPr>
                  <w:rFonts w:ascii="Times New Roman" w:hAnsi="Times New Roman"/>
                  <w:color w:val="000000"/>
                  <w:sz w:val="16"/>
                  <w:szCs w:val="16"/>
                </w:rPr>
                <w:delText>Child6</w:delText>
              </w:r>
            </w:del>
          </w:p>
        </w:tc>
        <w:tc>
          <w:tcPr>
            <w:tcW w:w="3237" w:type="dxa"/>
            <w:tcBorders>
              <w:top w:val="nil"/>
              <w:left w:val="single" w:sz="4" w:space="0" w:color="auto"/>
              <w:bottom w:val="nil"/>
              <w:right w:val="single" w:sz="4" w:space="0" w:color="auto"/>
            </w:tcBorders>
            <w:shd w:val="clear" w:color="auto" w:fill="auto"/>
            <w:vAlign w:val="center"/>
            <w:tcPrChange w:id="532"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3C19C514" w14:textId="48A58FFD" w:rsidR="00E977A9" w:rsidRPr="00A769E6" w:rsidDel="002F3BCC" w:rsidRDefault="00E977A9" w:rsidP="004962F3">
            <w:pPr>
              <w:rPr>
                <w:del w:id="533" w:author="Jeremy Groves" w:date="2023-01-26T13:02:00Z"/>
                <w:rFonts w:ascii="Times New Roman" w:hAnsi="Times New Roman"/>
                <w:color w:val="000000"/>
                <w:sz w:val="16"/>
                <w:szCs w:val="16"/>
              </w:rPr>
            </w:pPr>
            <w:del w:id="534" w:author="Jeremy Groves" w:date="2023-01-26T13:02:00Z">
              <w:r w:rsidRPr="00A769E6" w:rsidDel="002F3BCC">
                <w:rPr>
                  <w:rFonts w:ascii="Times New Roman" w:hAnsi="Times New Roman"/>
                  <w:color w:val="000000"/>
                  <w:sz w:val="16"/>
                  <w:szCs w:val="16"/>
                </w:rPr>
                <w:delText>=1 if Child aged 6 or less present in home</w:delText>
              </w:r>
            </w:del>
          </w:p>
        </w:tc>
        <w:tc>
          <w:tcPr>
            <w:tcW w:w="721" w:type="dxa"/>
            <w:tcBorders>
              <w:top w:val="nil"/>
              <w:left w:val="single" w:sz="4" w:space="0" w:color="auto"/>
              <w:bottom w:val="nil"/>
              <w:right w:val="nil"/>
            </w:tcBorders>
            <w:shd w:val="clear" w:color="auto" w:fill="auto"/>
            <w:noWrap/>
            <w:vAlign w:val="center"/>
            <w:tcPrChange w:id="535" w:author="Jeremy Groves" w:date="2023-01-26T13:02:00Z">
              <w:tcPr>
                <w:tcW w:w="721" w:type="dxa"/>
                <w:tcBorders>
                  <w:top w:val="nil"/>
                  <w:left w:val="single" w:sz="4" w:space="0" w:color="auto"/>
                  <w:bottom w:val="nil"/>
                  <w:right w:val="nil"/>
                </w:tcBorders>
                <w:shd w:val="clear" w:color="auto" w:fill="auto"/>
                <w:noWrap/>
                <w:vAlign w:val="center"/>
              </w:tcPr>
            </w:tcPrChange>
          </w:tcPr>
          <w:p w14:paraId="43AA68FB" w14:textId="1291C237" w:rsidR="00E977A9" w:rsidRPr="00A769E6" w:rsidDel="002F3BCC" w:rsidRDefault="00E977A9" w:rsidP="004962F3">
            <w:pPr>
              <w:jc w:val="center"/>
              <w:rPr>
                <w:del w:id="536" w:author="Jeremy Groves" w:date="2023-01-26T13:02:00Z"/>
                <w:rFonts w:ascii="Times New Roman" w:hAnsi="Times New Roman"/>
                <w:color w:val="000000"/>
                <w:sz w:val="16"/>
                <w:szCs w:val="16"/>
              </w:rPr>
            </w:pPr>
            <w:del w:id="537" w:author="Jeremy Groves" w:date="2023-01-26T13:02:00Z">
              <w:r w:rsidRPr="00A769E6" w:rsidDel="002F3BCC">
                <w:rPr>
                  <w:rFonts w:ascii="Times New Roman" w:hAnsi="Times New Roman"/>
                  <w:color w:val="000000"/>
                  <w:sz w:val="16"/>
                  <w:szCs w:val="16"/>
                </w:rPr>
                <w:delText>0.442</w:delText>
              </w:r>
            </w:del>
          </w:p>
        </w:tc>
        <w:tc>
          <w:tcPr>
            <w:tcW w:w="722" w:type="dxa"/>
            <w:tcBorders>
              <w:top w:val="nil"/>
              <w:left w:val="nil"/>
              <w:bottom w:val="nil"/>
              <w:right w:val="single" w:sz="4" w:space="0" w:color="auto"/>
            </w:tcBorders>
            <w:shd w:val="clear" w:color="auto" w:fill="auto"/>
            <w:noWrap/>
            <w:vAlign w:val="center"/>
            <w:tcPrChange w:id="538" w:author="Jeremy Groves" w:date="2023-01-26T13:02:00Z">
              <w:tcPr>
                <w:tcW w:w="722" w:type="dxa"/>
                <w:tcBorders>
                  <w:top w:val="nil"/>
                  <w:left w:val="nil"/>
                  <w:bottom w:val="nil"/>
                  <w:right w:val="single" w:sz="4" w:space="0" w:color="auto"/>
                </w:tcBorders>
                <w:shd w:val="clear" w:color="auto" w:fill="auto"/>
                <w:noWrap/>
                <w:vAlign w:val="center"/>
              </w:tcPr>
            </w:tcPrChange>
          </w:tcPr>
          <w:p w14:paraId="7B8A416B" w14:textId="7CD481A2" w:rsidR="00E977A9" w:rsidRPr="00A769E6" w:rsidDel="002F3BCC" w:rsidRDefault="00E977A9" w:rsidP="004962F3">
            <w:pPr>
              <w:jc w:val="center"/>
              <w:rPr>
                <w:del w:id="539" w:author="Jeremy Groves" w:date="2023-01-26T13:02:00Z"/>
                <w:rFonts w:ascii="Times New Roman" w:hAnsi="Times New Roman"/>
                <w:color w:val="000000"/>
                <w:sz w:val="16"/>
                <w:szCs w:val="16"/>
              </w:rPr>
            </w:pPr>
            <w:del w:id="540" w:author="Jeremy Groves" w:date="2023-01-26T13:02:00Z">
              <w:r w:rsidRPr="00A769E6" w:rsidDel="002F3BCC">
                <w:rPr>
                  <w:rFonts w:ascii="Times New Roman" w:hAnsi="Times New Roman"/>
                  <w:color w:val="000000"/>
                  <w:sz w:val="16"/>
                  <w:szCs w:val="16"/>
                </w:rPr>
                <w:delText>0.779</w:delText>
              </w:r>
            </w:del>
          </w:p>
        </w:tc>
        <w:tc>
          <w:tcPr>
            <w:tcW w:w="720" w:type="dxa"/>
            <w:tcBorders>
              <w:top w:val="nil"/>
              <w:left w:val="single" w:sz="4" w:space="0" w:color="auto"/>
              <w:bottom w:val="nil"/>
              <w:right w:val="nil"/>
            </w:tcBorders>
            <w:shd w:val="clear" w:color="auto" w:fill="auto"/>
            <w:noWrap/>
            <w:vAlign w:val="center"/>
            <w:tcPrChange w:id="541" w:author="Jeremy Groves" w:date="2023-01-26T13:02:00Z">
              <w:tcPr>
                <w:tcW w:w="720" w:type="dxa"/>
                <w:tcBorders>
                  <w:top w:val="nil"/>
                  <w:left w:val="single" w:sz="4" w:space="0" w:color="auto"/>
                  <w:bottom w:val="nil"/>
                  <w:right w:val="nil"/>
                </w:tcBorders>
                <w:shd w:val="clear" w:color="auto" w:fill="auto"/>
                <w:noWrap/>
                <w:vAlign w:val="center"/>
              </w:tcPr>
            </w:tcPrChange>
          </w:tcPr>
          <w:p w14:paraId="01FC96B8" w14:textId="7F7E12E4" w:rsidR="00E977A9" w:rsidRPr="00A769E6" w:rsidDel="002F3BCC" w:rsidRDefault="00E977A9" w:rsidP="004962F3">
            <w:pPr>
              <w:jc w:val="center"/>
              <w:rPr>
                <w:del w:id="542" w:author="Jeremy Groves" w:date="2023-01-26T13:02:00Z"/>
                <w:rFonts w:ascii="Times New Roman" w:hAnsi="Times New Roman"/>
                <w:color w:val="000000"/>
                <w:sz w:val="16"/>
                <w:szCs w:val="16"/>
              </w:rPr>
            </w:pPr>
            <w:del w:id="543" w:author="Jeremy Groves" w:date="2023-01-26T13:02:00Z">
              <w:r w:rsidRPr="00A769E6" w:rsidDel="002F3BCC">
                <w:rPr>
                  <w:rFonts w:ascii="Times New Roman" w:hAnsi="Times New Roman"/>
                  <w:color w:val="000000"/>
                  <w:sz w:val="16"/>
                  <w:szCs w:val="16"/>
                </w:rPr>
                <w:delText>0.372</w:delText>
              </w:r>
            </w:del>
          </w:p>
        </w:tc>
        <w:tc>
          <w:tcPr>
            <w:tcW w:w="720" w:type="dxa"/>
            <w:tcBorders>
              <w:top w:val="nil"/>
              <w:left w:val="nil"/>
              <w:bottom w:val="nil"/>
              <w:right w:val="single" w:sz="4" w:space="0" w:color="auto"/>
            </w:tcBorders>
            <w:shd w:val="clear" w:color="auto" w:fill="auto"/>
            <w:noWrap/>
            <w:vAlign w:val="center"/>
            <w:tcPrChange w:id="544" w:author="Jeremy Groves" w:date="2023-01-26T13:02:00Z">
              <w:tcPr>
                <w:tcW w:w="720" w:type="dxa"/>
                <w:tcBorders>
                  <w:top w:val="nil"/>
                  <w:left w:val="nil"/>
                  <w:bottom w:val="nil"/>
                  <w:right w:val="single" w:sz="4" w:space="0" w:color="auto"/>
                </w:tcBorders>
                <w:shd w:val="clear" w:color="auto" w:fill="auto"/>
                <w:noWrap/>
                <w:vAlign w:val="center"/>
              </w:tcPr>
            </w:tcPrChange>
          </w:tcPr>
          <w:p w14:paraId="522EB33C" w14:textId="22A7BC86" w:rsidR="00E977A9" w:rsidRPr="00A769E6" w:rsidDel="002F3BCC" w:rsidRDefault="00E977A9" w:rsidP="004962F3">
            <w:pPr>
              <w:jc w:val="center"/>
              <w:rPr>
                <w:del w:id="545" w:author="Jeremy Groves" w:date="2023-01-26T13:02:00Z"/>
                <w:rFonts w:ascii="Times New Roman" w:hAnsi="Times New Roman"/>
                <w:color w:val="000000"/>
                <w:sz w:val="16"/>
                <w:szCs w:val="16"/>
              </w:rPr>
            </w:pPr>
            <w:del w:id="546" w:author="Jeremy Groves" w:date="2023-01-26T13:02:00Z">
              <w:r w:rsidRPr="00A769E6" w:rsidDel="002F3BCC">
                <w:rPr>
                  <w:rFonts w:ascii="Times New Roman" w:hAnsi="Times New Roman"/>
                  <w:color w:val="000000"/>
                  <w:sz w:val="16"/>
                  <w:szCs w:val="16"/>
                </w:rPr>
                <w:delText>0.742</w:delText>
              </w:r>
            </w:del>
          </w:p>
        </w:tc>
        <w:tc>
          <w:tcPr>
            <w:tcW w:w="720" w:type="dxa"/>
            <w:tcBorders>
              <w:top w:val="nil"/>
              <w:left w:val="single" w:sz="4" w:space="0" w:color="auto"/>
              <w:bottom w:val="nil"/>
              <w:right w:val="nil"/>
            </w:tcBorders>
            <w:shd w:val="clear" w:color="auto" w:fill="auto"/>
            <w:noWrap/>
            <w:vAlign w:val="center"/>
            <w:tcPrChange w:id="547" w:author="Jeremy Groves" w:date="2023-01-26T13:02:00Z">
              <w:tcPr>
                <w:tcW w:w="720" w:type="dxa"/>
                <w:tcBorders>
                  <w:top w:val="nil"/>
                  <w:left w:val="single" w:sz="4" w:space="0" w:color="auto"/>
                  <w:bottom w:val="nil"/>
                  <w:right w:val="nil"/>
                </w:tcBorders>
                <w:shd w:val="clear" w:color="auto" w:fill="auto"/>
                <w:noWrap/>
                <w:vAlign w:val="center"/>
              </w:tcPr>
            </w:tcPrChange>
          </w:tcPr>
          <w:p w14:paraId="649EECF3" w14:textId="17F838B9" w:rsidR="00E977A9" w:rsidRPr="00A769E6" w:rsidDel="002F3BCC" w:rsidRDefault="00E977A9" w:rsidP="004962F3">
            <w:pPr>
              <w:jc w:val="center"/>
              <w:rPr>
                <w:del w:id="548" w:author="Jeremy Groves" w:date="2023-01-26T13:02:00Z"/>
                <w:rFonts w:ascii="Times New Roman" w:hAnsi="Times New Roman"/>
                <w:color w:val="000000"/>
                <w:sz w:val="16"/>
                <w:szCs w:val="16"/>
              </w:rPr>
            </w:pPr>
            <w:del w:id="549" w:author="Jeremy Groves" w:date="2023-01-26T13:02:00Z">
              <w:r w:rsidRPr="00A769E6" w:rsidDel="002F3BCC">
                <w:rPr>
                  <w:rFonts w:ascii="Times New Roman" w:hAnsi="Times New Roman"/>
                  <w:color w:val="000000"/>
                  <w:sz w:val="16"/>
                  <w:szCs w:val="16"/>
                </w:rPr>
                <w:delText>0.440</w:delText>
              </w:r>
            </w:del>
          </w:p>
        </w:tc>
        <w:tc>
          <w:tcPr>
            <w:tcW w:w="720" w:type="dxa"/>
            <w:tcBorders>
              <w:top w:val="nil"/>
              <w:left w:val="nil"/>
              <w:bottom w:val="nil"/>
              <w:right w:val="single" w:sz="4" w:space="0" w:color="auto"/>
            </w:tcBorders>
            <w:shd w:val="clear" w:color="auto" w:fill="auto"/>
            <w:noWrap/>
            <w:vAlign w:val="center"/>
            <w:tcPrChange w:id="550" w:author="Jeremy Groves" w:date="2023-01-26T13:02:00Z">
              <w:tcPr>
                <w:tcW w:w="720" w:type="dxa"/>
                <w:tcBorders>
                  <w:top w:val="nil"/>
                  <w:left w:val="nil"/>
                  <w:bottom w:val="nil"/>
                  <w:right w:val="single" w:sz="4" w:space="0" w:color="auto"/>
                </w:tcBorders>
                <w:shd w:val="clear" w:color="auto" w:fill="auto"/>
                <w:noWrap/>
                <w:vAlign w:val="center"/>
              </w:tcPr>
            </w:tcPrChange>
          </w:tcPr>
          <w:p w14:paraId="3FF50330" w14:textId="28A4D518" w:rsidR="00E977A9" w:rsidRPr="00A769E6" w:rsidDel="002F3BCC" w:rsidRDefault="00E977A9" w:rsidP="004962F3">
            <w:pPr>
              <w:jc w:val="center"/>
              <w:rPr>
                <w:del w:id="551" w:author="Jeremy Groves" w:date="2023-01-26T13:02:00Z"/>
                <w:rFonts w:ascii="Times New Roman" w:hAnsi="Times New Roman"/>
                <w:color w:val="000000"/>
                <w:sz w:val="16"/>
                <w:szCs w:val="16"/>
              </w:rPr>
            </w:pPr>
            <w:del w:id="552" w:author="Jeremy Groves" w:date="2023-01-26T13:02:00Z">
              <w:r w:rsidRPr="00A769E6" w:rsidDel="002F3BCC">
                <w:rPr>
                  <w:rFonts w:ascii="Times New Roman" w:hAnsi="Times New Roman"/>
                  <w:color w:val="000000"/>
                  <w:sz w:val="16"/>
                  <w:szCs w:val="16"/>
                </w:rPr>
                <w:delText>0.753</w:delText>
              </w:r>
            </w:del>
          </w:p>
        </w:tc>
        <w:tc>
          <w:tcPr>
            <w:tcW w:w="724" w:type="dxa"/>
            <w:tcBorders>
              <w:top w:val="nil"/>
              <w:left w:val="single" w:sz="4" w:space="0" w:color="auto"/>
              <w:bottom w:val="nil"/>
              <w:right w:val="nil"/>
            </w:tcBorders>
            <w:shd w:val="clear" w:color="auto" w:fill="auto"/>
            <w:noWrap/>
            <w:vAlign w:val="center"/>
            <w:tcPrChange w:id="553" w:author="Jeremy Groves" w:date="2023-01-26T13:02:00Z">
              <w:tcPr>
                <w:tcW w:w="724" w:type="dxa"/>
                <w:tcBorders>
                  <w:top w:val="nil"/>
                  <w:left w:val="single" w:sz="4" w:space="0" w:color="auto"/>
                  <w:bottom w:val="nil"/>
                  <w:right w:val="nil"/>
                </w:tcBorders>
                <w:shd w:val="clear" w:color="auto" w:fill="auto"/>
                <w:noWrap/>
                <w:vAlign w:val="center"/>
              </w:tcPr>
            </w:tcPrChange>
          </w:tcPr>
          <w:p w14:paraId="35882B45" w14:textId="568FC2EC" w:rsidR="00E977A9" w:rsidRPr="00A769E6" w:rsidDel="002F3BCC" w:rsidRDefault="00E977A9" w:rsidP="004962F3">
            <w:pPr>
              <w:jc w:val="center"/>
              <w:rPr>
                <w:del w:id="554" w:author="Jeremy Groves" w:date="2023-01-26T13:02:00Z"/>
                <w:rFonts w:ascii="Times New Roman" w:hAnsi="Times New Roman"/>
                <w:color w:val="000000"/>
                <w:sz w:val="16"/>
                <w:szCs w:val="16"/>
              </w:rPr>
            </w:pPr>
            <w:del w:id="555" w:author="Jeremy Groves" w:date="2023-01-26T13:02:00Z">
              <w:r w:rsidRPr="00A769E6" w:rsidDel="002F3BCC">
                <w:rPr>
                  <w:rFonts w:ascii="Times New Roman" w:hAnsi="Times New Roman"/>
                  <w:color w:val="000000"/>
                  <w:sz w:val="16"/>
                  <w:szCs w:val="16"/>
                </w:rPr>
                <w:delText>0.574</w:delText>
              </w:r>
            </w:del>
          </w:p>
        </w:tc>
        <w:tc>
          <w:tcPr>
            <w:tcW w:w="720" w:type="dxa"/>
            <w:tcBorders>
              <w:top w:val="nil"/>
              <w:left w:val="nil"/>
              <w:bottom w:val="nil"/>
              <w:right w:val="nil"/>
            </w:tcBorders>
            <w:shd w:val="clear" w:color="auto" w:fill="auto"/>
            <w:noWrap/>
            <w:vAlign w:val="center"/>
            <w:tcPrChange w:id="556" w:author="Jeremy Groves" w:date="2023-01-26T13:02:00Z">
              <w:tcPr>
                <w:tcW w:w="720" w:type="dxa"/>
                <w:tcBorders>
                  <w:top w:val="nil"/>
                  <w:left w:val="nil"/>
                  <w:bottom w:val="nil"/>
                  <w:right w:val="nil"/>
                </w:tcBorders>
                <w:shd w:val="clear" w:color="auto" w:fill="auto"/>
                <w:noWrap/>
                <w:vAlign w:val="center"/>
              </w:tcPr>
            </w:tcPrChange>
          </w:tcPr>
          <w:p w14:paraId="43F0BFF2" w14:textId="6435C354" w:rsidR="00E977A9" w:rsidRPr="00A769E6" w:rsidDel="002F3BCC" w:rsidRDefault="00E977A9" w:rsidP="004962F3">
            <w:pPr>
              <w:jc w:val="center"/>
              <w:rPr>
                <w:del w:id="557" w:author="Jeremy Groves" w:date="2023-01-26T13:02:00Z"/>
                <w:rFonts w:ascii="Times New Roman" w:hAnsi="Times New Roman"/>
                <w:color w:val="000000"/>
                <w:sz w:val="16"/>
                <w:szCs w:val="16"/>
              </w:rPr>
            </w:pPr>
            <w:del w:id="558" w:author="Jeremy Groves" w:date="2023-01-26T13:02:00Z">
              <w:r w:rsidRPr="00A769E6" w:rsidDel="002F3BCC">
                <w:rPr>
                  <w:rFonts w:ascii="Times New Roman" w:hAnsi="Times New Roman"/>
                  <w:color w:val="000000"/>
                  <w:sz w:val="16"/>
                  <w:szCs w:val="16"/>
                </w:rPr>
                <w:delText>0.854</w:delText>
              </w:r>
            </w:del>
          </w:p>
        </w:tc>
      </w:tr>
      <w:tr w:rsidR="00E977A9" w:rsidRPr="00A769E6" w:rsidDel="002F3BCC" w14:paraId="51B5BF42" w14:textId="13229BAD" w:rsidTr="002F3BCC">
        <w:tblPrEx>
          <w:tblW w:w="10267" w:type="dxa"/>
          <w:jc w:val="center"/>
          <w:tblLayout w:type="fixed"/>
          <w:tblCellMar>
            <w:left w:w="29" w:type="dxa"/>
            <w:right w:w="29" w:type="dxa"/>
          </w:tblCellMar>
          <w:tblPrExChange w:id="559" w:author="Jeremy Groves" w:date="2023-01-26T13:02:00Z">
            <w:tblPrEx>
              <w:tblW w:w="10267" w:type="dxa"/>
              <w:jc w:val="center"/>
              <w:tblLayout w:type="fixed"/>
              <w:tblCellMar>
                <w:left w:w="29" w:type="dxa"/>
                <w:right w:w="29" w:type="dxa"/>
              </w:tblCellMar>
            </w:tblPrEx>
          </w:tblPrExChange>
        </w:tblPrEx>
        <w:trPr>
          <w:trHeight w:val="245"/>
          <w:jc w:val="center"/>
          <w:del w:id="560" w:author="Jeremy Groves" w:date="2023-01-26T13:02:00Z"/>
          <w:trPrChange w:id="561"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562" w:author="Jeremy Groves" w:date="2023-01-26T13:02:00Z">
              <w:tcPr>
                <w:tcW w:w="1260" w:type="dxa"/>
                <w:tcBorders>
                  <w:top w:val="nil"/>
                  <w:left w:val="nil"/>
                  <w:bottom w:val="nil"/>
                  <w:right w:val="single" w:sz="4" w:space="0" w:color="auto"/>
                </w:tcBorders>
                <w:shd w:val="clear" w:color="auto" w:fill="auto"/>
                <w:noWrap/>
                <w:vAlign w:val="center"/>
              </w:tcPr>
            </w:tcPrChange>
          </w:tcPr>
          <w:p w14:paraId="5CE7F751" w14:textId="1AF38862" w:rsidR="00E977A9" w:rsidRPr="00A769E6" w:rsidDel="002F3BCC" w:rsidRDefault="00E977A9" w:rsidP="004962F3">
            <w:pPr>
              <w:rPr>
                <w:del w:id="563" w:author="Jeremy Groves" w:date="2023-01-26T13:02:00Z"/>
                <w:rFonts w:ascii="Times New Roman" w:hAnsi="Times New Roman"/>
                <w:color w:val="000000"/>
                <w:sz w:val="16"/>
                <w:szCs w:val="16"/>
              </w:rPr>
            </w:pPr>
            <w:del w:id="564" w:author="Jeremy Groves" w:date="2023-01-26T13:02:00Z">
              <w:r w:rsidRPr="00A769E6" w:rsidDel="002F3BCC">
                <w:rPr>
                  <w:rFonts w:ascii="Times New Roman" w:hAnsi="Times New Roman"/>
                  <w:color w:val="000000"/>
                  <w:sz w:val="16"/>
                  <w:szCs w:val="16"/>
                </w:rPr>
                <w:delText>GFinc</w:delText>
              </w:r>
            </w:del>
          </w:p>
        </w:tc>
        <w:tc>
          <w:tcPr>
            <w:tcW w:w="3237" w:type="dxa"/>
            <w:tcBorders>
              <w:top w:val="nil"/>
              <w:left w:val="single" w:sz="4" w:space="0" w:color="auto"/>
              <w:bottom w:val="nil"/>
              <w:right w:val="single" w:sz="4" w:space="0" w:color="auto"/>
            </w:tcBorders>
            <w:shd w:val="clear" w:color="auto" w:fill="auto"/>
            <w:vAlign w:val="center"/>
            <w:tcPrChange w:id="565"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4A07CFF1" w14:textId="0BC3CBAE" w:rsidR="00E977A9" w:rsidRPr="00A769E6" w:rsidDel="002F3BCC" w:rsidRDefault="00E977A9" w:rsidP="004962F3">
            <w:pPr>
              <w:rPr>
                <w:del w:id="566" w:author="Jeremy Groves" w:date="2023-01-26T13:02:00Z"/>
                <w:rFonts w:ascii="Times New Roman" w:hAnsi="Times New Roman"/>
                <w:color w:val="000000"/>
                <w:sz w:val="16"/>
                <w:szCs w:val="16"/>
              </w:rPr>
            </w:pPr>
            <w:del w:id="567" w:author="Jeremy Groves" w:date="2023-01-26T13:02:00Z">
              <w:r w:rsidRPr="00A769E6" w:rsidDel="002F3BCC">
                <w:rPr>
                  <w:rFonts w:ascii="Times New Roman" w:hAnsi="Times New Roman"/>
                  <w:color w:val="000000"/>
                  <w:sz w:val="16"/>
                  <w:szCs w:val="16"/>
                </w:rPr>
                <w:delText>Total Gross Family Income (IHS)</w:delText>
              </w:r>
            </w:del>
          </w:p>
        </w:tc>
        <w:tc>
          <w:tcPr>
            <w:tcW w:w="721" w:type="dxa"/>
            <w:tcBorders>
              <w:top w:val="nil"/>
              <w:left w:val="single" w:sz="4" w:space="0" w:color="auto"/>
              <w:bottom w:val="nil"/>
              <w:right w:val="nil"/>
            </w:tcBorders>
            <w:shd w:val="clear" w:color="auto" w:fill="auto"/>
            <w:noWrap/>
            <w:vAlign w:val="center"/>
            <w:tcPrChange w:id="568" w:author="Jeremy Groves" w:date="2023-01-26T13:02:00Z">
              <w:tcPr>
                <w:tcW w:w="721" w:type="dxa"/>
                <w:tcBorders>
                  <w:top w:val="nil"/>
                  <w:left w:val="single" w:sz="4" w:space="0" w:color="auto"/>
                  <w:bottom w:val="nil"/>
                  <w:right w:val="nil"/>
                </w:tcBorders>
                <w:shd w:val="clear" w:color="auto" w:fill="auto"/>
                <w:noWrap/>
                <w:vAlign w:val="center"/>
              </w:tcPr>
            </w:tcPrChange>
          </w:tcPr>
          <w:p w14:paraId="28C13182" w14:textId="71698EE6" w:rsidR="00E977A9" w:rsidRPr="00A769E6" w:rsidDel="002F3BCC" w:rsidRDefault="00E977A9" w:rsidP="004962F3">
            <w:pPr>
              <w:jc w:val="center"/>
              <w:rPr>
                <w:del w:id="569" w:author="Jeremy Groves" w:date="2023-01-26T13:02:00Z"/>
                <w:rFonts w:ascii="Times New Roman" w:hAnsi="Times New Roman"/>
                <w:color w:val="000000"/>
                <w:sz w:val="16"/>
                <w:szCs w:val="16"/>
              </w:rPr>
            </w:pPr>
            <w:del w:id="570" w:author="Jeremy Groves" w:date="2023-01-26T13:02:00Z">
              <w:r w:rsidRPr="00A769E6" w:rsidDel="002F3BCC">
                <w:rPr>
                  <w:rFonts w:ascii="Times New Roman" w:hAnsi="Times New Roman"/>
                  <w:color w:val="000000"/>
                  <w:sz w:val="16"/>
                  <w:szCs w:val="16"/>
                </w:rPr>
                <w:delText>10.475</w:delText>
              </w:r>
            </w:del>
          </w:p>
        </w:tc>
        <w:tc>
          <w:tcPr>
            <w:tcW w:w="722" w:type="dxa"/>
            <w:tcBorders>
              <w:top w:val="nil"/>
              <w:left w:val="nil"/>
              <w:bottom w:val="nil"/>
              <w:right w:val="single" w:sz="4" w:space="0" w:color="auto"/>
            </w:tcBorders>
            <w:shd w:val="clear" w:color="auto" w:fill="auto"/>
            <w:noWrap/>
            <w:vAlign w:val="center"/>
            <w:tcPrChange w:id="571" w:author="Jeremy Groves" w:date="2023-01-26T13:02:00Z">
              <w:tcPr>
                <w:tcW w:w="722" w:type="dxa"/>
                <w:tcBorders>
                  <w:top w:val="nil"/>
                  <w:left w:val="nil"/>
                  <w:bottom w:val="nil"/>
                  <w:right w:val="single" w:sz="4" w:space="0" w:color="auto"/>
                </w:tcBorders>
                <w:shd w:val="clear" w:color="auto" w:fill="auto"/>
                <w:noWrap/>
                <w:vAlign w:val="center"/>
              </w:tcPr>
            </w:tcPrChange>
          </w:tcPr>
          <w:p w14:paraId="169523B8" w14:textId="799C12B3" w:rsidR="00E977A9" w:rsidRPr="00A769E6" w:rsidDel="002F3BCC" w:rsidRDefault="00E977A9" w:rsidP="004962F3">
            <w:pPr>
              <w:jc w:val="center"/>
              <w:rPr>
                <w:del w:id="572" w:author="Jeremy Groves" w:date="2023-01-26T13:02:00Z"/>
                <w:rFonts w:ascii="Times New Roman" w:hAnsi="Times New Roman"/>
                <w:color w:val="000000"/>
                <w:sz w:val="16"/>
                <w:szCs w:val="16"/>
              </w:rPr>
            </w:pPr>
            <w:del w:id="573" w:author="Jeremy Groves" w:date="2023-01-26T13:02:00Z">
              <w:r w:rsidRPr="00A769E6" w:rsidDel="002F3BCC">
                <w:rPr>
                  <w:rFonts w:ascii="Times New Roman" w:hAnsi="Times New Roman"/>
                  <w:color w:val="000000"/>
                  <w:sz w:val="16"/>
                  <w:szCs w:val="16"/>
                </w:rPr>
                <w:delText>2.452</w:delText>
              </w:r>
            </w:del>
          </w:p>
        </w:tc>
        <w:tc>
          <w:tcPr>
            <w:tcW w:w="720" w:type="dxa"/>
            <w:tcBorders>
              <w:top w:val="nil"/>
              <w:left w:val="single" w:sz="4" w:space="0" w:color="auto"/>
              <w:bottom w:val="nil"/>
              <w:right w:val="nil"/>
            </w:tcBorders>
            <w:shd w:val="clear" w:color="auto" w:fill="auto"/>
            <w:noWrap/>
            <w:vAlign w:val="center"/>
            <w:tcPrChange w:id="574" w:author="Jeremy Groves" w:date="2023-01-26T13:02:00Z">
              <w:tcPr>
                <w:tcW w:w="720" w:type="dxa"/>
                <w:tcBorders>
                  <w:top w:val="nil"/>
                  <w:left w:val="single" w:sz="4" w:space="0" w:color="auto"/>
                  <w:bottom w:val="nil"/>
                  <w:right w:val="nil"/>
                </w:tcBorders>
                <w:shd w:val="clear" w:color="auto" w:fill="auto"/>
                <w:noWrap/>
                <w:vAlign w:val="center"/>
              </w:tcPr>
            </w:tcPrChange>
          </w:tcPr>
          <w:p w14:paraId="7287F500" w14:textId="738654AF" w:rsidR="00E977A9" w:rsidRPr="00A769E6" w:rsidDel="002F3BCC" w:rsidRDefault="00E977A9" w:rsidP="004962F3">
            <w:pPr>
              <w:jc w:val="center"/>
              <w:rPr>
                <w:del w:id="575" w:author="Jeremy Groves" w:date="2023-01-26T13:02:00Z"/>
                <w:rFonts w:ascii="Times New Roman" w:hAnsi="Times New Roman"/>
                <w:color w:val="000000"/>
                <w:sz w:val="16"/>
                <w:szCs w:val="16"/>
              </w:rPr>
            </w:pPr>
            <w:del w:id="576" w:author="Jeremy Groves" w:date="2023-01-26T13:02:00Z">
              <w:r w:rsidRPr="00A769E6" w:rsidDel="002F3BCC">
                <w:rPr>
                  <w:rFonts w:ascii="Times New Roman" w:hAnsi="Times New Roman"/>
                  <w:color w:val="000000"/>
                  <w:sz w:val="16"/>
                  <w:szCs w:val="16"/>
                </w:rPr>
                <w:delText>10.554</w:delText>
              </w:r>
            </w:del>
          </w:p>
        </w:tc>
        <w:tc>
          <w:tcPr>
            <w:tcW w:w="720" w:type="dxa"/>
            <w:tcBorders>
              <w:top w:val="nil"/>
              <w:left w:val="nil"/>
              <w:bottom w:val="nil"/>
              <w:right w:val="single" w:sz="4" w:space="0" w:color="auto"/>
            </w:tcBorders>
            <w:shd w:val="clear" w:color="auto" w:fill="auto"/>
            <w:noWrap/>
            <w:vAlign w:val="center"/>
            <w:tcPrChange w:id="577" w:author="Jeremy Groves" w:date="2023-01-26T13:02:00Z">
              <w:tcPr>
                <w:tcW w:w="720" w:type="dxa"/>
                <w:tcBorders>
                  <w:top w:val="nil"/>
                  <w:left w:val="nil"/>
                  <w:bottom w:val="nil"/>
                  <w:right w:val="single" w:sz="4" w:space="0" w:color="auto"/>
                </w:tcBorders>
                <w:shd w:val="clear" w:color="auto" w:fill="auto"/>
                <w:noWrap/>
                <w:vAlign w:val="center"/>
              </w:tcPr>
            </w:tcPrChange>
          </w:tcPr>
          <w:p w14:paraId="64CEF2D0" w14:textId="036BC0ED" w:rsidR="00E977A9" w:rsidRPr="00A769E6" w:rsidDel="002F3BCC" w:rsidRDefault="00E977A9" w:rsidP="004962F3">
            <w:pPr>
              <w:jc w:val="center"/>
              <w:rPr>
                <w:del w:id="578" w:author="Jeremy Groves" w:date="2023-01-26T13:02:00Z"/>
                <w:rFonts w:ascii="Times New Roman" w:hAnsi="Times New Roman"/>
                <w:color w:val="000000"/>
                <w:sz w:val="16"/>
                <w:szCs w:val="16"/>
              </w:rPr>
            </w:pPr>
            <w:del w:id="579" w:author="Jeremy Groves" w:date="2023-01-26T13:02:00Z">
              <w:r w:rsidRPr="00A769E6" w:rsidDel="002F3BCC">
                <w:rPr>
                  <w:rFonts w:ascii="Times New Roman" w:hAnsi="Times New Roman"/>
                  <w:color w:val="000000"/>
                  <w:sz w:val="16"/>
                  <w:szCs w:val="16"/>
                </w:rPr>
                <w:delText>2.353</w:delText>
              </w:r>
            </w:del>
          </w:p>
        </w:tc>
        <w:tc>
          <w:tcPr>
            <w:tcW w:w="720" w:type="dxa"/>
            <w:tcBorders>
              <w:top w:val="nil"/>
              <w:left w:val="single" w:sz="4" w:space="0" w:color="auto"/>
              <w:bottom w:val="nil"/>
              <w:right w:val="nil"/>
            </w:tcBorders>
            <w:shd w:val="clear" w:color="auto" w:fill="auto"/>
            <w:noWrap/>
            <w:vAlign w:val="center"/>
            <w:tcPrChange w:id="580" w:author="Jeremy Groves" w:date="2023-01-26T13:02:00Z">
              <w:tcPr>
                <w:tcW w:w="720" w:type="dxa"/>
                <w:tcBorders>
                  <w:top w:val="nil"/>
                  <w:left w:val="single" w:sz="4" w:space="0" w:color="auto"/>
                  <w:bottom w:val="nil"/>
                  <w:right w:val="nil"/>
                </w:tcBorders>
                <w:shd w:val="clear" w:color="auto" w:fill="auto"/>
                <w:noWrap/>
                <w:vAlign w:val="center"/>
              </w:tcPr>
            </w:tcPrChange>
          </w:tcPr>
          <w:p w14:paraId="72461277" w14:textId="57D5079B" w:rsidR="00E977A9" w:rsidRPr="00A769E6" w:rsidDel="002F3BCC" w:rsidRDefault="00E977A9" w:rsidP="004962F3">
            <w:pPr>
              <w:jc w:val="center"/>
              <w:rPr>
                <w:del w:id="581" w:author="Jeremy Groves" w:date="2023-01-26T13:02:00Z"/>
                <w:rFonts w:ascii="Times New Roman" w:hAnsi="Times New Roman"/>
                <w:color w:val="000000"/>
                <w:sz w:val="16"/>
                <w:szCs w:val="16"/>
              </w:rPr>
            </w:pPr>
            <w:del w:id="582" w:author="Jeremy Groves" w:date="2023-01-26T13:02:00Z">
              <w:r w:rsidRPr="00A769E6" w:rsidDel="002F3BCC">
                <w:rPr>
                  <w:rFonts w:ascii="Times New Roman" w:hAnsi="Times New Roman"/>
                  <w:color w:val="000000"/>
                  <w:sz w:val="16"/>
                  <w:szCs w:val="16"/>
                </w:rPr>
                <w:delText>10.450</w:delText>
              </w:r>
            </w:del>
          </w:p>
        </w:tc>
        <w:tc>
          <w:tcPr>
            <w:tcW w:w="720" w:type="dxa"/>
            <w:tcBorders>
              <w:top w:val="nil"/>
              <w:left w:val="nil"/>
              <w:bottom w:val="nil"/>
              <w:right w:val="single" w:sz="4" w:space="0" w:color="auto"/>
            </w:tcBorders>
            <w:shd w:val="clear" w:color="auto" w:fill="auto"/>
            <w:noWrap/>
            <w:vAlign w:val="center"/>
            <w:tcPrChange w:id="583" w:author="Jeremy Groves" w:date="2023-01-26T13:02:00Z">
              <w:tcPr>
                <w:tcW w:w="720" w:type="dxa"/>
                <w:tcBorders>
                  <w:top w:val="nil"/>
                  <w:left w:val="nil"/>
                  <w:bottom w:val="nil"/>
                  <w:right w:val="single" w:sz="4" w:space="0" w:color="auto"/>
                </w:tcBorders>
                <w:shd w:val="clear" w:color="auto" w:fill="auto"/>
                <w:noWrap/>
                <w:vAlign w:val="center"/>
              </w:tcPr>
            </w:tcPrChange>
          </w:tcPr>
          <w:p w14:paraId="053F5792" w14:textId="2291B867" w:rsidR="00E977A9" w:rsidRPr="00A769E6" w:rsidDel="002F3BCC" w:rsidRDefault="00E977A9" w:rsidP="004962F3">
            <w:pPr>
              <w:jc w:val="center"/>
              <w:rPr>
                <w:del w:id="584" w:author="Jeremy Groves" w:date="2023-01-26T13:02:00Z"/>
                <w:rFonts w:ascii="Times New Roman" w:hAnsi="Times New Roman"/>
                <w:color w:val="000000"/>
                <w:sz w:val="16"/>
                <w:szCs w:val="16"/>
              </w:rPr>
            </w:pPr>
            <w:del w:id="585" w:author="Jeremy Groves" w:date="2023-01-26T13:02:00Z">
              <w:r w:rsidRPr="00A769E6" w:rsidDel="002F3BCC">
                <w:rPr>
                  <w:rFonts w:ascii="Times New Roman" w:hAnsi="Times New Roman"/>
                  <w:color w:val="000000"/>
                  <w:sz w:val="16"/>
                  <w:szCs w:val="16"/>
                </w:rPr>
                <w:delText>2.551</w:delText>
              </w:r>
            </w:del>
          </w:p>
        </w:tc>
        <w:tc>
          <w:tcPr>
            <w:tcW w:w="724" w:type="dxa"/>
            <w:tcBorders>
              <w:top w:val="nil"/>
              <w:left w:val="single" w:sz="4" w:space="0" w:color="auto"/>
              <w:bottom w:val="nil"/>
              <w:right w:val="nil"/>
            </w:tcBorders>
            <w:shd w:val="clear" w:color="auto" w:fill="auto"/>
            <w:noWrap/>
            <w:vAlign w:val="center"/>
            <w:tcPrChange w:id="586" w:author="Jeremy Groves" w:date="2023-01-26T13:02:00Z">
              <w:tcPr>
                <w:tcW w:w="724" w:type="dxa"/>
                <w:tcBorders>
                  <w:top w:val="nil"/>
                  <w:left w:val="single" w:sz="4" w:space="0" w:color="auto"/>
                  <w:bottom w:val="nil"/>
                  <w:right w:val="nil"/>
                </w:tcBorders>
                <w:shd w:val="clear" w:color="auto" w:fill="auto"/>
                <w:noWrap/>
                <w:vAlign w:val="center"/>
              </w:tcPr>
            </w:tcPrChange>
          </w:tcPr>
          <w:p w14:paraId="6A0F24B9" w14:textId="4B5BFAE5" w:rsidR="00E977A9" w:rsidRPr="00A769E6" w:rsidDel="002F3BCC" w:rsidRDefault="00E977A9" w:rsidP="004962F3">
            <w:pPr>
              <w:jc w:val="center"/>
              <w:rPr>
                <w:del w:id="587" w:author="Jeremy Groves" w:date="2023-01-26T13:02:00Z"/>
                <w:rFonts w:ascii="Times New Roman" w:hAnsi="Times New Roman"/>
                <w:color w:val="000000"/>
                <w:sz w:val="16"/>
                <w:szCs w:val="16"/>
              </w:rPr>
            </w:pPr>
            <w:del w:id="588" w:author="Jeremy Groves" w:date="2023-01-26T13:02:00Z">
              <w:r w:rsidRPr="00A769E6" w:rsidDel="002F3BCC">
                <w:rPr>
                  <w:rFonts w:ascii="Times New Roman" w:hAnsi="Times New Roman"/>
                  <w:color w:val="000000"/>
                  <w:sz w:val="16"/>
                  <w:szCs w:val="16"/>
                </w:rPr>
                <w:delText>10.353</w:delText>
              </w:r>
            </w:del>
          </w:p>
        </w:tc>
        <w:tc>
          <w:tcPr>
            <w:tcW w:w="720" w:type="dxa"/>
            <w:tcBorders>
              <w:top w:val="nil"/>
              <w:left w:val="nil"/>
              <w:bottom w:val="nil"/>
              <w:right w:val="nil"/>
            </w:tcBorders>
            <w:shd w:val="clear" w:color="auto" w:fill="auto"/>
            <w:noWrap/>
            <w:vAlign w:val="center"/>
            <w:tcPrChange w:id="589" w:author="Jeremy Groves" w:date="2023-01-26T13:02:00Z">
              <w:tcPr>
                <w:tcW w:w="720" w:type="dxa"/>
                <w:tcBorders>
                  <w:top w:val="nil"/>
                  <w:left w:val="nil"/>
                  <w:bottom w:val="nil"/>
                  <w:right w:val="nil"/>
                </w:tcBorders>
                <w:shd w:val="clear" w:color="auto" w:fill="auto"/>
                <w:noWrap/>
                <w:vAlign w:val="center"/>
              </w:tcPr>
            </w:tcPrChange>
          </w:tcPr>
          <w:p w14:paraId="6200BF3F" w14:textId="22B4F4DE" w:rsidR="00E977A9" w:rsidRPr="00A769E6" w:rsidDel="002F3BCC" w:rsidRDefault="00E977A9" w:rsidP="004962F3">
            <w:pPr>
              <w:jc w:val="center"/>
              <w:rPr>
                <w:del w:id="590" w:author="Jeremy Groves" w:date="2023-01-26T13:02:00Z"/>
                <w:rFonts w:ascii="Times New Roman" w:hAnsi="Times New Roman"/>
                <w:color w:val="000000"/>
                <w:sz w:val="16"/>
                <w:szCs w:val="16"/>
              </w:rPr>
            </w:pPr>
            <w:del w:id="591" w:author="Jeremy Groves" w:date="2023-01-26T13:02:00Z">
              <w:r w:rsidRPr="00A769E6" w:rsidDel="002F3BCC">
                <w:rPr>
                  <w:rFonts w:ascii="Times New Roman" w:hAnsi="Times New Roman"/>
                  <w:color w:val="000000"/>
                  <w:sz w:val="16"/>
                  <w:szCs w:val="16"/>
                </w:rPr>
                <w:delText>2.515</w:delText>
              </w:r>
            </w:del>
          </w:p>
        </w:tc>
      </w:tr>
      <w:tr w:rsidR="00E977A9" w:rsidRPr="00A769E6" w:rsidDel="002F3BCC" w14:paraId="2C8337C2" w14:textId="627DB5EB" w:rsidTr="004962F3">
        <w:trPr>
          <w:trHeight w:val="245"/>
          <w:jc w:val="center"/>
          <w:del w:id="592" w:author="Jeremy Groves" w:date="2023-01-26T13:02:00Z"/>
        </w:trPr>
        <w:tc>
          <w:tcPr>
            <w:tcW w:w="1260" w:type="dxa"/>
            <w:tcBorders>
              <w:top w:val="nil"/>
              <w:left w:val="nil"/>
              <w:bottom w:val="nil"/>
              <w:right w:val="single" w:sz="4" w:space="0" w:color="auto"/>
            </w:tcBorders>
            <w:shd w:val="clear" w:color="auto" w:fill="auto"/>
            <w:noWrap/>
            <w:vAlign w:val="center"/>
          </w:tcPr>
          <w:p w14:paraId="44772BFB" w14:textId="31BB0A13" w:rsidR="00E977A9" w:rsidRPr="00A769E6" w:rsidDel="002F3BCC" w:rsidRDefault="00E977A9" w:rsidP="004962F3">
            <w:pPr>
              <w:rPr>
                <w:del w:id="593" w:author="Jeremy Groves" w:date="2023-01-26T13:02:00Z"/>
                <w:rFonts w:ascii="Times New Roman" w:hAnsi="Times New Roman"/>
                <w:color w:val="000000"/>
                <w:sz w:val="16"/>
                <w:szCs w:val="16"/>
              </w:rPr>
            </w:pPr>
            <w:del w:id="594" w:author="Jeremy Groves" w:date="2023-01-26T13:02:00Z">
              <w:r w:rsidRPr="00A769E6" w:rsidDel="002F3BCC">
                <w:rPr>
                  <w:rFonts w:ascii="Times New Roman" w:hAnsi="Times New Roman"/>
                  <w:color w:val="000000"/>
                  <w:sz w:val="16"/>
                  <w:szCs w:val="16"/>
                </w:rPr>
                <w:delText>HH_Size</w:delText>
              </w:r>
            </w:del>
          </w:p>
        </w:tc>
        <w:tc>
          <w:tcPr>
            <w:tcW w:w="3237" w:type="dxa"/>
            <w:tcBorders>
              <w:top w:val="nil"/>
              <w:left w:val="single" w:sz="4" w:space="0" w:color="auto"/>
              <w:bottom w:val="nil"/>
              <w:right w:val="single" w:sz="4" w:space="0" w:color="auto"/>
            </w:tcBorders>
            <w:shd w:val="clear" w:color="auto" w:fill="auto"/>
            <w:vAlign w:val="center"/>
          </w:tcPr>
          <w:p w14:paraId="2ADF1054" w14:textId="6F7E46A7" w:rsidR="00E977A9" w:rsidRPr="00A769E6" w:rsidDel="002F3BCC" w:rsidRDefault="00E977A9" w:rsidP="004962F3">
            <w:pPr>
              <w:rPr>
                <w:del w:id="595" w:author="Jeremy Groves" w:date="2023-01-26T13:02:00Z"/>
                <w:rFonts w:ascii="Times New Roman" w:hAnsi="Times New Roman"/>
                <w:color w:val="000000"/>
                <w:sz w:val="16"/>
                <w:szCs w:val="16"/>
              </w:rPr>
            </w:pPr>
            <w:del w:id="596" w:author="Jeremy Groves" w:date="2023-01-26T13:02:00Z">
              <w:r w:rsidRPr="00A769E6" w:rsidDel="002F3BCC">
                <w:rPr>
                  <w:rFonts w:ascii="Times New Roman" w:hAnsi="Times New Roman"/>
                  <w:color w:val="000000"/>
                  <w:sz w:val="16"/>
                  <w:szCs w:val="16"/>
                </w:rPr>
                <w:delText>Total size of household</w:delText>
              </w:r>
            </w:del>
          </w:p>
        </w:tc>
        <w:tc>
          <w:tcPr>
            <w:tcW w:w="721" w:type="dxa"/>
            <w:tcBorders>
              <w:top w:val="nil"/>
              <w:left w:val="single" w:sz="4" w:space="0" w:color="auto"/>
              <w:bottom w:val="nil"/>
              <w:right w:val="nil"/>
            </w:tcBorders>
            <w:shd w:val="clear" w:color="auto" w:fill="auto"/>
            <w:noWrap/>
            <w:vAlign w:val="center"/>
          </w:tcPr>
          <w:p w14:paraId="4A823FAE" w14:textId="5A696702" w:rsidR="00E977A9" w:rsidRPr="00A769E6" w:rsidDel="002F3BCC" w:rsidRDefault="00E977A9" w:rsidP="004962F3">
            <w:pPr>
              <w:jc w:val="center"/>
              <w:rPr>
                <w:del w:id="597" w:author="Jeremy Groves" w:date="2023-01-26T13:02:00Z"/>
                <w:rFonts w:ascii="Times New Roman" w:hAnsi="Times New Roman"/>
                <w:color w:val="000000"/>
                <w:sz w:val="16"/>
                <w:szCs w:val="16"/>
              </w:rPr>
            </w:pPr>
            <w:del w:id="598" w:author="Jeremy Groves" w:date="2023-01-26T13:02:00Z">
              <w:r w:rsidRPr="00A769E6" w:rsidDel="002F3BCC">
                <w:rPr>
                  <w:rFonts w:ascii="Times New Roman" w:hAnsi="Times New Roman"/>
                  <w:color w:val="000000"/>
                  <w:sz w:val="16"/>
                  <w:szCs w:val="16"/>
                </w:rPr>
                <w:delText>3.642</w:delText>
              </w:r>
            </w:del>
          </w:p>
        </w:tc>
        <w:tc>
          <w:tcPr>
            <w:tcW w:w="722" w:type="dxa"/>
            <w:tcBorders>
              <w:top w:val="nil"/>
              <w:left w:val="nil"/>
              <w:bottom w:val="nil"/>
              <w:right w:val="single" w:sz="4" w:space="0" w:color="auto"/>
            </w:tcBorders>
            <w:shd w:val="clear" w:color="auto" w:fill="auto"/>
            <w:noWrap/>
            <w:vAlign w:val="center"/>
          </w:tcPr>
          <w:p w14:paraId="01D1D5E6" w14:textId="18A198C3" w:rsidR="00E977A9" w:rsidRPr="00A769E6" w:rsidDel="002F3BCC" w:rsidRDefault="00E977A9" w:rsidP="004962F3">
            <w:pPr>
              <w:jc w:val="center"/>
              <w:rPr>
                <w:del w:id="599" w:author="Jeremy Groves" w:date="2023-01-26T13:02:00Z"/>
                <w:rFonts w:ascii="Times New Roman" w:hAnsi="Times New Roman"/>
                <w:color w:val="000000"/>
                <w:sz w:val="16"/>
                <w:szCs w:val="16"/>
              </w:rPr>
            </w:pPr>
            <w:del w:id="600" w:author="Jeremy Groves" w:date="2023-01-26T13:02:00Z">
              <w:r w:rsidRPr="00A769E6" w:rsidDel="002F3BCC">
                <w:rPr>
                  <w:rFonts w:ascii="Times New Roman" w:hAnsi="Times New Roman"/>
                  <w:color w:val="000000"/>
                  <w:sz w:val="16"/>
                  <w:szCs w:val="16"/>
                </w:rPr>
                <w:delText>1.787</w:delText>
              </w:r>
            </w:del>
          </w:p>
        </w:tc>
        <w:tc>
          <w:tcPr>
            <w:tcW w:w="720" w:type="dxa"/>
            <w:tcBorders>
              <w:top w:val="nil"/>
              <w:left w:val="single" w:sz="4" w:space="0" w:color="auto"/>
              <w:bottom w:val="nil"/>
              <w:right w:val="nil"/>
            </w:tcBorders>
            <w:shd w:val="clear" w:color="auto" w:fill="auto"/>
            <w:noWrap/>
            <w:vAlign w:val="center"/>
          </w:tcPr>
          <w:p w14:paraId="6A078A4E" w14:textId="0A6E2CF0" w:rsidR="00E977A9" w:rsidRPr="00A769E6" w:rsidDel="002F3BCC" w:rsidRDefault="00E977A9" w:rsidP="004962F3">
            <w:pPr>
              <w:jc w:val="center"/>
              <w:rPr>
                <w:del w:id="601" w:author="Jeremy Groves" w:date="2023-01-26T13:02:00Z"/>
                <w:rFonts w:ascii="Times New Roman" w:hAnsi="Times New Roman"/>
                <w:color w:val="000000"/>
                <w:sz w:val="16"/>
                <w:szCs w:val="16"/>
              </w:rPr>
            </w:pPr>
            <w:del w:id="602" w:author="Jeremy Groves" w:date="2023-01-26T13:02:00Z">
              <w:r w:rsidRPr="00A769E6" w:rsidDel="002F3BCC">
                <w:rPr>
                  <w:rFonts w:ascii="Times New Roman" w:hAnsi="Times New Roman"/>
                  <w:color w:val="000000"/>
                  <w:sz w:val="16"/>
                  <w:szCs w:val="16"/>
                </w:rPr>
                <w:delText>3.633</w:delText>
              </w:r>
            </w:del>
          </w:p>
        </w:tc>
        <w:tc>
          <w:tcPr>
            <w:tcW w:w="720" w:type="dxa"/>
            <w:tcBorders>
              <w:top w:val="nil"/>
              <w:left w:val="nil"/>
              <w:bottom w:val="nil"/>
              <w:right w:val="single" w:sz="4" w:space="0" w:color="auto"/>
            </w:tcBorders>
            <w:shd w:val="clear" w:color="auto" w:fill="auto"/>
            <w:noWrap/>
            <w:vAlign w:val="center"/>
          </w:tcPr>
          <w:p w14:paraId="3E51C38E" w14:textId="3FBE9A3A" w:rsidR="00E977A9" w:rsidRPr="00A769E6" w:rsidDel="002F3BCC" w:rsidRDefault="00E977A9" w:rsidP="004962F3">
            <w:pPr>
              <w:jc w:val="center"/>
              <w:rPr>
                <w:del w:id="603" w:author="Jeremy Groves" w:date="2023-01-26T13:02:00Z"/>
                <w:rFonts w:ascii="Times New Roman" w:hAnsi="Times New Roman"/>
                <w:color w:val="000000"/>
                <w:sz w:val="16"/>
                <w:szCs w:val="16"/>
              </w:rPr>
            </w:pPr>
            <w:del w:id="604" w:author="Jeremy Groves" w:date="2023-01-26T13:02:00Z">
              <w:r w:rsidRPr="00A769E6" w:rsidDel="002F3BCC">
                <w:rPr>
                  <w:rFonts w:ascii="Times New Roman" w:hAnsi="Times New Roman"/>
                  <w:color w:val="000000"/>
                  <w:sz w:val="16"/>
                  <w:szCs w:val="16"/>
                </w:rPr>
                <w:delText>1.771</w:delText>
              </w:r>
            </w:del>
          </w:p>
        </w:tc>
        <w:tc>
          <w:tcPr>
            <w:tcW w:w="720" w:type="dxa"/>
            <w:tcBorders>
              <w:top w:val="nil"/>
              <w:left w:val="single" w:sz="4" w:space="0" w:color="auto"/>
              <w:bottom w:val="nil"/>
              <w:right w:val="nil"/>
            </w:tcBorders>
            <w:shd w:val="clear" w:color="auto" w:fill="auto"/>
            <w:noWrap/>
            <w:vAlign w:val="center"/>
          </w:tcPr>
          <w:p w14:paraId="61C7FAAC" w14:textId="0E2F6EE7" w:rsidR="00E977A9" w:rsidRPr="00A769E6" w:rsidDel="002F3BCC" w:rsidRDefault="00E977A9" w:rsidP="004962F3">
            <w:pPr>
              <w:jc w:val="center"/>
              <w:rPr>
                <w:del w:id="605" w:author="Jeremy Groves" w:date="2023-01-26T13:02:00Z"/>
                <w:rFonts w:ascii="Times New Roman" w:hAnsi="Times New Roman"/>
                <w:color w:val="000000"/>
                <w:sz w:val="16"/>
                <w:szCs w:val="16"/>
              </w:rPr>
            </w:pPr>
            <w:del w:id="606" w:author="Jeremy Groves" w:date="2023-01-26T13:02:00Z">
              <w:r w:rsidRPr="00A769E6" w:rsidDel="002F3BCC">
                <w:rPr>
                  <w:rFonts w:ascii="Times New Roman" w:hAnsi="Times New Roman"/>
                  <w:color w:val="000000"/>
                  <w:sz w:val="16"/>
                  <w:szCs w:val="16"/>
                </w:rPr>
                <w:delText>3.595</w:delText>
              </w:r>
            </w:del>
          </w:p>
        </w:tc>
        <w:tc>
          <w:tcPr>
            <w:tcW w:w="720" w:type="dxa"/>
            <w:tcBorders>
              <w:top w:val="nil"/>
              <w:left w:val="nil"/>
              <w:bottom w:val="nil"/>
              <w:right w:val="single" w:sz="4" w:space="0" w:color="auto"/>
            </w:tcBorders>
            <w:shd w:val="clear" w:color="auto" w:fill="auto"/>
            <w:noWrap/>
            <w:vAlign w:val="center"/>
          </w:tcPr>
          <w:p w14:paraId="4FE87B64" w14:textId="4CBE4080" w:rsidR="00E977A9" w:rsidRPr="00A769E6" w:rsidDel="002F3BCC" w:rsidRDefault="00E977A9" w:rsidP="004962F3">
            <w:pPr>
              <w:jc w:val="center"/>
              <w:rPr>
                <w:del w:id="607" w:author="Jeremy Groves" w:date="2023-01-26T13:02:00Z"/>
                <w:rFonts w:ascii="Times New Roman" w:hAnsi="Times New Roman"/>
                <w:color w:val="000000"/>
                <w:sz w:val="16"/>
                <w:szCs w:val="16"/>
              </w:rPr>
            </w:pPr>
            <w:del w:id="608" w:author="Jeremy Groves" w:date="2023-01-26T13:02:00Z">
              <w:r w:rsidRPr="00A769E6" w:rsidDel="002F3BCC">
                <w:rPr>
                  <w:rFonts w:ascii="Times New Roman" w:hAnsi="Times New Roman"/>
                  <w:color w:val="000000"/>
                  <w:sz w:val="16"/>
                  <w:szCs w:val="16"/>
                </w:rPr>
                <w:delText>1.792</w:delText>
              </w:r>
            </w:del>
          </w:p>
        </w:tc>
        <w:tc>
          <w:tcPr>
            <w:tcW w:w="724" w:type="dxa"/>
            <w:tcBorders>
              <w:top w:val="nil"/>
              <w:left w:val="single" w:sz="4" w:space="0" w:color="auto"/>
              <w:bottom w:val="nil"/>
              <w:right w:val="nil"/>
            </w:tcBorders>
            <w:shd w:val="clear" w:color="auto" w:fill="auto"/>
            <w:noWrap/>
            <w:vAlign w:val="center"/>
          </w:tcPr>
          <w:p w14:paraId="24D27C2E" w14:textId="39BD4B43" w:rsidR="00E977A9" w:rsidRPr="00A769E6" w:rsidDel="002F3BCC" w:rsidRDefault="00E977A9" w:rsidP="004962F3">
            <w:pPr>
              <w:jc w:val="center"/>
              <w:rPr>
                <w:del w:id="609" w:author="Jeremy Groves" w:date="2023-01-26T13:02:00Z"/>
                <w:rFonts w:ascii="Times New Roman" w:hAnsi="Times New Roman"/>
                <w:color w:val="000000"/>
                <w:sz w:val="16"/>
                <w:szCs w:val="16"/>
              </w:rPr>
            </w:pPr>
            <w:del w:id="610" w:author="Jeremy Groves" w:date="2023-01-26T13:02:00Z">
              <w:r w:rsidRPr="00A769E6" w:rsidDel="002F3BCC">
                <w:rPr>
                  <w:rFonts w:ascii="Times New Roman" w:hAnsi="Times New Roman"/>
                  <w:color w:val="000000"/>
                  <w:sz w:val="16"/>
                  <w:szCs w:val="16"/>
                </w:rPr>
                <w:delText>3.708</w:delText>
              </w:r>
            </w:del>
          </w:p>
        </w:tc>
        <w:tc>
          <w:tcPr>
            <w:tcW w:w="720" w:type="dxa"/>
            <w:tcBorders>
              <w:top w:val="nil"/>
              <w:left w:val="nil"/>
              <w:bottom w:val="nil"/>
              <w:right w:val="nil"/>
            </w:tcBorders>
            <w:shd w:val="clear" w:color="auto" w:fill="auto"/>
            <w:noWrap/>
            <w:vAlign w:val="center"/>
          </w:tcPr>
          <w:p w14:paraId="39F2A3D0" w14:textId="2DFD1E3C" w:rsidR="00E977A9" w:rsidRPr="00A769E6" w:rsidDel="002F3BCC" w:rsidRDefault="00E977A9" w:rsidP="004962F3">
            <w:pPr>
              <w:jc w:val="center"/>
              <w:rPr>
                <w:del w:id="611" w:author="Jeremy Groves" w:date="2023-01-26T13:02:00Z"/>
                <w:rFonts w:ascii="Times New Roman" w:hAnsi="Times New Roman"/>
                <w:color w:val="000000"/>
                <w:sz w:val="16"/>
                <w:szCs w:val="16"/>
              </w:rPr>
            </w:pPr>
            <w:del w:id="612" w:author="Jeremy Groves" w:date="2023-01-26T13:02:00Z">
              <w:r w:rsidRPr="00A769E6" w:rsidDel="002F3BCC">
                <w:rPr>
                  <w:rFonts w:ascii="Times New Roman" w:hAnsi="Times New Roman"/>
                  <w:color w:val="000000"/>
                  <w:sz w:val="16"/>
                  <w:szCs w:val="16"/>
                </w:rPr>
                <w:delText>1.809</w:delText>
              </w:r>
            </w:del>
          </w:p>
        </w:tc>
      </w:tr>
      <w:tr w:rsidR="00E977A9" w:rsidRPr="00A769E6" w:rsidDel="002F3BCC" w14:paraId="041C91A5" w14:textId="2510AD3C" w:rsidTr="002F3BCC">
        <w:tblPrEx>
          <w:tblW w:w="10267" w:type="dxa"/>
          <w:jc w:val="center"/>
          <w:tblLayout w:type="fixed"/>
          <w:tblCellMar>
            <w:left w:w="29" w:type="dxa"/>
            <w:right w:w="29" w:type="dxa"/>
          </w:tblCellMar>
          <w:tblPrExChange w:id="613" w:author="Jeremy Groves" w:date="2023-01-26T13:02:00Z">
            <w:tblPrEx>
              <w:tblW w:w="10267" w:type="dxa"/>
              <w:jc w:val="center"/>
              <w:tblLayout w:type="fixed"/>
              <w:tblCellMar>
                <w:left w:w="29" w:type="dxa"/>
                <w:right w:w="29" w:type="dxa"/>
              </w:tblCellMar>
            </w:tblPrEx>
          </w:tblPrExChange>
        </w:tblPrEx>
        <w:trPr>
          <w:trHeight w:val="245"/>
          <w:jc w:val="center"/>
          <w:del w:id="614" w:author="Jeremy Groves" w:date="2023-01-26T13:02:00Z"/>
          <w:trPrChange w:id="615"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616" w:author="Jeremy Groves" w:date="2023-01-26T13:02:00Z">
              <w:tcPr>
                <w:tcW w:w="1260" w:type="dxa"/>
                <w:tcBorders>
                  <w:top w:val="nil"/>
                  <w:left w:val="nil"/>
                  <w:bottom w:val="nil"/>
                  <w:right w:val="single" w:sz="4" w:space="0" w:color="auto"/>
                </w:tcBorders>
                <w:shd w:val="clear" w:color="auto" w:fill="auto"/>
                <w:noWrap/>
                <w:vAlign w:val="center"/>
              </w:tcPr>
            </w:tcPrChange>
          </w:tcPr>
          <w:p w14:paraId="40FED51C" w14:textId="0BB8D536" w:rsidR="00E977A9" w:rsidRPr="00A769E6" w:rsidDel="002F3BCC" w:rsidRDefault="00E977A9" w:rsidP="004962F3">
            <w:pPr>
              <w:rPr>
                <w:del w:id="617" w:author="Jeremy Groves" w:date="2023-01-26T13:02:00Z"/>
                <w:rFonts w:ascii="Times New Roman" w:hAnsi="Times New Roman"/>
                <w:color w:val="000000"/>
                <w:sz w:val="16"/>
                <w:szCs w:val="16"/>
              </w:rPr>
            </w:pPr>
            <w:del w:id="618" w:author="Jeremy Groves" w:date="2023-01-26T13:02:00Z">
              <w:r w:rsidRPr="00A769E6" w:rsidDel="002F3BCC">
                <w:rPr>
                  <w:rFonts w:ascii="Times New Roman" w:hAnsi="Times New Roman"/>
                  <w:color w:val="000000"/>
                  <w:sz w:val="16"/>
                  <w:szCs w:val="16"/>
                </w:rPr>
                <w:delText>LessHS*</w:delText>
              </w:r>
            </w:del>
          </w:p>
        </w:tc>
        <w:tc>
          <w:tcPr>
            <w:tcW w:w="3237" w:type="dxa"/>
            <w:tcBorders>
              <w:top w:val="nil"/>
              <w:left w:val="single" w:sz="4" w:space="0" w:color="auto"/>
              <w:bottom w:val="nil"/>
              <w:right w:val="single" w:sz="4" w:space="0" w:color="auto"/>
            </w:tcBorders>
            <w:shd w:val="clear" w:color="auto" w:fill="auto"/>
            <w:vAlign w:val="center"/>
            <w:tcPrChange w:id="619"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0B425F87" w14:textId="4CD82E1E" w:rsidR="00E977A9" w:rsidRPr="00A769E6" w:rsidDel="002F3BCC" w:rsidRDefault="00E977A9" w:rsidP="004962F3">
            <w:pPr>
              <w:rPr>
                <w:del w:id="620" w:author="Jeremy Groves" w:date="2023-01-26T13:02:00Z"/>
                <w:rFonts w:ascii="Times New Roman" w:hAnsi="Times New Roman"/>
                <w:color w:val="000000"/>
                <w:sz w:val="16"/>
                <w:szCs w:val="16"/>
              </w:rPr>
            </w:pPr>
            <w:del w:id="621" w:author="Jeremy Groves" w:date="2023-01-26T13:02:00Z">
              <w:r w:rsidRPr="00A769E6" w:rsidDel="002F3BCC">
                <w:rPr>
                  <w:rFonts w:ascii="Times New Roman" w:hAnsi="Times New Roman"/>
                  <w:color w:val="000000"/>
                  <w:sz w:val="16"/>
                  <w:szCs w:val="16"/>
                </w:rPr>
                <w:delText>=1 if completed Less than High School</w:delText>
              </w:r>
            </w:del>
          </w:p>
        </w:tc>
        <w:tc>
          <w:tcPr>
            <w:tcW w:w="721" w:type="dxa"/>
            <w:tcBorders>
              <w:top w:val="nil"/>
              <w:left w:val="single" w:sz="4" w:space="0" w:color="auto"/>
              <w:bottom w:val="nil"/>
              <w:right w:val="nil"/>
            </w:tcBorders>
            <w:shd w:val="clear" w:color="auto" w:fill="auto"/>
            <w:noWrap/>
            <w:vAlign w:val="center"/>
            <w:tcPrChange w:id="622" w:author="Jeremy Groves" w:date="2023-01-26T13:02:00Z">
              <w:tcPr>
                <w:tcW w:w="721" w:type="dxa"/>
                <w:tcBorders>
                  <w:top w:val="nil"/>
                  <w:left w:val="single" w:sz="4" w:space="0" w:color="auto"/>
                  <w:bottom w:val="nil"/>
                  <w:right w:val="nil"/>
                </w:tcBorders>
                <w:shd w:val="clear" w:color="auto" w:fill="auto"/>
                <w:noWrap/>
                <w:vAlign w:val="center"/>
              </w:tcPr>
            </w:tcPrChange>
          </w:tcPr>
          <w:p w14:paraId="0C57750B" w14:textId="1C6E02E7" w:rsidR="00E977A9" w:rsidRPr="00A769E6" w:rsidDel="002F3BCC" w:rsidRDefault="00E977A9" w:rsidP="004962F3">
            <w:pPr>
              <w:jc w:val="center"/>
              <w:rPr>
                <w:del w:id="623" w:author="Jeremy Groves" w:date="2023-01-26T13:02:00Z"/>
                <w:rFonts w:ascii="Times New Roman" w:hAnsi="Times New Roman"/>
                <w:color w:val="000000"/>
                <w:sz w:val="16"/>
                <w:szCs w:val="16"/>
              </w:rPr>
            </w:pPr>
            <w:del w:id="624" w:author="Jeremy Groves" w:date="2023-01-26T13:02:00Z">
              <w:r w:rsidRPr="00A769E6" w:rsidDel="002F3BCC">
                <w:rPr>
                  <w:rFonts w:ascii="Times New Roman" w:hAnsi="Times New Roman"/>
                  <w:color w:val="000000"/>
                  <w:sz w:val="16"/>
                  <w:szCs w:val="16"/>
                </w:rPr>
                <w:delText>0.217</w:delText>
              </w:r>
            </w:del>
          </w:p>
        </w:tc>
        <w:tc>
          <w:tcPr>
            <w:tcW w:w="722" w:type="dxa"/>
            <w:tcBorders>
              <w:top w:val="nil"/>
              <w:left w:val="nil"/>
              <w:bottom w:val="nil"/>
              <w:right w:val="single" w:sz="4" w:space="0" w:color="auto"/>
            </w:tcBorders>
            <w:shd w:val="clear" w:color="auto" w:fill="auto"/>
            <w:noWrap/>
            <w:vAlign w:val="center"/>
            <w:tcPrChange w:id="625" w:author="Jeremy Groves" w:date="2023-01-26T13:02:00Z">
              <w:tcPr>
                <w:tcW w:w="722" w:type="dxa"/>
                <w:tcBorders>
                  <w:top w:val="nil"/>
                  <w:left w:val="nil"/>
                  <w:bottom w:val="nil"/>
                  <w:right w:val="single" w:sz="4" w:space="0" w:color="auto"/>
                </w:tcBorders>
                <w:shd w:val="clear" w:color="auto" w:fill="auto"/>
                <w:noWrap/>
                <w:vAlign w:val="center"/>
              </w:tcPr>
            </w:tcPrChange>
          </w:tcPr>
          <w:p w14:paraId="1231E6EA" w14:textId="43720EC4" w:rsidR="00E977A9" w:rsidRPr="00A769E6" w:rsidDel="002F3BCC" w:rsidRDefault="00E977A9" w:rsidP="004962F3">
            <w:pPr>
              <w:jc w:val="center"/>
              <w:rPr>
                <w:del w:id="626" w:author="Jeremy Groves" w:date="2023-01-26T13:02:00Z"/>
                <w:rFonts w:ascii="Times New Roman" w:hAnsi="Times New Roman"/>
                <w:color w:val="000000"/>
                <w:sz w:val="16"/>
                <w:szCs w:val="16"/>
              </w:rPr>
            </w:pPr>
            <w:del w:id="627" w:author="Jeremy Groves" w:date="2023-01-26T13:02:00Z">
              <w:r w:rsidRPr="00A769E6" w:rsidDel="002F3BCC">
                <w:rPr>
                  <w:rFonts w:ascii="Times New Roman" w:hAnsi="Times New Roman"/>
                  <w:color w:val="000000"/>
                  <w:sz w:val="16"/>
                  <w:szCs w:val="16"/>
                </w:rPr>
                <w:delText>0.412</w:delText>
              </w:r>
            </w:del>
          </w:p>
        </w:tc>
        <w:tc>
          <w:tcPr>
            <w:tcW w:w="720" w:type="dxa"/>
            <w:tcBorders>
              <w:top w:val="nil"/>
              <w:left w:val="single" w:sz="4" w:space="0" w:color="auto"/>
              <w:bottom w:val="nil"/>
              <w:right w:val="nil"/>
            </w:tcBorders>
            <w:shd w:val="clear" w:color="auto" w:fill="auto"/>
            <w:noWrap/>
            <w:vAlign w:val="center"/>
            <w:tcPrChange w:id="628" w:author="Jeremy Groves" w:date="2023-01-26T13:02:00Z">
              <w:tcPr>
                <w:tcW w:w="720" w:type="dxa"/>
                <w:tcBorders>
                  <w:top w:val="nil"/>
                  <w:left w:val="single" w:sz="4" w:space="0" w:color="auto"/>
                  <w:bottom w:val="nil"/>
                  <w:right w:val="nil"/>
                </w:tcBorders>
                <w:shd w:val="clear" w:color="auto" w:fill="auto"/>
                <w:noWrap/>
                <w:vAlign w:val="center"/>
              </w:tcPr>
            </w:tcPrChange>
          </w:tcPr>
          <w:p w14:paraId="1F74502A" w14:textId="09AD4D8C" w:rsidR="00E977A9" w:rsidRPr="00A769E6" w:rsidDel="002F3BCC" w:rsidRDefault="00E977A9" w:rsidP="004962F3">
            <w:pPr>
              <w:jc w:val="center"/>
              <w:rPr>
                <w:del w:id="629" w:author="Jeremy Groves" w:date="2023-01-26T13:02:00Z"/>
                <w:rFonts w:ascii="Times New Roman" w:hAnsi="Times New Roman"/>
                <w:color w:val="000000"/>
                <w:sz w:val="16"/>
                <w:szCs w:val="16"/>
              </w:rPr>
            </w:pPr>
            <w:del w:id="630" w:author="Jeremy Groves" w:date="2023-01-26T13:02:00Z">
              <w:r w:rsidRPr="00A769E6" w:rsidDel="002F3BCC">
                <w:rPr>
                  <w:rFonts w:ascii="Times New Roman" w:hAnsi="Times New Roman"/>
                  <w:color w:val="000000"/>
                  <w:sz w:val="16"/>
                  <w:szCs w:val="16"/>
                </w:rPr>
                <w:delText>0.221</w:delText>
              </w:r>
            </w:del>
          </w:p>
        </w:tc>
        <w:tc>
          <w:tcPr>
            <w:tcW w:w="720" w:type="dxa"/>
            <w:tcBorders>
              <w:top w:val="nil"/>
              <w:left w:val="nil"/>
              <w:bottom w:val="nil"/>
              <w:right w:val="single" w:sz="4" w:space="0" w:color="auto"/>
            </w:tcBorders>
            <w:shd w:val="clear" w:color="auto" w:fill="auto"/>
            <w:noWrap/>
            <w:vAlign w:val="center"/>
            <w:tcPrChange w:id="631" w:author="Jeremy Groves" w:date="2023-01-26T13:02:00Z">
              <w:tcPr>
                <w:tcW w:w="720" w:type="dxa"/>
                <w:tcBorders>
                  <w:top w:val="nil"/>
                  <w:left w:val="nil"/>
                  <w:bottom w:val="nil"/>
                  <w:right w:val="single" w:sz="4" w:space="0" w:color="auto"/>
                </w:tcBorders>
                <w:shd w:val="clear" w:color="auto" w:fill="auto"/>
                <w:noWrap/>
                <w:vAlign w:val="center"/>
              </w:tcPr>
            </w:tcPrChange>
          </w:tcPr>
          <w:p w14:paraId="4C3414BA" w14:textId="5884AD41" w:rsidR="00E977A9" w:rsidRPr="00A769E6" w:rsidDel="002F3BCC" w:rsidRDefault="00E977A9" w:rsidP="004962F3">
            <w:pPr>
              <w:jc w:val="center"/>
              <w:rPr>
                <w:del w:id="632" w:author="Jeremy Groves" w:date="2023-01-26T13:02:00Z"/>
                <w:rFonts w:ascii="Times New Roman" w:hAnsi="Times New Roman"/>
                <w:color w:val="000000"/>
                <w:sz w:val="16"/>
                <w:szCs w:val="16"/>
              </w:rPr>
            </w:pPr>
            <w:del w:id="633" w:author="Jeremy Groves" w:date="2023-01-26T13:02:00Z">
              <w:r w:rsidRPr="00A769E6" w:rsidDel="002F3BCC">
                <w:rPr>
                  <w:rFonts w:ascii="Times New Roman" w:hAnsi="Times New Roman"/>
                  <w:color w:val="000000"/>
                  <w:sz w:val="16"/>
                  <w:szCs w:val="16"/>
                </w:rPr>
                <w:delText>0.415</w:delText>
              </w:r>
            </w:del>
          </w:p>
        </w:tc>
        <w:tc>
          <w:tcPr>
            <w:tcW w:w="720" w:type="dxa"/>
            <w:tcBorders>
              <w:top w:val="nil"/>
              <w:left w:val="single" w:sz="4" w:space="0" w:color="auto"/>
              <w:bottom w:val="nil"/>
              <w:right w:val="nil"/>
            </w:tcBorders>
            <w:shd w:val="clear" w:color="auto" w:fill="auto"/>
            <w:noWrap/>
            <w:vAlign w:val="center"/>
            <w:tcPrChange w:id="634" w:author="Jeremy Groves" w:date="2023-01-26T13:02:00Z">
              <w:tcPr>
                <w:tcW w:w="720" w:type="dxa"/>
                <w:tcBorders>
                  <w:top w:val="nil"/>
                  <w:left w:val="single" w:sz="4" w:space="0" w:color="auto"/>
                  <w:bottom w:val="nil"/>
                  <w:right w:val="nil"/>
                </w:tcBorders>
                <w:shd w:val="clear" w:color="auto" w:fill="auto"/>
                <w:noWrap/>
                <w:vAlign w:val="center"/>
              </w:tcPr>
            </w:tcPrChange>
          </w:tcPr>
          <w:p w14:paraId="050C09A0" w14:textId="74F775B2" w:rsidR="00E977A9" w:rsidRPr="00A769E6" w:rsidDel="002F3BCC" w:rsidRDefault="00E977A9" w:rsidP="004962F3">
            <w:pPr>
              <w:jc w:val="center"/>
              <w:rPr>
                <w:del w:id="635" w:author="Jeremy Groves" w:date="2023-01-26T13:02:00Z"/>
                <w:rFonts w:ascii="Times New Roman" w:hAnsi="Times New Roman"/>
                <w:color w:val="000000"/>
                <w:sz w:val="16"/>
                <w:szCs w:val="16"/>
              </w:rPr>
            </w:pPr>
            <w:del w:id="636" w:author="Jeremy Groves" w:date="2023-01-26T13:02:00Z">
              <w:r w:rsidRPr="00A769E6" w:rsidDel="002F3BCC">
                <w:rPr>
                  <w:rFonts w:ascii="Times New Roman" w:hAnsi="Times New Roman"/>
                  <w:color w:val="000000"/>
                  <w:sz w:val="16"/>
                  <w:szCs w:val="16"/>
                </w:rPr>
                <w:delText>0.199</w:delText>
              </w:r>
            </w:del>
          </w:p>
        </w:tc>
        <w:tc>
          <w:tcPr>
            <w:tcW w:w="720" w:type="dxa"/>
            <w:tcBorders>
              <w:top w:val="nil"/>
              <w:left w:val="nil"/>
              <w:bottom w:val="nil"/>
              <w:right w:val="single" w:sz="4" w:space="0" w:color="auto"/>
            </w:tcBorders>
            <w:shd w:val="clear" w:color="auto" w:fill="auto"/>
            <w:noWrap/>
            <w:vAlign w:val="center"/>
            <w:tcPrChange w:id="637" w:author="Jeremy Groves" w:date="2023-01-26T13:02:00Z">
              <w:tcPr>
                <w:tcW w:w="720" w:type="dxa"/>
                <w:tcBorders>
                  <w:top w:val="nil"/>
                  <w:left w:val="nil"/>
                  <w:bottom w:val="nil"/>
                  <w:right w:val="single" w:sz="4" w:space="0" w:color="auto"/>
                </w:tcBorders>
                <w:shd w:val="clear" w:color="auto" w:fill="auto"/>
                <w:noWrap/>
                <w:vAlign w:val="center"/>
              </w:tcPr>
            </w:tcPrChange>
          </w:tcPr>
          <w:p w14:paraId="39DA01BD" w14:textId="546B1AC2" w:rsidR="00E977A9" w:rsidRPr="00A769E6" w:rsidDel="002F3BCC" w:rsidRDefault="00E977A9" w:rsidP="004962F3">
            <w:pPr>
              <w:jc w:val="center"/>
              <w:rPr>
                <w:del w:id="638" w:author="Jeremy Groves" w:date="2023-01-26T13:02:00Z"/>
                <w:rFonts w:ascii="Times New Roman" w:hAnsi="Times New Roman"/>
                <w:color w:val="000000"/>
                <w:sz w:val="16"/>
                <w:szCs w:val="16"/>
              </w:rPr>
            </w:pPr>
            <w:del w:id="639" w:author="Jeremy Groves" w:date="2023-01-26T13:02:00Z">
              <w:r w:rsidRPr="00A769E6" w:rsidDel="002F3BCC">
                <w:rPr>
                  <w:rFonts w:ascii="Times New Roman" w:hAnsi="Times New Roman"/>
                  <w:color w:val="000000"/>
                  <w:sz w:val="16"/>
                  <w:szCs w:val="16"/>
                </w:rPr>
                <w:delText>0.399</w:delText>
              </w:r>
            </w:del>
          </w:p>
        </w:tc>
        <w:tc>
          <w:tcPr>
            <w:tcW w:w="724" w:type="dxa"/>
            <w:tcBorders>
              <w:top w:val="nil"/>
              <w:left w:val="single" w:sz="4" w:space="0" w:color="auto"/>
              <w:bottom w:val="nil"/>
              <w:right w:val="nil"/>
            </w:tcBorders>
            <w:shd w:val="clear" w:color="auto" w:fill="auto"/>
            <w:noWrap/>
            <w:vAlign w:val="center"/>
            <w:tcPrChange w:id="640" w:author="Jeremy Groves" w:date="2023-01-26T13:02:00Z">
              <w:tcPr>
                <w:tcW w:w="724" w:type="dxa"/>
                <w:tcBorders>
                  <w:top w:val="nil"/>
                  <w:left w:val="single" w:sz="4" w:space="0" w:color="auto"/>
                  <w:bottom w:val="nil"/>
                  <w:right w:val="nil"/>
                </w:tcBorders>
                <w:shd w:val="clear" w:color="auto" w:fill="auto"/>
                <w:noWrap/>
                <w:vAlign w:val="center"/>
              </w:tcPr>
            </w:tcPrChange>
          </w:tcPr>
          <w:p w14:paraId="7B81757D" w14:textId="2BEE704D" w:rsidR="00E977A9" w:rsidRPr="00A769E6" w:rsidDel="002F3BCC" w:rsidRDefault="00E977A9" w:rsidP="004962F3">
            <w:pPr>
              <w:jc w:val="center"/>
              <w:rPr>
                <w:del w:id="641" w:author="Jeremy Groves" w:date="2023-01-26T13:02:00Z"/>
                <w:rFonts w:ascii="Times New Roman" w:hAnsi="Times New Roman"/>
                <w:color w:val="000000"/>
                <w:sz w:val="16"/>
                <w:szCs w:val="16"/>
              </w:rPr>
            </w:pPr>
            <w:del w:id="642" w:author="Jeremy Groves" w:date="2023-01-26T13:02:00Z">
              <w:r w:rsidRPr="00A769E6" w:rsidDel="002F3BCC">
                <w:rPr>
                  <w:rFonts w:ascii="Times New Roman" w:hAnsi="Times New Roman"/>
                  <w:color w:val="000000"/>
                  <w:sz w:val="16"/>
                  <w:szCs w:val="16"/>
                </w:rPr>
                <w:delText>0.228</w:delText>
              </w:r>
            </w:del>
          </w:p>
        </w:tc>
        <w:tc>
          <w:tcPr>
            <w:tcW w:w="720" w:type="dxa"/>
            <w:tcBorders>
              <w:top w:val="nil"/>
              <w:left w:val="nil"/>
              <w:bottom w:val="nil"/>
              <w:right w:val="nil"/>
            </w:tcBorders>
            <w:shd w:val="clear" w:color="auto" w:fill="auto"/>
            <w:noWrap/>
            <w:vAlign w:val="center"/>
            <w:tcPrChange w:id="643" w:author="Jeremy Groves" w:date="2023-01-26T13:02:00Z">
              <w:tcPr>
                <w:tcW w:w="720" w:type="dxa"/>
                <w:tcBorders>
                  <w:top w:val="nil"/>
                  <w:left w:val="nil"/>
                  <w:bottom w:val="nil"/>
                  <w:right w:val="nil"/>
                </w:tcBorders>
                <w:shd w:val="clear" w:color="auto" w:fill="auto"/>
                <w:noWrap/>
                <w:vAlign w:val="center"/>
              </w:tcPr>
            </w:tcPrChange>
          </w:tcPr>
          <w:p w14:paraId="308547B4" w14:textId="7556FC0E" w:rsidR="00E977A9" w:rsidRPr="00A769E6" w:rsidDel="002F3BCC" w:rsidRDefault="00E977A9" w:rsidP="004962F3">
            <w:pPr>
              <w:jc w:val="center"/>
              <w:rPr>
                <w:del w:id="644" w:author="Jeremy Groves" w:date="2023-01-26T13:02:00Z"/>
                <w:rFonts w:ascii="Times New Roman" w:hAnsi="Times New Roman"/>
                <w:color w:val="000000"/>
                <w:sz w:val="16"/>
                <w:szCs w:val="16"/>
              </w:rPr>
            </w:pPr>
            <w:del w:id="645" w:author="Jeremy Groves" w:date="2023-01-26T13:02:00Z">
              <w:r w:rsidRPr="00A769E6" w:rsidDel="002F3BCC">
                <w:rPr>
                  <w:rFonts w:ascii="Times New Roman" w:hAnsi="Times New Roman"/>
                  <w:color w:val="000000"/>
                  <w:sz w:val="16"/>
                  <w:szCs w:val="16"/>
                </w:rPr>
                <w:delText>0.420</w:delText>
              </w:r>
            </w:del>
          </w:p>
        </w:tc>
      </w:tr>
      <w:tr w:rsidR="00E977A9" w:rsidRPr="00A769E6" w:rsidDel="002F3BCC" w14:paraId="03170595" w14:textId="113819B0" w:rsidTr="002F3BCC">
        <w:tblPrEx>
          <w:tblW w:w="10267" w:type="dxa"/>
          <w:jc w:val="center"/>
          <w:tblLayout w:type="fixed"/>
          <w:tblCellMar>
            <w:left w:w="29" w:type="dxa"/>
            <w:right w:w="29" w:type="dxa"/>
          </w:tblCellMar>
          <w:tblPrExChange w:id="646" w:author="Jeremy Groves" w:date="2023-01-26T13:02:00Z">
            <w:tblPrEx>
              <w:tblW w:w="10267" w:type="dxa"/>
              <w:jc w:val="center"/>
              <w:tblLayout w:type="fixed"/>
              <w:tblCellMar>
                <w:left w:w="29" w:type="dxa"/>
                <w:right w:w="29" w:type="dxa"/>
              </w:tblCellMar>
            </w:tblPrEx>
          </w:tblPrExChange>
        </w:tblPrEx>
        <w:trPr>
          <w:trHeight w:val="245"/>
          <w:jc w:val="center"/>
          <w:del w:id="647" w:author="Jeremy Groves" w:date="2023-01-26T13:02:00Z"/>
          <w:trPrChange w:id="648"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649" w:author="Jeremy Groves" w:date="2023-01-26T13:02:00Z">
              <w:tcPr>
                <w:tcW w:w="1260" w:type="dxa"/>
                <w:tcBorders>
                  <w:top w:val="nil"/>
                  <w:left w:val="nil"/>
                  <w:bottom w:val="nil"/>
                  <w:right w:val="single" w:sz="4" w:space="0" w:color="auto"/>
                </w:tcBorders>
                <w:shd w:val="clear" w:color="auto" w:fill="auto"/>
                <w:noWrap/>
                <w:vAlign w:val="center"/>
              </w:tcPr>
            </w:tcPrChange>
          </w:tcPr>
          <w:p w14:paraId="570C24D5" w14:textId="0BD28BED" w:rsidR="00E977A9" w:rsidRPr="00A769E6" w:rsidDel="002F3BCC" w:rsidRDefault="00E977A9" w:rsidP="004962F3">
            <w:pPr>
              <w:rPr>
                <w:del w:id="650" w:author="Jeremy Groves" w:date="2023-01-26T13:02:00Z"/>
                <w:rFonts w:ascii="Times New Roman" w:hAnsi="Times New Roman"/>
                <w:color w:val="000000"/>
                <w:sz w:val="16"/>
                <w:szCs w:val="16"/>
              </w:rPr>
            </w:pPr>
            <w:del w:id="651" w:author="Jeremy Groves" w:date="2023-01-26T13:02:00Z">
              <w:r w:rsidRPr="00A769E6" w:rsidDel="002F3BCC">
                <w:rPr>
                  <w:rFonts w:ascii="Times New Roman" w:hAnsi="Times New Roman"/>
                  <w:color w:val="000000"/>
                  <w:sz w:val="16"/>
                  <w:szCs w:val="16"/>
                </w:rPr>
                <w:delText>HS</w:delText>
              </w:r>
            </w:del>
          </w:p>
        </w:tc>
        <w:tc>
          <w:tcPr>
            <w:tcW w:w="3237" w:type="dxa"/>
            <w:tcBorders>
              <w:top w:val="nil"/>
              <w:left w:val="single" w:sz="4" w:space="0" w:color="auto"/>
              <w:bottom w:val="nil"/>
              <w:right w:val="single" w:sz="4" w:space="0" w:color="auto"/>
            </w:tcBorders>
            <w:shd w:val="clear" w:color="auto" w:fill="auto"/>
            <w:vAlign w:val="center"/>
            <w:tcPrChange w:id="652"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07EDDA92" w14:textId="274EAE42" w:rsidR="00E977A9" w:rsidRPr="00A769E6" w:rsidDel="002F3BCC" w:rsidRDefault="00E977A9" w:rsidP="004962F3">
            <w:pPr>
              <w:rPr>
                <w:del w:id="653" w:author="Jeremy Groves" w:date="2023-01-26T13:02:00Z"/>
                <w:rFonts w:ascii="Times New Roman" w:hAnsi="Times New Roman"/>
                <w:color w:val="000000"/>
                <w:sz w:val="16"/>
                <w:szCs w:val="16"/>
              </w:rPr>
            </w:pPr>
            <w:del w:id="654" w:author="Jeremy Groves" w:date="2023-01-26T13:02:00Z">
              <w:r w:rsidRPr="00A769E6" w:rsidDel="002F3BCC">
                <w:rPr>
                  <w:rFonts w:ascii="Times New Roman" w:hAnsi="Times New Roman"/>
                  <w:color w:val="000000"/>
                  <w:sz w:val="16"/>
                  <w:szCs w:val="16"/>
                </w:rPr>
                <w:delText>=1 if completed High school or GED</w:delText>
              </w:r>
            </w:del>
          </w:p>
        </w:tc>
        <w:tc>
          <w:tcPr>
            <w:tcW w:w="721" w:type="dxa"/>
            <w:tcBorders>
              <w:top w:val="nil"/>
              <w:left w:val="single" w:sz="4" w:space="0" w:color="auto"/>
              <w:bottom w:val="nil"/>
              <w:right w:val="nil"/>
            </w:tcBorders>
            <w:shd w:val="clear" w:color="auto" w:fill="auto"/>
            <w:noWrap/>
            <w:vAlign w:val="center"/>
            <w:tcPrChange w:id="655" w:author="Jeremy Groves" w:date="2023-01-26T13:02:00Z">
              <w:tcPr>
                <w:tcW w:w="721" w:type="dxa"/>
                <w:tcBorders>
                  <w:top w:val="nil"/>
                  <w:left w:val="single" w:sz="4" w:space="0" w:color="auto"/>
                  <w:bottom w:val="nil"/>
                  <w:right w:val="nil"/>
                </w:tcBorders>
                <w:shd w:val="clear" w:color="auto" w:fill="auto"/>
                <w:noWrap/>
                <w:vAlign w:val="center"/>
              </w:tcPr>
            </w:tcPrChange>
          </w:tcPr>
          <w:p w14:paraId="4AE6C8B0" w14:textId="107FE56F" w:rsidR="00E977A9" w:rsidRPr="00A769E6" w:rsidDel="002F3BCC" w:rsidRDefault="00E977A9" w:rsidP="004962F3">
            <w:pPr>
              <w:jc w:val="center"/>
              <w:rPr>
                <w:del w:id="656" w:author="Jeremy Groves" w:date="2023-01-26T13:02:00Z"/>
                <w:rFonts w:ascii="Times New Roman" w:hAnsi="Times New Roman"/>
                <w:color w:val="000000"/>
                <w:sz w:val="16"/>
                <w:szCs w:val="16"/>
              </w:rPr>
            </w:pPr>
            <w:del w:id="657" w:author="Jeremy Groves" w:date="2023-01-26T13:02:00Z">
              <w:r w:rsidRPr="00A769E6" w:rsidDel="002F3BCC">
                <w:rPr>
                  <w:rFonts w:ascii="Times New Roman" w:hAnsi="Times New Roman"/>
                  <w:color w:val="000000"/>
                  <w:sz w:val="16"/>
                  <w:szCs w:val="16"/>
                </w:rPr>
                <w:delText>0.319</w:delText>
              </w:r>
            </w:del>
          </w:p>
        </w:tc>
        <w:tc>
          <w:tcPr>
            <w:tcW w:w="722" w:type="dxa"/>
            <w:tcBorders>
              <w:top w:val="nil"/>
              <w:left w:val="nil"/>
              <w:bottom w:val="nil"/>
              <w:right w:val="single" w:sz="4" w:space="0" w:color="auto"/>
            </w:tcBorders>
            <w:shd w:val="clear" w:color="auto" w:fill="auto"/>
            <w:noWrap/>
            <w:vAlign w:val="center"/>
            <w:tcPrChange w:id="658" w:author="Jeremy Groves" w:date="2023-01-26T13:02:00Z">
              <w:tcPr>
                <w:tcW w:w="722" w:type="dxa"/>
                <w:tcBorders>
                  <w:top w:val="nil"/>
                  <w:left w:val="nil"/>
                  <w:bottom w:val="nil"/>
                  <w:right w:val="single" w:sz="4" w:space="0" w:color="auto"/>
                </w:tcBorders>
                <w:shd w:val="clear" w:color="auto" w:fill="auto"/>
                <w:noWrap/>
                <w:vAlign w:val="center"/>
              </w:tcPr>
            </w:tcPrChange>
          </w:tcPr>
          <w:p w14:paraId="12ADE3E1" w14:textId="1591836E" w:rsidR="00E977A9" w:rsidRPr="00A769E6" w:rsidDel="002F3BCC" w:rsidRDefault="00E977A9" w:rsidP="004962F3">
            <w:pPr>
              <w:jc w:val="center"/>
              <w:rPr>
                <w:del w:id="659" w:author="Jeremy Groves" w:date="2023-01-26T13:02:00Z"/>
                <w:rFonts w:ascii="Times New Roman" w:hAnsi="Times New Roman"/>
                <w:color w:val="000000"/>
                <w:sz w:val="16"/>
                <w:szCs w:val="16"/>
              </w:rPr>
            </w:pPr>
            <w:del w:id="660" w:author="Jeremy Groves" w:date="2023-01-26T13:02:00Z">
              <w:r w:rsidRPr="00A769E6" w:rsidDel="002F3BCC">
                <w:rPr>
                  <w:rFonts w:ascii="Times New Roman" w:hAnsi="Times New Roman"/>
                  <w:color w:val="000000"/>
                  <w:sz w:val="16"/>
                  <w:szCs w:val="16"/>
                </w:rPr>
                <w:delText>0.466</w:delText>
              </w:r>
            </w:del>
          </w:p>
        </w:tc>
        <w:tc>
          <w:tcPr>
            <w:tcW w:w="720" w:type="dxa"/>
            <w:tcBorders>
              <w:top w:val="nil"/>
              <w:left w:val="single" w:sz="4" w:space="0" w:color="auto"/>
              <w:bottom w:val="nil"/>
              <w:right w:val="nil"/>
            </w:tcBorders>
            <w:shd w:val="clear" w:color="auto" w:fill="auto"/>
            <w:noWrap/>
            <w:vAlign w:val="center"/>
            <w:tcPrChange w:id="661" w:author="Jeremy Groves" w:date="2023-01-26T13:02:00Z">
              <w:tcPr>
                <w:tcW w:w="720" w:type="dxa"/>
                <w:tcBorders>
                  <w:top w:val="nil"/>
                  <w:left w:val="single" w:sz="4" w:space="0" w:color="auto"/>
                  <w:bottom w:val="nil"/>
                  <w:right w:val="nil"/>
                </w:tcBorders>
                <w:shd w:val="clear" w:color="auto" w:fill="auto"/>
                <w:noWrap/>
                <w:vAlign w:val="center"/>
              </w:tcPr>
            </w:tcPrChange>
          </w:tcPr>
          <w:p w14:paraId="340BDD58" w14:textId="0A6BDDF8" w:rsidR="00E977A9" w:rsidRPr="00A769E6" w:rsidDel="002F3BCC" w:rsidRDefault="00E977A9" w:rsidP="004962F3">
            <w:pPr>
              <w:jc w:val="center"/>
              <w:rPr>
                <w:del w:id="662" w:author="Jeremy Groves" w:date="2023-01-26T13:02:00Z"/>
                <w:rFonts w:ascii="Times New Roman" w:hAnsi="Times New Roman"/>
                <w:color w:val="000000"/>
                <w:sz w:val="16"/>
                <w:szCs w:val="16"/>
              </w:rPr>
            </w:pPr>
            <w:del w:id="663" w:author="Jeremy Groves" w:date="2023-01-26T13:02:00Z">
              <w:r w:rsidRPr="00A769E6" w:rsidDel="002F3BCC">
                <w:rPr>
                  <w:rFonts w:ascii="Times New Roman" w:hAnsi="Times New Roman"/>
                  <w:color w:val="000000"/>
                  <w:sz w:val="16"/>
                  <w:szCs w:val="16"/>
                </w:rPr>
                <w:delText>0.299</w:delText>
              </w:r>
            </w:del>
          </w:p>
        </w:tc>
        <w:tc>
          <w:tcPr>
            <w:tcW w:w="720" w:type="dxa"/>
            <w:tcBorders>
              <w:top w:val="nil"/>
              <w:left w:val="nil"/>
              <w:bottom w:val="nil"/>
              <w:right w:val="single" w:sz="4" w:space="0" w:color="auto"/>
            </w:tcBorders>
            <w:shd w:val="clear" w:color="auto" w:fill="auto"/>
            <w:noWrap/>
            <w:vAlign w:val="center"/>
            <w:tcPrChange w:id="664" w:author="Jeremy Groves" w:date="2023-01-26T13:02:00Z">
              <w:tcPr>
                <w:tcW w:w="720" w:type="dxa"/>
                <w:tcBorders>
                  <w:top w:val="nil"/>
                  <w:left w:val="nil"/>
                  <w:bottom w:val="nil"/>
                  <w:right w:val="single" w:sz="4" w:space="0" w:color="auto"/>
                </w:tcBorders>
                <w:shd w:val="clear" w:color="auto" w:fill="auto"/>
                <w:noWrap/>
                <w:vAlign w:val="center"/>
              </w:tcPr>
            </w:tcPrChange>
          </w:tcPr>
          <w:p w14:paraId="4637520F" w14:textId="672F1FC0" w:rsidR="00E977A9" w:rsidRPr="00A769E6" w:rsidDel="002F3BCC" w:rsidRDefault="00E977A9" w:rsidP="004962F3">
            <w:pPr>
              <w:jc w:val="center"/>
              <w:rPr>
                <w:del w:id="665" w:author="Jeremy Groves" w:date="2023-01-26T13:02:00Z"/>
                <w:rFonts w:ascii="Times New Roman" w:hAnsi="Times New Roman"/>
                <w:color w:val="000000"/>
                <w:sz w:val="16"/>
                <w:szCs w:val="16"/>
              </w:rPr>
            </w:pPr>
            <w:del w:id="666" w:author="Jeremy Groves" w:date="2023-01-26T13:02:00Z">
              <w:r w:rsidRPr="00A769E6" w:rsidDel="002F3BCC">
                <w:rPr>
                  <w:rFonts w:ascii="Times New Roman" w:hAnsi="Times New Roman"/>
                  <w:color w:val="000000"/>
                  <w:sz w:val="16"/>
                  <w:szCs w:val="16"/>
                </w:rPr>
                <w:delText>0.458</w:delText>
              </w:r>
            </w:del>
          </w:p>
        </w:tc>
        <w:tc>
          <w:tcPr>
            <w:tcW w:w="720" w:type="dxa"/>
            <w:tcBorders>
              <w:top w:val="nil"/>
              <w:left w:val="single" w:sz="4" w:space="0" w:color="auto"/>
              <w:bottom w:val="nil"/>
              <w:right w:val="nil"/>
            </w:tcBorders>
            <w:shd w:val="clear" w:color="auto" w:fill="auto"/>
            <w:noWrap/>
            <w:vAlign w:val="center"/>
            <w:tcPrChange w:id="667" w:author="Jeremy Groves" w:date="2023-01-26T13:02:00Z">
              <w:tcPr>
                <w:tcW w:w="720" w:type="dxa"/>
                <w:tcBorders>
                  <w:top w:val="nil"/>
                  <w:left w:val="single" w:sz="4" w:space="0" w:color="auto"/>
                  <w:bottom w:val="nil"/>
                  <w:right w:val="nil"/>
                </w:tcBorders>
                <w:shd w:val="clear" w:color="auto" w:fill="auto"/>
                <w:noWrap/>
                <w:vAlign w:val="center"/>
              </w:tcPr>
            </w:tcPrChange>
          </w:tcPr>
          <w:p w14:paraId="5353E22A" w14:textId="15E1EC7C" w:rsidR="00E977A9" w:rsidRPr="00A769E6" w:rsidDel="002F3BCC" w:rsidRDefault="00E977A9" w:rsidP="004962F3">
            <w:pPr>
              <w:jc w:val="center"/>
              <w:rPr>
                <w:del w:id="668" w:author="Jeremy Groves" w:date="2023-01-26T13:02:00Z"/>
                <w:rFonts w:ascii="Times New Roman" w:hAnsi="Times New Roman"/>
                <w:color w:val="000000"/>
                <w:sz w:val="16"/>
                <w:szCs w:val="16"/>
              </w:rPr>
            </w:pPr>
            <w:del w:id="669" w:author="Jeremy Groves" w:date="2023-01-26T13:02:00Z">
              <w:r w:rsidRPr="00A769E6" w:rsidDel="002F3BCC">
                <w:rPr>
                  <w:rFonts w:ascii="Times New Roman" w:hAnsi="Times New Roman"/>
                  <w:color w:val="000000"/>
                  <w:sz w:val="16"/>
                  <w:szCs w:val="16"/>
                </w:rPr>
                <w:delText>0.332</w:delText>
              </w:r>
            </w:del>
          </w:p>
        </w:tc>
        <w:tc>
          <w:tcPr>
            <w:tcW w:w="720" w:type="dxa"/>
            <w:tcBorders>
              <w:top w:val="nil"/>
              <w:left w:val="nil"/>
              <w:bottom w:val="nil"/>
              <w:right w:val="single" w:sz="4" w:space="0" w:color="auto"/>
            </w:tcBorders>
            <w:shd w:val="clear" w:color="auto" w:fill="auto"/>
            <w:noWrap/>
            <w:vAlign w:val="center"/>
            <w:tcPrChange w:id="670" w:author="Jeremy Groves" w:date="2023-01-26T13:02:00Z">
              <w:tcPr>
                <w:tcW w:w="720" w:type="dxa"/>
                <w:tcBorders>
                  <w:top w:val="nil"/>
                  <w:left w:val="nil"/>
                  <w:bottom w:val="nil"/>
                  <w:right w:val="single" w:sz="4" w:space="0" w:color="auto"/>
                </w:tcBorders>
                <w:shd w:val="clear" w:color="auto" w:fill="auto"/>
                <w:noWrap/>
                <w:vAlign w:val="center"/>
              </w:tcPr>
            </w:tcPrChange>
          </w:tcPr>
          <w:p w14:paraId="5418417E" w14:textId="1739FB76" w:rsidR="00E977A9" w:rsidRPr="00A769E6" w:rsidDel="002F3BCC" w:rsidRDefault="00E977A9" w:rsidP="004962F3">
            <w:pPr>
              <w:jc w:val="center"/>
              <w:rPr>
                <w:del w:id="671" w:author="Jeremy Groves" w:date="2023-01-26T13:02:00Z"/>
                <w:rFonts w:ascii="Times New Roman" w:hAnsi="Times New Roman"/>
                <w:color w:val="000000"/>
                <w:sz w:val="16"/>
                <w:szCs w:val="16"/>
              </w:rPr>
            </w:pPr>
            <w:del w:id="672" w:author="Jeremy Groves" w:date="2023-01-26T13:02:00Z">
              <w:r w:rsidRPr="00A769E6" w:rsidDel="002F3BCC">
                <w:rPr>
                  <w:rFonts w:ascii="Times New Roman" w:hAnsi="Times New Roman"/>
                  <w:color w:val="000000"/>
                  <w:sz w:val="16"/>
                  <w:szCs w:val="16"/>
                </w:rPr>
                <w:delText>0.471</w:delText>
              </w:r>
            </w:del>
          </w:p>
        </w:tc>
        <w:tc>
          <w:tcPr>
            <w:tcW w:w="724" w:type="dxa"/>
            <w:tcBorders>
              <w:top w:val="nil"/>
              <w:left w:val="single" w:sz="4" w:space="0" w:color="auto"/>
              <w:bottom w:val="nil"/>
              <w:right w:val="nil"/>
            </w:tcBorders>
            <w:shd w:val="clear" w:color="auto" w:fill="auto"/>
            <w:noWrap/>
            <w:vAlign w:val="center"/>
            <w:tcPrChange w:id="673" w:author="Jeremy Groves" w:date="2023-01-26T13:02:00Z">
              <w:tcPr>
                <w:tcW w:w="724" w:type="dxa"/>
                <w:tcBorders>
                  <w:top w:val="nil"/>
                  <w:left w:val="single" w:sz="4" w:space="0" w:color="auto"/>
                  <w:bottom w:val="nil"/>
                  <w:right w:val="nil"/>
                </w:tcBorders>
                <w:shd w:val="clear" w:color="auto" w:fill="auto"/>
                <w:noWrap/>
                <w:vAlign w:val="center"/>
              </w:tcPr>
            </w:tcPrChange>
          </w:tcPr>
          <w:p w14:paraId="41956F9E" w14:textId="26708A00" w:rsidR="00E977A9" w:rsidRPr="00A769E6" w:rsidDel="002F3BCC" w:rsidRDefault="00E977A9" w:rsidP="004962F3">
            <w:pPr>
              <w:jc w:val="center"/>
              <w:rPr>
                <w:del w:id="674" w:author="Jeremy Groves" w:date="2023-01-26T13:02:00Z"/>
                <w:rFonts w:ascii="Times New Roman" w:hAnsi="Times New Roman"/>
                <w:color w:val="000000"/>
                <w:sz w:val="16"/>
                <w:szCs w:val="16"/>
              </w:rPr>
            </w:pPr>
            <w:del w:id="675" w:author="Jeremy Groves" w:date="2023-01-26T13:02:00Z">
              <w:r w:rsidRPr="00A769E6" w:rsidDel="002F3BCC">
                <w:rPr>
                  <w:rFonts w:ascii="Times New Roman" w:hAnsi="Times New Roman"/>
                  <w:color w:val="000000"/>
                  <w:sz w:val="16"/>
                  <w:szCs w:val="16"/>
                </w:rPr>
                <w:delText>0.343</w:delText>
              </w:r>
            </w:del>
          </w:p>
        </w:tc>
        <w:tc>
          <w:tcPr>
            <w:tcW w:w="720" w:type="dxa"/>
            <w:tcBorders>
              <w:top w:val="nil"/>
              <w:left w:val="nil"/>
              <w:bottom w:val="nil"/>
              <w:right w:val="nil"/>
            </w:tcBorders>
            <w:shd w:val="clear" w:color="auto" w:fill="auto"/>
            <w:noWrap/>
            <w:vAlign w:val="center"/>
            <w:tcPrChange w:id="676" w:author="Jeremy Groves" w:date="2023-01-26T13:02:00Z">
              <w:tcPr>
                <w:tcW w:w="720" w:type="dxa"/>
                <w:tcBorders>
                  <w:top w:val="nil"/>
                  <w:left w:val="nil"/>
                  <w:bottom w:val="nil"/>
                  <w:right w:val="nil"/>
                </w:tcBorders>
                <w:shd w:val="clear" w:color="auto" w:fill="auto"/>
                <w:noWrap/>
                <w:vAlign w:val="center"/>
              </w:tcPr>
            </w:tcPrChange>
          </w:tcPr>
          <w:p w14:paraId="1CE7C902" w14:textId="466AFB51" w:rsidR="00E977A9" w:rsidRPr="00A769E6" w:rsidDel="002F3BCC" w:rsidRDefault="00E977A9" w:rsidP="004962F3">
            <w:pPr>
              <w:jc w:val="center"/>
              <w:rPr>
                <w:del w:id="677" w:author="Jeremy Groves" w:date="2023-01-26T13:02:00Z"/>
                <w:rFonts w:ascii="Times New Roman" w:hAnsi="Times New Roman"/>
                <w:color w:val="000000"/>
                <w:sz w:val="16"/>
                <w:szCs w:val="16"/>
              </w:rPr>
            </w:pPr>
            <w:del w:id="678" w:author="Jeremy Groves" w:date="2023-01-26T13:02:00Z">
              <w:r w:rsidRPr="00A769E6" w:rsidDel="002F3BCC">
                <w:rPr>
                  <w:rFonts w:ascii="Times New Roman" w:hAnsi="Times New Roman"/>
                  <w:color w:val="000000"/>
                  <w:sz w:val="16"/>
                  <w:szCs w:val="16"/>
                </w:rPr>
                <w:delText>0.475</w:delText>
              </w:r>
            </w:del>
          </w:p>
        </w:tc>
      </w:tr>
      <w:tr w:rsidR="00E977A9" w:rsidRPr="00A769E6" w:rsidDel="002F3BCC" w14:paraId="14C19A64" w14:textId="0DC13E93" w:rsidTr="002F3BCC">
        <w:tblPrEx>
          <w:tblW w:w="10267" w:type="dxa"/>
          <w:jc w:val="center"/>
          <w:tblLayout w:type="fixed"/>
          <w:tblCellMar>
            <w:left w:w="29" w:type="dxa"/>
            <w:right w:w="29" w:type="dxa"/>
          </w:tblCellMar>
          <w:tblPrExChange w:id="679" w:author="Jeremy Groves" w:date="2023-01-26T13:02:00Z">
            <w:tblPrEx>
              <w:tblW w:w="10267" w:type="dxa"/>
              <w:jc w:val="center"/>
              <w:tblLayout w:type="fixed"/>
              <w:tblCellMar>
                <w:left w:w="29" w:type="dxa"/>
                <w:right w:w="29" w:type="dxa"/>
              </w:tblCellMar>
            </w:tblPrEx>
          </w:tblPrExChange>
        </w:tblPrEx>
        <w:trPr>
          <w:trHeight w:val="245"/>
          <w:jc w:val="center"/>
          <w:del w:id="680" w:author="Jeremy Groves" w:date="2023-01-26T13:02:00Z"/>
          <w:trPrChange w:id="681"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682" w:author="Jeremy Groves" w:date="2023-01-26T13:02:00Z">
              <w:tcPr>
                <w:tcW w:w="1260" w:type="dxa"/>
                <w:tcBorders>
                  <w:top w:val="nil"/>
                  <w:left w:val="nil"/>
                  <w:bottom w:val="nil"/>
                  <w:right w:val="single" w:sz="4" w:space="0" w:color="auto"/>
                </w:tcBorders>
                <w:shd w:val="clear" w:color="auto" w:fill="auto"/>
                <w:noWrap/>
                <w:vAlign w:val="center"/>
              </w:tcPr>
            </w:tcPrChange>
          </w:tcPr>
          <w:p w14:paraId="253DCCEB" w14:textId="303E1E73" w:rsidR="00E977A9" w:rsidRPr="00A769E6" w:rsidDel="002F3BCC" w:rsidRDefault="00E977A9" w:rsidP="004962F3">
            <w:pPr>
              <w:rPr>
                <w:del w:id="683" w:author="Jeremy Groves" w:date="2023-01-26T13:02:00Z"/>
                <w:rFonts w:ascii="Times New Roman" w:hAnsi="Times New Roman"/>
                <w:color w:val="000000"/>
                <w:sz w:val="16"/>
                <w:szCs w:val="16"/>
              </w:rPr>
            </w:pPr>
            <w:del w:id="684" w:author="Jeremy Groves" w:date="2023-01-26T13:02:00Z">
              <w:r w:rsidRPr="00A769E6" w:rsidDel="002F3BCC">
                <w:rPr>
                  <w:rFonts w:ascii="Times New Roman" w:hAnsi="Times New Roman"/>
                  <w:color w:val="000000"/>
                  <w:sz w:val="16"/>
                  <w:szCs w:val="16"/>
                </w:rPr>
                <w:delText>SomeCol</w:delText>
              </w:r>
            </w:del>
          </w:p>
        </w:tc>
        <w:tc>
          <w:tcPr>
            <w:tcW w:w="3237" w:type="dxa"/>
            <w:tcBorders>
              <w:top w:val="nil"/>
              <w:left w:val="single" w:sz="4" w:space="0" w:color="auto"/>
              <w:bottom w:val="nil"/>
              <w:right w:val="single" w:sz="4" w:space="0" w:color="auto"/>
            </w:tcBorders>
            <w:shd w:val="clear" w:color="auto" w:fill="auto"/>
            <w:vAlign w:val="center"/>
            <w:tcPrChange w:id="685"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4EEB1828" w14:textId="5A22ED61" w:rsidR="00E977A9" w:rsidRPr="00A769E6" w:rsidDel="002F3BCC" w:rsidRDefault="00E977A9" w:rsidP="004962F3">
            <w:pPr>
              <w:rPr>
                <w:del w:id="686" w:author="Jeremy Groves" w:date="2023-01-26T13:02:00Z"/>
                <w:rFonts w:ascii="Times New Roman" w:hAnsi="Times New Roman"/>
                <w:color w:val="000000"/>
                <w:sz w:val="16"/>
                <w:szCs w:val="16"/>
              </w:rPr>
            </w:pPr>
            <w:del w:id="687" w:author="Jeremy Groves" w:date="2023-01-26T13:02:00Z">
              <w:r w:rsidRPr="00A769E6" w:rsidDel="002F3BCC">
                <w:rPr>
                  <w:rFonts w:ascii="Times New Roman" w:hAnsi="Times New Roman"/>
                  <w:color w:val="000000"/>
                  <w:sz w:val="16"/>
                  <w:szCs w:val="16"/>
                </w:rPr>
                <w:delText>=1 if enrolled or completed some college</w:delText>
              </w:r>
            </w:del>
          </w:p>
        </w:tc>
        <w:tc>
          <w:tcPr>
            <w:tcW w:w="721" w:type="dxa"/>
            <w:tcBorders>
              <w:top w:val="nil"/>
              <w:left w:val="single" w:sz="4" w:space="0" w:color="auto"/>
              <w:bottom w:val="nil"/>
              <w:right w:val="nil"/>
            </w:tcBorders>
            <w:shd w:val="clear" w:color="auto" w:fill="auto"/>
            <w:noWrap/>
            <w:vAlign w:val="center"/>
            <w:tcPrChange w:id="688" w:author="Jeremy Groves" w:date="2023-01-26T13:02:00Z">
              <w:tcPr>
                <w:tcW w:w="721" w:type="dxa"/>
                <w:tcBorders>
                  <w:top w:val="nil"/>
                  <w:left w:val="single" w:sz="4" w:space="0" w:color="auto"/>
                  <w:bottom w:val="nil"/>
                  <w:right w:val="nil"/>
                </w:tcBorders>
                <w:shd w:val="clear" w:color="auto" w:fill="auto"/>
                <w:noWrap/>
                <w:vAlign w:val="center"/>
              </w:tcPr>
            </w:tcPrChange>
          </w:tcPr>
          <w:p w14:paraId="2C0A9DA2" w14:textId="08F986A5" w:rsidR="00E977A9" w:rsidRPr="00A769E6" w:rsidDel="002F3BCC" w:rsidRDefault="00E977A9" w:rsidP="004962F3">
            <w:pPr>
              <w:jc w:val="center"/>
              <w:rPr>
                <w:del w:id="689" w:author="Jeremy Groves" w:date="2023-01-26T13:02:00Z"/>
                <w:rFonts w:ascii="Times New Roman" w:hAnsi="Times New Roman"/>
                <w:color w:val="000000"/>
                <w:sz w:val="16"/>
                <w:szCs w:val="16"/>
              </w:rPr>
            </w:pPr>
            <w:del w:id="690" w:author="Jeremy Groves" w:date="2023-01-26T13:02:00Z">
              <w:r w:rsidRPr="00A769E6" w:rsidDel="002F3BCC">
                <w:rPr>
                  <w:rFonts w:ascii="Times New Roman" w:hAnsi="Times New Roman"/>
                  <w:color w:val="000000"/>
                  <w:sz w:val="16"/>
                  <w:szCs w:val="16"/>
                </w:rPr>
                <w:delText>0.363</w:delText>
              </w:r>
            </w:del>
          </w:p>
        </w:tc>
        <w:tc>
          <w:tcPr>
            <w:tcW w:w="722" w:type="dxa"/>
            <w:tcBorders>
              <w:top w:val="nil"/>
              <w:left w:val="nil"/>
              <w:bottom w:val="nil"/>
              <w:right w:val="single" w:sz="4" w:space="0" w:color="auto"/>
            </w:tcBorders>
            <w:shd w:val="clear" w:color="auto" w:fill="auto"/>
            <w:noWrap/>
            <w:vAlign w:val="center"/>
            <w:tcPrChange w:id="691" w:author="Jeremy Groves" w:date="2023-01-26T13:02:00Z">
              <w:tcPr>
                <w:tcW w:w="722" w:type="dxa"/>
                <w:tcBorders>
                  <w:top w:val="nil"/>
                  <w:left w:val="nil"/>
                  <w:bottom w:val="nil"/>
                  <w:right w:val="single" w:sz="4" w:space="0" w:color="auto"/>
                </w:tcBorders>
                <w:shd w:val="clear" w:color="auto" w:fill="auto"/>
                <w:noWrap/>
                <w:vAlign w:val="center"/>
              </w:tcPr>
            </w:tcPrChange>
          </w:tcPr>
          <w:p w14:paraId="2E4E274B" w14:textId="67AF2AB3" w:rsidR="00E977A9" w:rsidRPr="00A769E6" w:rsidDel="002F3BCC" w:rsidRDefault="00E977A9" w:rsidP="004962F3">
            <w:pPr>
              <w:jc w:val="center"/>
              <w:rPr>
                <w:del w:id="692" w:author="Jeremy Groves" w:date="2023-01-26T13:02:00Z"/>
                <w:rFonts w:ascii="Times New Roman" w:hAnsi="Times New Roman"/>
                <w:color w:val="000000"/>
                <w:sz w:val="16"/>
                <w:szCs w:val="16"/>
              </w:rPr>
            </w:pPr>
            <w:del w:id="693" w:author="Jeremy Groves" w:date="2023-01-26T13:02:00Z">
              <w:r w:rsidRPr="00A769E6" w:rsidDel="002F3BCC">
                <w:rPr>
                  <w:rFonts w:ascii="Times New Roman" w:hAnsi="Times New Roman"/>
                  <w:color w:val="000000"/>
                  <w:sz w:val="16"/>
                  <w:szCs w:val="16"/>
                </w:rPr>
                <w:delText>0.481</w:delText>
              </w:r>
            </w:del>
          </w:p>
        </w:tc>
        <w:tc>
          <w:tcPr>
            <w:tcW w:w="720" w:type="dxa"/>
            <w:tcBorders>
              <w:top w:val="nil"/>
              <w:left w:val="single" w:sz="4" w:space="0" w:color="auto"/>
              <w:bottom w:val="nil"/>
              <w:right w:val="nil"/>
            </w:tcBorders>
            <w:shd w:val="clear" w:color="auto" w:fill="auto"/>
            <w:noWrap/>
            <w:vAlign w:val="center"/>
            <w:tcPrChange w:id="694" w:author="Jeremy Groves" w:date="2023-01-26T13:02:00Z">
              <w:tcPr>
                <w:tcW w:w="720" w:type="dxa"/>
                <w:tcBorders>
                  <w:top w:val="nil"/>
                  <w:left w:val="single" w:sz="4" w:space="0" w:color="auto"/>
                  <w:bottom w:val="nil"/>
                  <w:right w:val="nil"/>
                </w:tcBorders>
                <w:shd w:val="clear" w:color="auto" w:fill="auto"/>
                <w:noWrap/>
                <w:vAlign w:val="center"/>
              </w:tcPr>
            </w:tcPrChange>
          </w:tcPr>
          <w:p w14:paraId="0746411D" w14:textId="46060F29" w:rsidR="00E977A9" w:rsidRPr="00A769E6" w:rsidDel="002F3BCC" w:rsidRDefault="00E977A9" w:rsidP="004962F3">
            <w:pPr>
              <w:jc w:val="center"/>
              <w:rPr>
                <w:del w:id="695" w:author="Jeremy Groves" w:date="2023-01-26T13:02:00Z"/>
                <w:rFonts w:ascii="Times New Roman" w:hAnsi="Times New Roman"/>
                <w:color w:val="000000"/>
                <w:sz w:val="16"/>
                <w:szCs w:val="16"/>
              </w:rPr>
            </w:pPr>
            <w:del w:id="696" w:author="Jeremy Groves" w:date="2023-01-26T13:02:00Z">
              <w:r w:rsidRPr="00A769E6" w:rsidDel="002F3BCC">
                <w:rPr>
                  <w:rFonts w:ascii="Times New Roman" w:hAnsi="Times New Roman"/>
                  <w:color w:val="000000"/>
                  <w:sz w:val="16"/>
                  <w:szCs w:val="16"/>
                </w:rPr>
                <w:delText>0.374</w:delText>
              </w:r>
            </w:del>
          </w:p>
        </w:tc>
        <w:tc>
          <w:tcPr>
            <w:tcW w:w="720" w:type="dxa"/>
            <w:tcBorders>
              <w:top w:val="nil"/>
              <w:left w:val="nil"/>
              <w:bottom w:val="nil"/>
              <w:right w:val="single" w:sz="4" w:space="0" w:color="auto"/>
            </w:tcBorders>
            <w:shd w:val="clear" w:color="auto" w:fill="auto"/>
            <w:noWrap/>
            <w:vAlign w:val="center"/>
            <w:tcPrChange w:id="697" w:author="Jeremy Groves" w:date="2023-01-26T13:02:00Z">
              <w:tcPr>
                <w:tcW w:w="720" w:type="dxa"/>
                <w:tcBorders>
                  <w:top w:val="nil"/>
                  <w:left w:val="nil"/>
                  <w:bottom w:val="nil"/>
                  <w:right w:val="single" w:sz="4" w:space="0" w:color="auto"/>
                </w:tcBorders>
                <w:shd w:val="clear" w:color="auto" w:fill="auto"/>
                <w:noWrap/>
                <w:vAlign w:val="center"/>
              </w:tcPr>
            </w:tcPrChange>
          </w:tcPr>
          <w:p w14:paraId="2D3CB959" w14:textId="71807494" w:rsidR="00E977A9" w:rsidRPr="00A769E6" w:rsidDel="002F3BCC" w:rsidRDefault="00E977A9" w:rsidP="004962F3">
            <w:pPr>
              <w:jc w:val="center"/>
              <w:rPr>
                <w:del w:id="698" w:author="Jeremy Groves" w:date="2023-01-26T13:02:00Z"/>
                <w:rFonts w:ascii="Times New Roman" w:hAnsi="Times New Roman"/>
                <w:color w:val="000000"/>
                <w:sz w:val="16"/>
                <w:szCs w:val="16"/>
              </w:rPr>
            </w:pPr>
            <w:del w:id="699" w:author="Jeremy Groves" w:date="2023-01-26T13:02:00Z">
              <w:r w:rsidRPr="00A769E6" w:rsidDel="002F3BCC">
                <w:rPr>
                  <w:rFonts w:ascii="Times New Roman" w:hAnsi="Times New Roman"/>
                  <w:color w:val="000000"/>
                  <w:sz w:val="16"/>
                  <w:szCs w:val="16"/>
                </w:rPr>
                <w:delText>0.484</w:delText>
              </w:r>
            </w:del>
          </w:p>
        </w:tc>
        <w:tc>
          <w:tcPr>
            <w:tcW w:w="720" w:type="dxa"/>
            <w:tcBorders>
              <w:top w:val="nil"/>
              <w:left w:val="single" w:sz="4" w:space="0" w:color="auto"/>
              <w:bottom w:val="nil"/>
              <w:right w:val="nil"/>
            </w:tcBorders>
            <w:shd w:val="clear" w:color="auto" w:fill="auto"/>
            <w:noWrap/>
            <w:vAlign w:val="center"/>
            <w:tcPrChange w:id="700" w:author="Jeremy Groves" w:date="2023-01-26T13:02:00Z">
              <w:tcPr>
                <w:tcW w:w="720" w:type="dxa"/>
                <w:tcBorders>
                  <w:top w:val="nil"/>
                  <w:left w:val="single" w:sz="4" w:space="0" w:color="auto"/>
                  <w:bottom w:val="nil"/>
                  <w:right w:val="nil"/>
                </w:tcBorders>
                <w:shd w:val="clear" w:color="auto" w:fill="auto"/>
                <w:noWrap/>
                <w:vAlign w:val="center"/>
              </w:tcPr>
            </w:tcPrChange>
          </w:tcPr>
          <w:p w14:paraId="0D9F4D92" w14:textId="6805460D" w:rsidR="00E977A9" w:rsidRPr="00A769E6" w:rsidDel="002F3BCC" w:rsidRDefault="00E977A9" w:rsidP="004962F3">
            <w:pPr>
              <w:jc w:val="center"/>
              <w:rPr>
                <w:del w:id="701" w:author="Jeremy Groves" w:date="2023-01-26T13:02:00Z"/>
                <w:rFonts w:ascii="Times New Roman" w:hAnsi="Times New Roman"/>
                <w:color w:val="000000"/>
                <w:sz w:val="16"/>
                <w:szCs w:val="16"/>
              </w:rPr>
            </w:pPr>
            <w:del w:id="702" w:author="Jeremy Groves" w:date="2023-01-26T13:02:00Z">
              <w:r w:rsidRPr="00A769E6" w:rsidDel="002F3BCC">
                <w:rPr>
                  <w:rFonts w:ascii="Times New Roman" w:hAnsi="Times New Roman"/>
                  <w:color w:val="000000"/>
                  <w:sz w:val="16"/>
                  <w:szCs w:val="16"/>
                </w:rPr>
                <w:delText>0.355</w:delText>
              </w:r>
            </w:del>
          </w:p>
        </w:tc>
        <w:tc>
          <w:tcPr>
            <w:tcW w:w="720" w:type="dxa"/>
            <w:tcBorders>
              <w:top w:val="nil"/>
              <w:left w:val="nil"/>
              <w:bottom w:val="nil"/>
              <w:right w:val="single" w:sz="4" w:space="0" w:color="auto"/>
            </w:tcBorders>
            <w:shd w:val="clear" w:color="auto" w:fill="auto"/>
            <w:noWrap/>
            <w:vAlign w:val="center"/>
            <w:tcPrChange w:id="703" w:author="Jeremy Groves" w:date="2023-01-26T13:02:00Z">
              <w:tcPr>
                <w:tcW w:w="720" w:type="dxa"/>
                <w:tcBorders>
                  <w:top w:val="nil"/>
                  <w:left w:val="nil"/>
                  <w:bottom w:val="nil"/>
                  <w:right w:val="single" w:sz="4" w:space="0" w:color="auto"/>
                </w:tcBorders>
                <w:shd w:val="clear" w:color="auto" w:fill="auto"/>
                <w:noWrap/>
                <w:vAlign w:val="center"/>
              </w:tcPr>
            </w:tcPrChange>
          </w:tcPr>
          <w:p w14:paraId="336FA365" w14:textId="2D5D5D54" w:rsidR="00E977A9" w:rsidRPr="00A769E6" w:rsidDel="002F3BCC" w:rsidRDefault="00E977A9" w:rsidP="004962F3">
            <w:pPr>
              <w:jc w:val="center"/>
              <w:rPr>
                <w:del w:id="704" w:author="Jeremy Groves" w:date="2023-01-26T13:02:00Z"/>
                <w:rFonts w:ascii="Times New Roman" w:hAnsi="Times New Roman"/>
                <w:color w:val="000000"/>
                <w:sz w:val="16"/>
                <w:szCs w:val="16"/>
              </w:rPr>
            </w:pPr>
            <w:del w:id="705" w:author="Jeremy Groves" w:date="2023-01-26T13:02:00Z">
              <w:r w:rsidRPr="00A769E6" w:rsidDel="002F3BCC">
                <w:rPr>
                  <w:rFonts w:ascii="Times New Roman" w:hAnsi="Times New Roman"/>
                  <w:color w:val="000000"/>
                  <w:sz w:val="16"/>
                  <w:szCs w:val="16"/>
                </w:rPr>
                <w:delText>0.479</w:delText>
              </w:r>
            </w:del>
          </w:p>
        </w:tc>
        <w:tc>
          <w:tcPr>
            <w:tcW w:w="724" w:type="dxa"/>
            <w:tcBorders>
              <w:top w:val="nil"/>
              <w:left w:val="single" w:sz="4" w:space="0" w:color="auto"/>
              <w:bottom w:val="nil"/>
              <w:right w:val="nil"/>
            </w:tcBorders>
            <w:shd w:val="clear" w:color="auto" w:fill="auto"/>
            <w:noWrap/>
            <w:vAlign w:val="center"/>
            <w:tcPrChange w:id="706" w:author="Jeremy Groves" w:date="2023-01-26T13:02:00Z">
              <w:tcPr>
                <w:tcW w:w="724" w:type="dxa"/>
                <w:tcBorders>
                  <w:top w:val="nil"/>
                  <w:left w:val="single" w:sz="4" w:space="0" w:color="auto"/>
                  <w:bottom w:val="nil"/>
                  <w:right w:val="nil"/>
                </w:tcBorders>
                <w:shd w:val="clear" w:color="auto" w:fill="auto"/>
                <w:noWrap/>
                <w:vAlign w:val="center"/>
              </w:tcPr>
            </w:tcPrChange>
          </w:tcPr>
          <w:p w14:paraId="5CDC2CDC" w14:textId="71D23BF9" w:rsidR="00E977A9" w:rsidRPr="00A769E6" w:rsidDel="002F3BCC" w:rsidRDefault="00E977A9" w:rsidP="004962F3">
            <w:pPr>
              <w:jc w:val="center"/>
              <w:rPr>
                <w:del w:id="707" w:author="Jeremy Groves" w:date="2023-01-26T13:02:00Z"/>
                <w:rFonts w:ascii="Times New Roman" w:hAnsi="Times New Roman"/>
                <w:color w:val="000000"/>
                <w:sz w:val="16"/>
                <w:szCs w:val="16"/>
              </w:rPr>
            </w:pPr>
            <w:del w:id="708" w:author="Jeremy Groves" w:date="2023-01-26T13:02:00Z">
              <w:r w:rsidRPr="00A769E6" w:rsidDel="002F3BCC">
                <w:rPr>
                  <w:rFonts w:ascii="Times New Roman" w:hAnsi="Times New Roman"/>
                  <w:color w:val="000000"/>
                  <w:sz w:val="16"/>
                  <w:szCs w:val="16"/>
                </w:rPr>
                <w:delText>0.350</w:delText>
              </w:r>
            </w:del>
          </w:p>
        </w:tc>
        <w:tc>
          <w:tcPr>
            <w:tcW w:w="720" w:type="dxa"/>
            <w:tcBorders>
              <w:top w:val="nil"/>
              <w:left w:val="nil"/>
              <w:bottom w:val="nil"/>
              <w:right w:val="nil"/>
            </w:tcBorders>
            <w:shd w:val="clear" w:color="auto" w:fill="auto"/>
            <w:noWrap/>
            <w:vAlign w:val="center"/>
            <w:tcPrChange w:id="709" w:author="Jeremy Groves" w:date="2023-01-26T13:02:00Z">
              <w:tcPr>
                <w:tcW w:w="720" w:type="dxa"/>
                <w:tcBorders>
                  <w:top w:val="nil"/>
                  <w:left w:val="nil"/>
                  <w:bottom w:val="nil"/>
                  <w:right w:val="nil"/>
                </w:tcBorders>
                <w:shd w:val="clear" w:color="auto" w:fill="auto"/>
                <w:noWrap/>
                <w:vAlign w:val="center"/>
              </w:tcPr>
            </w:tcPrChange>
          </w:tcPr>
          <w:p w14:paraId="05B1E598" w14:textId="2953C535" w:rsidR="00E977A9" w:rsidRPr="00A769E6" w:rsidDel="002F3BCC" w:rsidRDefault="00E977A9" w:rsidP="004962F3">
            <w:pPr>
              <w:jc w:val="center"/>
              <w:rPr>
                <w:del w:id="710" w:author="Jeremy Groves" w:date="2023-01-26T13:02:00Z"/>
                <w:rFonts w:ascii="Times New Roman" w:hAnsi="Times New Roman"/>
                <w:color w:val="000000"/>
                <w:sz w:val="16"/>
                <w:szCs w:val="16"/>
              </w:rPr>
            </w:pPr>
            <w:del w:id="711" w:author="Jeremy Groves" w:date="2023-01-26T13:02:00Z">
              <w:r w:rsidRPr="00A769E6" w:rsidDel="002F3BCC">
                <w:rPr>
                  <w:rFonts w:ascii="Times New Roman" w:hAnsi="Times New Roman"/>
                  <w:color w:val="000000"/>
                  <w:sz w:val="16"/>
                  <w:szCs w:val="16"/>
                </w:rPr>
                <w:delText>0.477</w:delText>
              </w:r>
            </w:del>
          </w:p>
        </w:tc>
      </w:tr>
      <w:tr w:rsidR="00E977A9" w:rsidRPr="00A769E6" w:rsidDel="002F3BCC" w14:paraId="277A4A1D" w14:textId="6C2FC3D0" w:rsidTr="002F3BCC">
        <w:tblPrEx>
          <w:tblW w:w="10267" w:type="dxa"/>
          <w:jc w:val="center"/>
          <w:tblLayout w:type="fixed"/>
          <w:tblCellMar>
            <w:left w:w="29" w:type="dxa"/>
            <w:right w:w="29" w:type="dxa"/>
          </w:tblCellMar>
          <w:tblPrExChange w:id="712" w:author="Jeremy Groves" w:date="2023-01-26T13:02:00Z">
            <w:tblPrEx>
              <w:tblW w:w="10267" w:type="dxa"/>
              <w:jc w:val="center"/>
              <w:tblLayout w:type="fixed"/>
              <w:tblCellMar>
                <w:left w:w="29" w:type="dxa"/>
                <w:right w:w="29" w:type="dxa"/>
              </w:tblCellMar>
            </w:tblPrEx>
          </w:tblPrExChange>
        </w:tblPrEx>
        <w:trPr>
          <w:trHeight w:val="245"/>
          <w:jc w:val="center"/>
          <w:del w:id="713" w:author="Jeremy Groves" w:date="2023-01-26T13:02:00Z"/>
          <w:trPrChange w:id="714"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715" w:author="Jeremy Groves" w:date="2023-01-26T13:02:00Z">
              <w:tcPr>
                <w:tcW w:w="1260" w:type="dxa"/>
                <w:tcBorders>
                  <w:top w:val="nil"/>
                  <w:left w:val="nil"/>
                  <w:bottom w:val="nil"/>
                  <w:right w:val="single" w:sz="4" w:space="0" w:color="auto"/>
                </w:tcBorders>
                <w:shd w:val="clear" w:color="auto" w:fill="auto"/>
                <w:noWrap/>
                <w:vAlign w:val="center"/>
              </w:tcPr>
            </w:tcPrChange>
          </w:tcPr>
          <w:p w14:paraId="624C9B35" w14:textId="498A4958" w:rsidR="00E977A9" w:rsidRPr="00A769E6" w:rsidDel="002F3BCC" w:rsidRDefault="00E977A9" w:rsidP="004962F3">
            <w:pPr>
              <w:rPr>
                <w:del w:id="716" w:author="Jeremy Groves" w:date="2023-01-26T13:02:00Z"/>
                <w:rFonts w:ascii="Times New Roman" w:hAnsi="Times New Roman"/>
                <w:color w:val="000000"/>
                <w:sz w:val="16"/>
                <w:szCs w:val="16"/>
              </w:rPr>
            </w:pPr>
            <w:del w:id="717" w:author="Jeremy Groves" w:date="2023-01-26T13:02:00Z">
              <w:r w:rsidRPr="00A769E6" w:rsidDel="002F3BCC">
                <w:rPr>
                  <w:rFonts w:ascii="Times New Roman" w:hAnsi="Times New Roman"/>
                  <w:color w:val="000000"/>
                  <w:sz w:val="16"/>
                  <w:szCs w:val="16"/>
                </w:rPr>
                <w:delText>CollegeGrad</w:delText>
              </w:r>
            </w:del>
          </w:p>
        </w:tc>
        <w:tc>
          <w:tcPr>
            <w:tcW w:w="3237" w:type="dxa"/>
            <w:tcBorders>
              <w:top w:val="nil"/>
              <w:left w:val="single" w:sz="4" w:space="0" w:color="auto"/>
              <w:bottom w:val="nil"/>
              <w:right w:val="single" w:sz="4" w:space="0" w:color="auto"/>
            </w:tcBorders>
            <w:shd w:val="clear" w:color="auto" w:fill="auto"/>
            <w:vAlign w:val="center"/>
            <w:tcPrChange w:id="718"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2FEB38E4" w14:textId="592C9ACC" w:rsidR="00E977A9" w:rsidRPr="00A769E6" w:rsidDel="002F3BCC" w:rsidRDefault="00E977A9" w:rsidP="004962F3">
            <w:pPr>
              <w:rPr>
                <w:del w:id="719" w:author="Jeremy Groves" w:date="2023-01-26T13:02:00Z"/>
                <w:rFonts w:ascii="Times New Roman" w:hAnsi="Times New Roman"/>
                <w:color w:val="000000"/>
                <w:sz w:val="16"/>
                <w:szCs w:val="16"/>
              </w:rPr>
            </w:pPr>
            <w:del w:id="720" w:author="Jeremy Groves" w:date="2023-01-26T13:02:00Z">
              <w:r w:rsidRPr="00A769E6" w:rsidDel="002F3BCC">
                <w:rPr>
                  <w:rFonts w:ascii="Times New Roman" w:hAnsi="Times New Roman"/>
                  <w:color w:val="000000"/>
                  <w:sz w:val="16"/>
                  <w:szCs w:val="16"/>
                </w:rPr>
                <w:delText>=1 if completed a 2- or 4-year degree</w:delText>
              </w:r>
            </w:del>
          </w:p>
        </w:tc>
        <w:tc>
          <w:tcPr>
            <w:tcW w:w="721" w:type="dxa"/>
            <w:tcBorders>
              <w:top w:val="nil"/>
              <w:left w:val="single" w:sz="4" w:space="0" w:color="auto"/>
              <w:bottom w:val="nil"/>
              <w:right w:val="nil"/>
            </w:tcBorders>
            <w:shd w:val="clear" w:color="auto" w:fill="auto"/>
            <w:noWrap/>
            <w:vAlign w:val="center"/>
            <w:tcPrChange w:id="721" w:author="Jeremy Groves" w:date="2023-01-26T13:02:00Z">
              <w:tcPr>
                <w:tcW w:w="721" w:type="dxa"/>
                <w:tcBorders>
                  <w:top w:val="nil"/>
                  <w:left w:val="single" w:sz="4" w:space="0" w:color="auto"/>
                  <w:bottom w:val="nil"/>
                  <w:right w:val="nil"/>
                </w:tcBorders>
                <w:shd w:val="clear" w:color="auto" w:fill="auto"/>
                <w:noWrap/>
                <w:vAlign w:val="center"/>
              </w:tcPr>
            </w:tcPrChange>
          </w:tcPr>
          <w:p w14:paraId="6DF2473C" w14:textId="1F3B582E" w:rsidR="00E977A9" w:rsidRPr="00A769E6" w:rsidDel="002F3BCC" w:rsidRDefault="00E977A9" w:rsidP="004962F3">
            <w:pPr>
              <w:jc w:val="center"/>
              <w:rPr>
                <w:del w:id="722" w:author="Jeremy Groves" w:date="2023-01-26T13:02:00Z"/>
                <w:rFonts w:ascii="Times New Roman" w:hAnsi="Times New Roman"/>
                <w:color w:val="000000"/>
                <w:sz w:val="16"/>
                <w:szCs w:val="16"/>
              </w:rPr>
            </w:pPr>
            <w:del w:id="723" w:author="Jeremy Groves" w:date="2023-01-26T13:02:00Z">
              <w:r w:rsidRPr="00A769E6" w:rsidDel="002F3BCC">
                <w:rPr>
                  <w:rFonts w:ascii="Times New Roman" w:hAnsi="Times New Roman"/>
                  <w:color w:val="000000"/>
                  <w:sz w:val="16"/>
                  <w:szCs w:val="16"/>
                </w:rPr>
                <w:delText>0.079</w:delText>
              </w:r>
            </w:del>
          </w:p>
        </w:tc>
        <w:tc>
          <w:tcPr>
            <w:tcW w:w="722" w:type="dxa"/>
            <w:tcBorders>
              <w:top w:val="nil"/>
              <w:left w:val="nil"/>
              <w:bottom w:val="nil"/>
              <w:right w:val="single" w:sz="4" w:space="0" w:color="auto"/>
            </w:tcBorders>
            <w:shd w:val="clear" w:color="auto" w:fill="auto"/>
            <w:noWrap/>
            <w:vAlign w:val="center"/>
            <w:tcPrChange w:id="724" w:author="Jeremy Groves" w:date="2023-01-26T13:02:00Z">
              <w:tcPr>
                <w:tcW w:w="722" w:type="dxa"/>
                <w:tcBorders>
                  <w:top w:val="nil"/>
                  <w:left w:val="nil"/>
                  <w:bottom w:val="nil"/>
                  <w:right w:val="single" w:sz="4" w:space="0" w:color="auto"/>
                </w:tcBorders>
                <w:shd w:val="clear" w:color="auto" w:fill="auto"/>
                <w:noWrap/>
                <w:vAlign w:val="center"/>
              </w:tcPr>
            </w:tcPrChange>
          </w:tcPr>
          <w:p w14:paraId="02A3C2C9" w14:textId="42B2AEE8" w:rsidR="00E977A9" w:rsidRPr="00A769E6" w:rsidDel="002F3BCC" w:rsidRDefault="00E977A9" w:rsidP="004962F3">
            <w:pPr>
              <w:jc w:val="center"/>
              <w:rPr>
                <w:del w:id="725" w:author="Jeremy Groves" w:date="2023-01-26T13:02:00Z"/>
                <w:rFonts w:ascii="Times New Roman" w:hAnsi="Times New Roman"/>
                <w:color w:val="000000"/>
                <w:sz w:val="16"/>
                <w:szCs w:val="16"/>
              </w:rPr>
            </w:pPr>
            <w:del w:id="726" w:author="Jeremy Groves" w:date="2023-01-26T13:02:00Z">
              <w:r w:rsidRPr="00A769E6" w:rsidDel="002F3BCC">
                <w:rPr>
                  <w:rFonts w:ascii="Times New Roman" w:hAnsi="Times New Roman"/>
                  <w:color w:val="000000"/>
                  <w:sz w:val="16"/>
                  <w:szCs w:val="16"/>
                </w:rPr>
                <w:delText>0.270</w:delText>
              </w:r>
            </w:del>
          </w:p>
        </w:tc>
        <w:tc>
          <w:tcPr>
            <w:tcW w:w="720" w:type="dxa"/>
            <w:tcBorders>
              <w:top w:val="nil"/>
              <w:left w:val="single" w:sz="4" w:space="0" w:color="auto"/>
              <w:bottom w:val="nil"/>
              <w:right w:val="nil"/>
            </w:tcBorders>
            <w:shd w:val="clear" w:color="auto" w:fill="auto"/>
            <w:noWrap/>
            <w:vAlign w:val="center"/>
            <w:tcPrChange w:id="727" w:author="Jeremy Groves" w:date="2023-01-26T13:02:00Z">
              <w:tcPr>
                <w:tcW w:w="720" w:type="dxa"/>
                <w:tcBorders>
                  <w:top w:val="nil"/>
                  <w:left w:val="single" w:sz="4" w:space="0" w:color="auto"/>
                  <w:bottom w:val="nil"/>
                  <w:right w:val="nil"/>
                </w:tcBorders>
                <w:shd w:val="clear" w:color="auto" w:fill="auto"/>
                <w:noWrap/>
                <w:vAlign w:val="center"/>
              </w:tcPr>
            </w:tcPrChange>
          </w:tcPr>
          <w:p w14:paraId="5F744167" w14:textId="5BECDE16" w:rsidR="00E977A9" w:rsidRPr="00A769E6" w:rsidDel="002F3BCC" w:rsidRDefault="00E977A9" w:rsidP="004962F3">
            <w:pPr>
              <w:jc w:val="center"/>
              <w:rPr>
                <w:del w:id="728" w:author="Jeremy Groves" w:date="2023-01-26T13:02:00Z"/>
                <w:rFonts w:ascii="Times New Roman" w:hAnsi="Times New Roman"/>
                <w:color w:val="000000"/>
                <w:sz w:val="16"/>
                <w:szCs w:val="16"/>
              </w:rPr>
            </w:pPr>
            <w:del w:id="729" w:author="Jeremy Groves" w:date="2023-01-26T13:02:00Z">
              <w:r w:rsidRPr="00A769E6" w:rsidDel="002F3BCC">
                <w:rPr>
                  <w:rFonts w:ascii="Times New Roman" w:hAnsi="Times New Roman"/>
                  <w:color w:val="000000"/>
                  <w:sz w:val="16"/>
                  <w:szCs w:val="16"/>
                </w:rPr>
                <w:delText>0.082</w:delText>
              </w:r>
            </w:del>
          </w:p>
        </w:tc>
        <w:tc>
          <w:tcPr>
            <w:tcW w:w="720" w:type="dxa"/>
            <w:tcBorders>
              <w:top w:val="nil"/>
              <w:left w:val="nil"/>
              <w:bottom w:val="nil"/>
              <w:right w:val="single" w:sz="4" w:space="0" w:color="auto"/>
            </w:tcBorders>
            <w:shd w:val="clear" w:color="auto" w:fill="auto"/>
            <w:noWrap/>
            <w:vAlign w:val="center"/>
            <w:tcPrChange w:id="730" w:author="Jeremy Groves" w:date="2023-01-26T13:02:00Z">
              <w:tcPr>
                <w:tcW w:w="720" w:type="dxa"/>
                <w:tcBorders>
                  <w:top w:val="nil"/>
                  <w:left w:val="nil"/>
                  <w:bottom w:val="nil"/>
                  <w:right w:val="single" w:sz="4" w:space="0" w:color="auto"/>
                </w:tcBorders>
                <w:shd w:val="clear" w:color="auto" w:fill="auto"/>
                <w:noWrap/>
                <w:vAlign w:val="center"/>
              </w:tcPr>
            </w:tcPrChange>
          </w:tcPr>
          <w:p w14:paraId="09FE08F4" w14:textId="2910C9BC" w:rsidR="00E977A9" w:rsidRPr="00A769E6" w:rsidDel="002F3BCC" w:rsidRDefault="00E977A9" w:rsidP="004962F3">
            <w:pPr>
              <w:jc w:val="center"/>
              <w:rPr>
                <w:del w:id="731" w:author="Jeremy Groves" w:date="2023-01-26T13:02:00Z"/>
                <w:rFonts w:ascii="Times New Roman" w:hAnsi="Times New Roman"/>
                <w:color w:val="000000"/>
                <w:sz w:val="16"/>
                <w:szCs w:val="16"/>
              </w:rPr>
            </w:pPr>
            <w:del w:id="732" w:author="Jeremy Groves" w:date="2023-01-26T13:02:00Z">
              <w:r w:rsidRPr="00A769E6" w:rsidDel="002F3BCC">
                <w:rPr>
                  <w:rFonts w:ascii="Times New Roman" w:hAnsi="Times New Roman"/>
                  <w:color w:val="000000"/>
                  <w:sz w:val="16"/>
                  <w:szCs w:val="16"/>
                </w:rPr>
                <w:delText>0.275</w:delText>
              </w:r>
            </w:del>
          </w:p>
        </w:tc>
        <w:tc>
          <w:tcPr>
            <w:tcW w:w="720" w:type="dxa"/>
            <w:tcBorders>
              <w:top w:val="nil"/>
              <w:left w:val="single" w:sz="4" w:space="0" w:color="auto"/>
              <w:bottom w:val="nil"/>
              <w:right w:val="nil"/>
            </w:tcBorders>
            <w:shd w:val="clear" w:color="auto" w:fill="auto"/>
            <w:noWrap/>
            <w:vAlign w:val="center"/>
            <w:tcPrChange w:id="733" w:author="Jeremy Groves" w:date="2023-01-26T13:02:00Z">
              <w:tcPr>
                <w:tcW w:w="720" w:type="dxa"/>
                <w:tcBorders>
                  <w:top w:val="nil"/>
                  <w:left w:val="single" w:sz="4" w:space="0" w:color="auto"/>
                  <w:bottom w:val="nil"/>
                  <w:right w:val="nil"/>
                </w:tcBorders>
                <w:shd w:val="clear" w:color="auto" w:fill="auto"/>
                <w:noWrap/>
                <w:vAlign w:val="center"/>
              </w:tcPr>
            </w:tcPrChange>
          </w:tcPr>
          <w:p w14:paraId="71AA3EC5" w14:textId="0417FFAD" w:rsidR="00E977A9" w:rsidRPr="00A769E6" w:rsidDel="002F3BCC" w:rsidRDefault="00E977A9" w:rsidP="004962F3">
            <w:pPr>
              <w:jc w:val="center"/>
              <w:rPr>
                <w:del w:id="734" w:author="Jeremy Groves" w:date="2023-01-26T13:02:00Z"/>
                <w:rFonts w:ascii="Times New Roman" w:hAnsi="Times New Roman"/>
                <w:color w:val="000000"/>
                <w:sz w:val="16"/>
                <w:szCs w:val="16"/>
              </w:rPr>
            </w:pPr>
            <w:del w:id="735" w:author="Jeremy Groves" w:date="2023-01-26T13:02:00Z">
              <w:r w:rsidRPr="00A769E6" w:rsidDel="002F3BCC">
                <w:rPr>
                  <w:rFonts w:ascii="Times New Roman" w:hAnsi="Times New Roman"/>
                  <w:color w:val="000000"/>
                  <w:sz w:val="16"/>
                  <w:szCs w:val="16"/>
                </w:rPr>
                <w:delText>0.090</w:delText>
              </w:r>
            </w:del>
          </w:p>
        </w:tc>
        <w:tc>
          <w:tcPr>
            <w:tcW w:w="720" w:type="dxa"/>
            <w:tcBorders>
              <w:top w:val="nil"/>
              <w:left w:val="nil"/>
              <w:bottom w:val="nil"/>
              <w:right w:val="single" w:sz="4" w:space="0" w:color="auto"/>
            </w:tcBorders>
            <w:shd w:val="clear" w:color="auto" w:fill="auto"/>
            <w:noWrap/>
            <w:vAlign w:val="center"/>
            <w:tcPrChange w:id="736" w:author="Jeremy Groves" w:date="2023-01-26T13:02:00Z">
              <w:tcPr>
                <w:tcW w:w="720" w:type="dxa"/>
                <w:tcBorders>
                  <w:top w:val="nil"/>
                  <w:left w:val="nil"/>
                  <w:bottom w:val="nil"/>
                  <w:right w:val="single" w:sz="4" w:space="0" w:color="auto"/>
                </w:tcBorders>
                <w:shd w:val="clear" w:color="auto" w:fill="auto"/>
                <w:noWrap/>
                <w:vAlign w:val="center"/>
              </w:tcPr>
            </w:tcPrChange>
          </w:tcPr>
          <w:p w14:paraId="2B370C5F" w14:textId="27B8432D" w:rsidR="00E977A9" w:rsidRPr="00A769E6" w:rsidDel="002F3BCC" w:rsidRDefault="00E977A9" w:rsidP="004962F3">
            <w:pPr>
              <w:jc w:val="center"/>
              <w:rPr>
                <w:del w:id="737" w:author="Jeremy Groves" w:date="2023-01-26T13:02:00Z"/>
                <w:rFonts w:ascii="Times New Roman" w:hAnsi="Times New Roman"/>
                <w:color w:val="000000"/>
                <w:sz w:val="16"/>
                <w:szCs w:val="16"/>
              </w:rPr>
            </w:pPr>
            <w:del w:id="738" w:author="Jeremy Groves" w:date="2023-01-26T13:02:00Z">
              <w:r w:rsidRPr="00A769E6" w:rsidDel="002F3BCC">
                <w:rPr>
                  <w:rFonts w:ascii="Times New Roman" w:hAnsi="Times New Roman"/>
                  <w:color w:val="000000"/>
                  <w:sz w:val="16"/>
                  <w:szCs w:val="16"/>
                </w:rPr>
                <w:delText>0.286</w:delText>
              </w:r>
            </w:del>
          </w:p>
        </w:tc>
        <w:tc>
          <w:tcPr>
            <w:tcW w:w="724" w:type="dxa"/>
            <w:tcBorders>
              <w:top w:val="nil"/>
              <w:left w:val="single" w:sz="4" w:space="0" w:color="auto"/>
              <w:bottom w:val="nil"/>
              <w:right w:val="nil"/>
            </w:tcBorders>
            <w:shd w:val="clear" w:color="auto" w:fill="auto"/>
            <w:noWrap/>
            <w:vAlign w:val="center"/>
            <w:tcPrChange w:id="739" w:author="Jeremy Groves" w:date="2023-01-26T13:02:00Z">
              <w:tcPr>
                <w:tcW w:w="724" w:type="dxa"/>
                <w:tcBorders>
                  <w:top w:val="nil"/>
                  <w:left w:val="single" w:sz="4" w:space="0" w:color="auto"/>
                  <w:bottom w:val="nil"/>
                  <w:right w:val="nil"/>
                </w:tcBorders>
                <w:shd w:val="clear" w:color="auto" w:fill="auto"/>
                <w:noWrap/>
                <w:vAlign w:val="center"/>
              </w:tcPr>
            </w:tcPrChange>
          </w:tcPr>
          <w:p w14:paraId="79E25546" w14:textId="62F5D915" w:rsidR="00E977A9" w:rsidRPr="00A769E6" w:rsidDel="002F3BCC" w:rsidRDefault="00E977A9" w:rsidP="004962F3">
            <w:pPr>
              <w:jc w:val="center"/>
              <w:rPr>
                <w:del w:id="740" w:author="Jeremy Groves" w:date="2023-01-26T13:02:00Z"/>
                <w:rFonts w:ascii="Times New Roman" w:hAnsi="Times New Roman"/>
                <w:color w:val="000000"/>
                <w:sz w:val="16"/>
                <w:szCs w:val="16"/>
              </w:rPr>
            </w:pPr>
            <w:del w:id="741" w:author="Jeremy Groves" w:date="2023-01-26T13:02:00Z">
              <w:r w:rsidRPr="00A769E6" w:rsidDel="002F3BCC">
                <w:rPr>
                  <w:rFonts w:ascii="Times New Roman" w:hAnsi="Times New Roman"/>
                  <w:color w:val="000000"/>
                  <w:sz w:val="16"/>
                  <w:szCs w:val="16"/>
                </w:rPr>
                <w:delText>0.063</w:delText>
              </w:r>
            </w:del>
          </w:p>
        </w:tc>
        <w:tc>
          <w:tcPr>
            <w:tcW w:w="720" w:type="dxa"/>
            <w:tcBorders>
              <w:top w:val="nil"/>
              <w:left w:val="nil"/>
              <w:bottom w:val="nil"/>
              <w:right w:val="nil"/>
            </w:tcBorders>
            <w:shd w:val="clear" w:color="auto" w:fill="auto"/>
            <w:noWrap/>
            <w:vAlign w:val="center"/>
            <w:tcPrChange w:id="742" w:author="Jeremy Groves" w:date="2023-01-26T13:02:00Z">
              <w:tcPr>
                <w:tcW w:w="720" w:type="dxa"/>
                <w:tcBorders>
                  <w:top w:val="nil"/>
                  <w:left w:val="nil"/>
                  <w:bottom w:val="nil"/>
                  <w:right w:val="nil"/>
                </w:tcBorders>
                <w:shd w:val="clear" w:color="auto" w:fill="auto"/>
                <w:noWrap/>
                <w:vAlign w:val="center"/>
              </w:tcPr>
            </w:tcPrChange>
          </w:tcPr>
          <w:p w14:paraId="7AEE6A8B" w14:textId="0C95DC44" w:rsidR="00E977A9" w:rsidRPr="00A769E6" w:rsidDel="002F3BCC" w:rsidRDefault="00E977A9" w:rsidP="004962F3">
            <w:pPr>
              <w:jc w:val="center"/>
              <w:rPr>
                <w:del w:id="743" w:author="Jeremy Groves" w:date="2023-01-26T13:02:00Z"/>
                <w:rFonts w:ascii="Times New Roman" w:hAnsi="Times New Roman"/>
                <w:color w:val="000000"/>
                <w:sz w:val="16"/>
                <w:szCs w:val="16"/>
              </w:rPr>
            </w:pPr>
            <w:del w:id="744" w:author="Jeremy Groves" w:date="2023-01-26T13:02:00Z">
              <w:r w:rsidRPr="00A769E6" w:rsidDel="002F3BCC">
                <w:rPr>
                  <w:rFonts w:ascii="Times New Roman" w:hAnsi="Times New Roman"/>
                  <w:color w:val="000000"/>
                  <w:sz w:val="16"/>
                  <w:szCs w:val="16"/>
                </w:rPr>
                <w:delText>0.243</w:delText>
              </w:r>
            </w:del>
          </w:p>
        </w:tc>
      </w:tr>
      <w:tr w:rsidR="00E977A9" w:rsidRPr="00A769E6" w:rsidDel="002F3BCC" w14:paraId="3E7F1CDA" w14:textId="273A7CED" w:rsidTr="002F3BCC">
        <w:tblPrEx>
          <w:tblW w:w="10267" w:type="dxa"/>
          <w:jc w:val="center"/>
          <w:tblLayout w:type="fixed"/>
          <w:tblCellMar>
            <w:left w:w="29" w:type="dxa"/>
            <w:right w:w="29" w:type="dxa"/>
          </w:tblCellMar>
          <w:tblPrExChange w:id="745" w:author="Jeremy Groves" w:date="2023-01-26T13:02:00Z">
            <w:tblPrEx>
              <w:tblW w:w="10267" w:type="dxa"/>
              <w:jc w:val="center"/>
              <w:tblLayout w:type="fixed"/>
              <w:tblCellMar>
                <w:left w:w="29" w:type="dxa"/>
                <w:right w:w="29" w:type="dxa"/>
              </w:tblCellMar>
            </w:tblPrEx>
          </w:tblPrExChange>
        </w:tblPrEx>
        <w:trPr>
          <w:trHeight w:val="245"/>
          <w:jc w:val="center"/>
          <w:del w:id="746" w:author="Jeremy Groves" w:date="2023-01-26T13:02:00Z"/>
          <w:trPrChange w:id="747"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748" w:author="Jeremy Groves" w:date="2023-01-26T13:02:00Z">
              <w:tcPr>
                <w:tcW w:w="1260" w:type="dxa"/>
                <w:tcBorders>
                  <w:top w:val="nil"/>
                  <w:left w:val="nil"/>
                  <w:bottom w:val="nil"/>
                  <w:right w:val="single" w:sz="4" w:space="0" w:color="auto"/>
                </w:tcBorders>
                <w:shd w:val="clear" w:color="auto" w:fill="auto"/>
                <w:noWrap/>
                <w:vAlign w:val="center"/>
              </w:tcPr>
            </w:tcPrChange>
          </w:tcPr>
          <w:p w14:paraId="1979F881" w14:textId="7F77FBB8" w:rsidR="00E977A9" w:rsidRPr="00A769E6" w:rsidDel="002F3BCC" w:rsidRDefault="00E977A9" w:rsidP="004962F3">
            <w:pPr>
              <w:rPr>
                <w:del w:id="749" w:author="Jeremy Groves" w:date="2023-01-26T13:02:00Z"/>
                <w:rFonts w:ascii="Times New Roman" w:hAnsi="Times New Roman"/>
                <w:color w:val="000000"/>
                <w:sz w:val="16"/>
                <w:szCs w:val="16"/>
              </w:rPr>
            </w:pPr>
            <w:del w:id="750" w:author="Jeremy Groves" w:date="2023-01-26T13:02:00Z">
              <w:r w:rsidRPr="00A769E6" w:rsidDel="002F3BCC">
                <w:rPr>
                  <w:rFonts w:ascii="Times New Roman" w:hAnsi="Times New Roman"/>
                  <w:color w:val="000000"/>
                  <w:sz w:val="16"/>
                  <w:szCs w:val="16"/>
                </w:rPr>
                <w:delText>CollegePlus</w:delText>
              </w:r>
            </w:del>
          </w:p>
        </w:tc>
        <w:tc>
          <w:tcPr>
            <w:tcW w:w="3237" w:type="dxa"/>
            <w:tcBorders>
              <w:top w:val="nil"/>
              <w:left w:val="single" w:sz="4" w:space="0" w:color="auto"/>
              <w:bottom w:val="nil"/>
              <w:right w:val="single" w:sz="4" w:space="0" w:color="auto"/>
            </w:tcBorders>
            <w:shd w:val="clear" w:color="auto" w:fill="auto"/>
            <w:vAlign w:val="center"/>
            <w:tcPrChange w:id="751"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773F28A7" w14:textId="3900B71B" w:rsidR="00E977A9" w:rsidRPr="00A769E6" w:rsidDel="002F3BCC" w:rsidRDefault="00E977A9" w:rsidP="004962F3">
            <w:pPr>
              <w:rPr>
                <w:del w:id="752" w:author="Jeremy Groves" w:date="2023-01-26T13:02:00Z"/>
                <w:rFonts w:ascii="Times New Roman" w:hAnsi="Times New Roman"/>
                <w:color w:val="000000"/>
                <w:sz w:val="16"/>
                <w:szCs w:val="16"/>
              </w:rPr>
            </w:pPr>
            <w:del w:id="753" w:author="Jeremy Groves" w:date="2023-01-26T13:02:00Z">
              <w:r w:rsidRPr="00A769E6" w:rsidDel="002F3BCC">
                <w:rPr>
                  <w:rFonts w:ascii="Times New Roman" w:hAnsi="Times New Roman"/>
                  <w:color w:val="000000"/>
                  <w:sz w:val="16"/>
                  <w:szCs w:val="16"/>
                </w:rPr>
                <w:delText>=1 if enrolled or completed graduate degree</w:delText>
              </w:r>
            </w:del>
          </w:p>
        </w:tc>
        <w:tc>
          <w:tcPr>
            <w:tcW w:w="721" w:type="dxa"/>
            <w:tcBorders>
              <w:top w:val="nil"/>
              <w:left w:val="single" w:sz="4" w:space="0" w:color="auto"/>
              <w:bottom w:val="nil"/>
              <w:right w:val="nil"/>
            </w:tcBorders>
            <w:shd w:val="clear" w:color="auto" w:fill="auto"/>
            <w:noWrap/>
            <w:vAlign w:val="center"/>
            <w:tcPrChange w:id="754" w:author="Jeremy Groves" w:date="2023-01-26T13:02:00Z">
              <w:tcPr>
                <w:tcW w:w="721" w:type="dxa"/>
                <w:tcBorders>
                  <w:top w:val="nil"/>
                  <w:left w:val="single" w:sz="4" w:space="0" w:color="auto"/>
                  <w:bottom w:val="nil"/>
                  <w:right w:val="nil"/>
                </w:tcBorders>
                <w:shd w:val="clear" w:color="auto" w:fill="auto"/>
                <w:noWrap/>
                <w:vAlign w:val="center"/>
              </w:tcPr>
            </w:tcPrChange>
          </w:tcPr>
          <w:p w14:paraId="4D078CEC" w14:textId="6B7D6AFC" w:rsidR="00E977A9" w:rsidRPr="00A769E6" w:rsidDel="002F3BCC" w:rsidRDefault="00E977A9" w:rsidP="004962F3">
            <w:pPr>
              <w:jc w:val="center"/>
              <w:rPr>
                <w:del w:id="755" w:author="Jeremy Groves" w:date="2023-01-26T13:02:00Z"/>
                <w:rFonts w:ascii="Times New Roman" w:hAnsi="Times New Roman"/>
                <w:color w:val="000000"/>
                <w:sz w:val="16"/>
                <w:szCs w:val="16"/>
              </w:rPr>
            </w:pPr>
            <w:del w:id="756" w:author="Jeremy Groves" w:date="2023-01-26T13:02:00Z">
              <w:r w:rsidRPr="00A769E6" w:rsidDel="002F3BCC">
                <w:rPr>
                  <w:rFonts w:ascii="Times New Roman" w:hAnsi="Times New Roman"/>
                  <w:color w:val="000000"/>
                  <w:sz w:val="16"/>
                  <w:szCs w:val="16"/>
                </w:rPr>
                <w:delText>0.022</w:delText>
              </w:r>
            </w:del>
          </w:p>
        </w:tc>
        <w:tc>
          <w:tcPr>
            <w:tcW w:w="722" w:type="dxa"/>
            <w:tcBorders>
              <w:top w:val="nil"/>
              <w:left w:val="nil"/>
              <w:bottom w:val="nil"/>
              <w:right w:val="single" w:sz="4" w:space="0" w:color="auto"/>
            </w:tcBorders>
            <w:shd w:val="clear" w:color="auto" w:fill="auto"/>
            <w:noWrap/>
            <w:vAlign w:val="center"/>
            <w:tcPrChange w:id="757" w:author="Jeremy Groves" w:date="2023-01-26T13:02:00Z">
              <w:tcPr>
                <w:tcW w:w="722" w:type="dxa"/>
                <w:tcBorders>
                  <w:top w:val="nil"/>
                  <w:left w:val="nil"/>
                  <w:bottom w:val="nil"/>
                  <w:right w:val="single" w:sz="4" w:space="0" w:color="auto"/>
                </w:tcBorders>
                <w:shd w:val="clear" w:color="auto" w:fill="auto"/>
                <w:noWrap/>
                <w:vAlign w:val="center"/>
              </w:tcPr>
            </w:tcPrChange>
          </w:tcPr>
          <w:p w14:paraId="35B6161F" w14:textId="457E4021" w:rsidR="00E977A9" w:rsidRPr="00A769E6" w:rsidDel="002F3BCC" w:rsidRDefault="00E977A9" w:rsidP="004962F3">
            <w:pPr>
              <w:jc w:val="center"/>
              <w:rPr>
                <w:del w:id="758" w:author="Jeremy Groves" w:date="2023-01-26T13:02:00Z"/>
                <w:rFonts w:ascii="Times New Roman" w:hAnsi="Times New Roman"/>
                <w:color w:val="000000"/>
                <w:sz w:val="16"/>
                <w:szCs w:val="16"/>
              </w:rPr>
            </w:pPr>
            <w:del w:id="759" w:author="Jeremy Groves" w:date="2023-01-26T13:02:00Z">
              <w:r w:rsidRPr="00A769E6" w:rsidDel="002F3BCC">
                <w:rPr>
                  <w:rFonts w:ascii="Times New Roman" w:hAnsi="Times New Roman"/>
                  <w:color w:val="000000"/>
                  <w:sz w:val="16"/>
                  <w:szCs w:val="16"/>
                </w:rPr>
                <w:delText>0.145</w:delText>
              </w:r>
            </w:del>
          </w:p>
        </w:tc>
        <w:tc>
          <w:tcPr>
            <w:tcW w:w="720" w:type="dxa"/>
            <w:tcBorders>
              <w:top w:val="nil"/>
              <w:left w:val="single" w:sz="4" w:space="0" w:color="auto"/>
              <w:bottom w:val="nil"/>
              <w:right w:val="nil"/>
            </w:tcBorders>
            <w:shd w:val="clear" w:color="auto" w:fill="auto"/>
            <w:noWrap/>
            <w:vAlign w:val="center"/>
            <w:tcPrChange w:id="760" w:author="Jeremy Groves" w:date="2023-01-26T13:02:00Z">
              <w:tcPr>
                <w:tcW w:w="720" w:type="dxa"/>
                <w:tcBorders>
                  <w:top w:val="nil"/>
                  <w:left w:val="single" w:sz="4" w:space="0" w:color="auto"/>
                  <w:bottom w:val="nil"/>
                  <w:right w:val="nil"/>
                </w:tcBorders>
                <w:shd w:val="clear" w:color="auto" w:fill="auto"/>
                <w:noWrap/>
                <w:vAlign w:val="center"/>
              </w:tcPr>
            </w:tcPrChange>
          </w:tcPr>
          <w:p w14:paraId="257B7BAE" w14:textId="176F1220" w:rsidR="00E977A9" w:rsidRPr="00A769E6" w:rsidDel="002F3BCC" w:rsidRDefault="00E977A9" w:rsidP="004962F3">
            <w:pPr>
              <w:jc w:val="center"/>
              <w:rPr>
                <w:del w:id="761" w:author="Jeremy Groves" w:date="2023-01-26T13:02:00Z"/>
                <w:rFonts w:ascii="Times New Roman" w:hAnsi="Times New Roman"/>
                <w:color w:val="000000"/>
                <w:sz w:val="16"/>
                <w:szCs w:val="16"/>
              </w:rPr>
            </w:pPr>
            <w:del w:id="762" w:author="Jeremy Groves" w:date="2023-01-26T13:02:00Z">
              <w:r w:rsidRPr="00A769E6" w:rsidDel="002F3BCC">
                <w:rPr>
                  <w:rFonts w:ascii="Times New Roman" w:hAnsi="Times New Roman"/>
                  <w:color w:val="000000"/>
                  <w:sz w:val="16"/>
                  <w:szCs w:val="16"/>
                </w:rPr>
                <w:delText>0.023</w:delText>
              </w:r>
            </w:del>
          </w:p>
        </w:tc>
        <w:tc>
          <w:tcPr>
            <w:tcW w:w="720" w:type="dxa"/>
            <w:tcBorders>
              <w:top w:val="nil"/>
              <w:left w:val="nil"/>
              <w:bottom w:val="nil"/>
              <w:right w:val="single" w:sz="4" w:space="0" w:color="auto"/>
            </w:tcBorders>
            <w:shd w:val="clear" w:color="auto" w:fill="auto"/>
            <w:noWrap/>
            <w:vAlign w:val="center"/>
            <w:tcPrChange w:id="763" w:author="Jeremy Groves" w:date="2023-01-26T13:02:00Z">
              <w:tcPr>
                <w:tcW w:w="720" w:type="dxa"/>
                <w:tcBorders>
                  <w:top w:val="nil"/>
                  <w:left w:val="nil"/>
                  <w:bottom w:val="nil"/>
                  <w:right w:val="single" w:sz="4" w:space="0" w:color="auto"/>
                </w:tcBorders>
                <w:shd w:val="clear" w:color="auto" w:fill="auto"/>
                <w:noWrap/>
                <w:vAlign w:val="center"/>
              </w:tcPr>
            </w:tcPrChange>
          </w:tcPr>
          <w:p w14:paraId="0D448294" w14:textId="1B170AD4" w:rsidR="00E977A9" w:rsidRPr="00A769E6" w:rsidDel="002F3BCC" w:rsidRDefault="00E977A9" w:rsidP="004962F3">
            <w:pPr>
              <w:jc w:val="center"/>
              <w:rPr>
                <w:del w:id="764" w:author="Jeremy Groves" w:date="2023-01-26T13:02:00Z"/>
                <w:rFonts w:ascii="Times New Roman" w:hAnsi="Times New Roman"/>
                <w:color w:val="000000"/>
                <w:sz w:val="16"/>
                <w:szCs w:val="16"/>
              </w:rPr>
            </w:pPr>
            <w:del w:id="765" w:author="Jeremy Groves" w:date="2023-01-26T13:02:00Z">
              <w:r w:rsidRPr="00A769E6" w:rsidDel="002F3BCC">
                <w:rPr>
                  <w:rFonts w:ascii="Times New Roman" w:hAnsi="Times New Roman"/>
                  <w:color w:val="000000"/>
                  <w:sz w:val="16"/>
                  <w:szCs w:val="16"/>
                </w:rPr>
                <w:delText>0.151</w:delText>
              </w:r>
            </w:del>
          </w:p>
        </w:tc>
        <w:tc>
          <w:tcPr>
            <w:tcW w:w="720" w:type="dxa"/>
            <w:tcBorders>
              <w:top w:val="nil"/>
              <w:left w:val="single" w:sz="4" w:space="0" w:color="auto"/>
              <w:bottom w:val="nil"/>
              <w:right w:val="nil"/>
            </w:tcBorders>
            <w:shd w:val="clear" w:color="auto" w:fill="auto"/>
            <w:noWrap/>
            <w:vAlign w:val="center"/>
            <w:tcPrChange w:id="766" w:author="Jeremy Groves" w:date="2023-01-26T13:02:00Z">
              <w:tcPr>
                <w:tcW w:w="720" w:type="dxa"/>
                <w:tcBorders>
                  <w:top w:val="nil"/>
                  <w:left w:val="single" w:sz="4" w:space="0" w:color="auto"/>
                  <w:bottom w:val="nil"/>
                  <w:right w:val="nil"/>
                </w:tcBorders>
                <w:shd w:val="clear" w:color="auto" w:fill="auto"/>
                <w:noWrap/>
                <w:vAlign w:val="center"/>
              </w:tcPr>
            </w:tcPrChange>
          </w:tcPr>
          <w:p w14:paraId="18521C5E" w14:textId="5E071924" w:rsidR="00E977A9" w:rsidRPr="00A769E6" w:rsidDel="002F3BCC" w:rsidRDefault="00E977A9" w:rsidP="004962F3">
            <w:pPr>
              <w:jc w:val="center"/>
              <w:rPr>
                <w:del w:id="767" w:author="Jeremy Groves" w:date="2023-01-26T13:02:00Z"/>
                <w:rFonts w:ascii="Times New Roman" w:hAnsi="Times New Roman"/>
                <w:color w:val="000000"/>
                <w:sz w:val="16"/>
                <w:szCs w:val="16"/>
              </w:rPr>
            </w:pPr>
            <w:del w:id="768" w:author="Jeremy Groves" w:date="2023-01-26T13:02:00Z">
              <w:r w:rsidRPr="00A769E6" w:rsidDel="002F3BCC">
                <w:rPr>
                  <w:rFonts w:ascii="Times New Roman" w:hAnsi="Times New Roman"/>
                  <w:color w:val="000000"/>
                  <w:sz w:val="16"/>
                  <w:szCs w:val="16"/>
                </w:rPr>
                <w:delText>0.024</w:delText>
              </w:r>
            </w:del>
          </w:p>
        </w:tc>
        <w:tc>
          <w:tcPr>
            <w:tcW w:w="720" w:type="dxa"/>
            <w:tcBorders>
              <w:top w:val="nil"/>
              <w:left w:val="nil"/>
              <w:bottom w:val="nil"/>
              <w:right w:val="single" w:sz="4" w:space="0" w:color="auto"/>
            </w:tcBorders>
            <w:shd w:val="clear" w:color="auto" w:fill="auto"/>
            <w:noWrap/>
            <w:vAlign w:val="center"/>
            <w:tcPrChange w:id="769" w:author="Jeremy Groves" w:date="2023-01-26T13:02:00Z">
              <w:tcPr>
                <w:tcW w:w="720" w:type="dxa"/>
                <w:tcBorders>
                  <w:top w:val="nil"/>
                  <w:left w:val="nil"/>
                  <w:bottom w:val="nil"/>
                  <w:right w:val="single" w:sz="4" w:space="0" w:color="auto"/>
                </w:tcBorders>
                <w:shd w:val="clear" w:color="auto" w:fill="auto"/>
                <w:noWrap/>
                <w:vAlign w:val="center"/>
              </w:tcPr>
            </w:tcPrChange>
          </w:tcPr>
          <w:p w14:paraId="21170942" w14:textId="515C67C6" w:rsidR="00E977A9" w:rsidRPr="00A769E6" w:rsidDel="002F3BCC" w:rsidRDefault="00E977A9" w:rsidP="004962F3">
            <w:pPr>
              <w:jc w:val="center"/>
              <w:rPr>
                <w:del w:id="770" w:author="Jeremy Groves" w:date="2023-01-26T13:02:00Z"/>
                <w:rFonts w:ascii="Times New Roman" w:hAnsi="Times New Roman"/>
                <w:color w:val="000000"/>
                <w:sz w:val="16"/>
                <w:szCs w:val="16"/>
              </w:rPr>
            </w:pPr>
            <w:del w:id="771" w:author="Jeremy Groves" w:date="2023-01-26T13:02:00Z">
              <w:r w:rsidRPr="00A769E6" w:rsidDel="002F3BCC">
                <w:rPr>
                  <w:rFonts w:ascii="Times New Roman" w:hAnsi="Times New Roman"/>
                  <w:color w:val="000000"/>
                  <w:sz w:val="16"/>
                  <w:szCs w:val="16"/>
                </w:rPr>
                <w:delText>0.152</w:delText>
              </w:r>
            </w:del>
          </w:p>
        </w:tc>
        <w:tc>
          <w:tcPr>
            <w:tcW w:w="724" w:type="dxa"/>
            <w:tcBorders>
              <w:top w:val="nil"/>
              <w:left w:val="single" w:sz="4" w:space="0" w:color="auto"/>
              <w:bottom w:val="nil"/>
              <w:right w:val="nil"/>
            </w:tcBorders>
            <w:shd w:val="clear" w:color="auto" w:fill="auto"/>
            <w:noWrap/>
            <w:vAlign w:val="center"/>
            <w:tcPrChange w:id="772" w:author="Jeremy Groves" w:date="2023-01-26T13:02:00Z">
              <w:tcPr>
                <w:tcW w:w="724" w:type="dxa"/>
                <w:tcBorders>
                  <w:top w:val="nil"/>
                  <w:left w:val="single" w:sz="4" w:space="0" w:color="auto"/>
                  <w:bottom w:val="nil"/>
                  <w:right w:val="nil"/>
                </w:tcBorders>
                <w:shd w:val="clear" w:color="auto" w:fill="auto"/>
                <w:noWrap/>
                <w:vAlign w:val="center"/>
              </w:tcPr>
            </w:tcPrChange>
          </w:tcPr>
          <w:p w14:paraId="0BCAEAEB" w14:textId="6105EDC5" w:rsidR="00E977A9" w:rsidRPr="00A769E6" w:rsidDel="002F3BCC" w:rsidRDefault="00E977A9" w:rsidP="004962F3">
            <w:pPr>
              <w:jc w:val="center"/>
              <w:rPr>
                <w:del w:id="773" w:author="Jeremy Groves" w:date="2023-01-26T13:02:00Z"/>
                <w:rFonts w:ascii="Times New Roman" w:hAnsi="Times New Roman"/>
                <w:color w:val="000000"/>
                <w:sz w:val="16"/>
                <w:szCs w:val="16"/>
              </w:rPr>
            </w:pPr>
            <w:del w:id="774" w:author="Jeremy Groves" w:date="2023-01-26T13:02:00Z">
              <w:r w:rsidRPr="00A769E6" w:rsidDel="002F3BCC">
                <w:rPr>
                  <w:rFonts w:ascii="Times New Roman" w:hAnsi="Times New Roman"/>
                  <w:color w:val="000000"/>
                  <w:sz w:val="16"/>
                  <w:szCs w:val="16"/>
                </w:rPr>
                <w:delText>0.016</w:delText>
              </w:r>
            </w:del>
          </w:p>
        </w:tc>
        <w:tc>
          <w:tcPr>
            <w:tcW w:w="720" w:type="dxa"/>
            <w:tcBorders>
              <w:top w:val="nil"/>
              <w:left w:val="nil"/>
              <w:bottom w:val="nil"/>
              <w:right w:val="nil"/>
            </w:tcBorders>
            <w:shd w:val="clear" w:color="auto" w:fill="auto"/>
            <w:noWrap/>
            <w:vAlign w:val="center"/>
            <w:tcPrChange w:id="775" w:author="Jeremy Groves" w:date="2023-01-26T13:02:00Z">
              <w:tcPr>
                <w:tcW w:w="720" w:type="dxa"/>
                <w:tcBorders>
                  <w:top w:val="nil"/>
                  <w:left w:val="nil"/>
                  <w:bottom w:val="nil"/>
                  <w:right w:val="nil"/>
                </w:tcBorders>
                <w:shd w:val="clear" w:color="auto" w:fill="auto"/>
                <w:noWrap/>
                <w:vAlign w:val="center"/>
              </w:tcPr>
            </w:tcPrChange>
          </w:tcPr>
          <w:p w14:paraId="02A2E6DB" w14:textId="3B7F8C69" w:rsidR="00E977A9" w:rsidRPr="00A769E6" w:rsidDel="002F3BCC" w:rsidRDefault="00E977A9" w:rsidP="004962F3">
            <w:pPr>
              <w:jc w:val="center"/>
              <w:rPr>
                <w:del w:id="776" w:author="Jeremy Groves" w:date="2023-01-26T13:02:00Z"/>
                <w:rFonts w:ascii="Times New Roman" w:hAnsi="Times New Roman"/>
                <w:color w:val="000000"/>
                <w:sz w:val="16"/>
                <w:szCs w:val="16"/>
              </w:rPr>
            </w:pPr>
            <w:del w:id="777" w:author="Jeremy Groves" w:date="2023-01-26T13:02:00Z">
              <w:r w:rsidRPr="00A769E6" w:rsidDel="002F3BCC">
                <w:rPr>
                  <w:rFonts w:ascii="Times New Roman" w:hAnsi="Times New Roman"/>
                  <w:color w:val="000000"/>
                  <w:sz w:val="16"/>
                  <w:szCs w:val="16"/>
                </w:rPr>
                <w:delText>0.126</w:delText>
              </w:r>
            </w:del>
          </w:p>
        </w:tc>
      </w:tr>
      <w:tr w:rsidR="00E977A9" w:rsidRPr="00A769E6" w:rsidDel="002F3BCC" w14:paraId="5D4B412A" w14:textId="79D8212A" w:rsidTr="002F3BCC">
        <w:tblPrEx>
          <w:tblW w:w="10267" w:type="dxa"/>
          <w:jc w:val="center"/>
          <w:tblLayout w:type="fixed"/>
          <w:tblCellMar>
            <w:left w:w="29" w:type="dxa"/>
            <w:right w:w="29" w:type="dxa"/>
          </w:tblCellMar>
          <w:tblPrExChange w:id="778" w:author="Jeremy Groves" w:date="2023-01-26T13:02:00Z">
            <w:tblPrEx>
              <w:tblW w:w="10267" w:type="dxa"/>
              <w:jc w:val="center"/>
              <w:tblLayout w:type="fixed"/>
              <w:tblCellMar>
                <w:left w:w="29" w:type="dxa"/>
                <w:right w:w="29" w:type="dxa"/>
              </w:tblCellMar>
            </w:tblPrEx>
          </w:tblPrExChange>
        </w:tblPrEx>
        <w:trPr>
          <w:trHeight w:val="245"/>
          <w:jc w:val="center"/>
          <w:del w:id="779" w:author="Jeremy Groves" w:date="2023-01-26T13:02:00Z"/>
          <w:trPrChange w:id="780"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781" w:author="Jeremy Groves" w:date="2023-01-26T13:02:00Z">
              <w:tcPr>
                <w:tcW w:w="1260" w:type="dxa"/>
                <w:tcBorders>
                  <w:top w:val="nil"/>
                  <w:left w:val="nil"/>
                  <w:bottom w:val="nil"/>
                  <w:right w:val="single" w:sz="4" w:space="0" w:color="auto"/>
                </w:tcBorders>
                <w:shd w:val="clear" w:color="auto" w:fill="auto"/>
                <w:noWrap/>
                <w:vAlign w:val="center"/>
              </w:tcPr>
            </w:tcPrChange>
          </w:tcPr>
          <w:p w14:paraId="2D82A101" w14:textId="09D74F57" w:rsidR="00E977A9" w:rsidRPr="00A769E6" w:rsidDel="002F3BCC" w:rsidRDefault="00E977A9" w:rsidP="004962F3">
            <w:pPr>
              <w:rPr>
                <w:del w:id="782" w:author="Jeremy Groves" w:date="2023-01-26T13:02:00Z"/>
                <w:rFonts w:ascii="Times New Roman" w:hAnsi="Times New Roman"/>
                <w:color w:val="000000"/>
                <w:sz w:val="16"/>
                <w:szCs w:val="16"/>
              </w:rPr>
            </w:pPr>
            <w:del w:id="783" w:author="Jeremy Groves" w:date="2023-01-26T13:02:00Z">
              <w:r w:rsidRPr="00A769E6" w:rsidDel="002F3BCC">
                <w:rPr>
                  <w:rFonts w:ascii="Times New Roman" w:hAnsi="Times New Roman"/>
                  <w:color w:val="000000"/>
                  <w:sz w:val="16"/>
                  <w:szCs w:val="16"/>
                </w:rPr>
                <w:delText>Score</w:delText>
              </w:r>
            </w:del>
          </w:p>
        </w:tc>
        <w:tc>
          <w:tcPr>
            <w:tcW w:w="3237" w:type="dxa"/>
            <w:tcBorders>
              <w:top w:val="nil"/>
              <w:left w:val="single" w:sz="4" w:space="0" w:color="auto"/>
              <w:bottom w:val="nil"/>
              <w:right w:val="single" w:sz="4" w:space="0" w:color="auto"/>
            </w:tcBorders>
            <w:shd w:val="clear" w:color="auto" w:fill="auto"/>
            <w:vAlign w:val="center"/>
            <w:tcPrChange w:id="784"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07676AA0" w14:textId="240B7BC6" w:rsidR="00E977A9" w:rsidRPr="00A769E6" w:rsidDel="002F3BCC" w:rsidRDefault="00E977A9" w:rsidP="004962F3">
            <w:pPr>
              <w:rPr>
                <w:del w:id="785" w:author="Jeremy Groves" w:date="2023-01-26T13:02:00Z"/>
                <w:rFonts w:ascii="Times New Roman" w:hAnsi="Times New Roman"/>
                <w:color w:val="000000"/>
                <w:sz w:val="16"/>
                <w:szCs w:val="16"/>
              </w:rPr>
            </w:pPr>
            <w:del w:id="786" w:author="Jeremy Groves" w:date="2023-01-26T13:02:00Z">
              <w:r w:rsidRPr="00A769E6" w:rsidDel="002F3BCC">
                <w:rPr>
                  <w:rFonts w:ascii="Times New Roman" w:hAnsi="Times New Roman"/>
                  <w:color w:val="000000"/>
                  <w:sz w:val="16"/>
                  <w:szCs w:val="16"/>
                </w:rPr>
                <w:delText>Percentile Rank on ASVAB Exam</w:delText>
              </w:r>
            </w:del>
          </w:p>
        </w:tc>
        <w:tc>
          <w:tcPr>
            <w:tcW w:w="721" w:type="dxa"/>
            <w:tcBorders>
              <w:top w:val="nil"/>
              <w:left w:val="single" w:sz="4" w:space="0" w:color="auto"/>
              <w:bottom w:val="nil"/>
              <w:right w:val="nil"/>
            </w:tcBorders>
            <w:shd w:val="clear" w:color="auto" w:fill="auto"/>
            <w:noWrap/>
            <w:vAlign w:val="center"/>
            <w:tcPrChange w:id="787" w:author="Jeremy Groves" w:date="2023-01-26T13:02:00Z">
              <w:tcPr>
                <w:tcW w:w="721" w:type="dxa"/>
                <w:tcBorders>
                  <w:top w:val="nil"/>
                  <w:left w:val="single" w:sz="4" w:space="0" w:color="auto"/>
                  <w:bottom w:val="nil"/>
                  <w:right w:val="nil"/>
                </w:tcBorders>
                <w:shd w:val="clear" w:color="auto" w:fill="auto"/>
                <w:noWrap/>
                <w:vAlign w:val="center"/>
              </w:tcPr>
            </w:tcPrChange>
          </w:tcPr>
          <w:p w14:paraId="257225A3" w14:textId="67981320" w:rsidR="00E977A9" w:rsidRPr="00A769E6" w:rsidDel="002F3BCC" w:rsidRDefault="00E977A9" w:rsidP="004962F3">
            <w:pPr>
              <w:jc w:val="center"/>
              <w:rPr>
                <w:del w:id="788" w:author="Jeremy Groves" w:date="2023-01-26T13:02:00Z"/>
                <w:rFonts w:ascii="Times New Roman" w:hAnsi="Times New Roman"/>
                <w:color w:val="000000"/>
                <w:sz w:val="16"/>
                <w:szCs w:val="16"/>
              </w:rPr>
            </w:pPr>
            <w:del w:id="789" w:author="Jeremy Groves" w:date="2023-01-26T13:02:00Z">
              <w:r w:rsidRPr="00A769E6" w:rsidDel="002F3BCC">
                <w:rPr>
                  <w:rFonts w:ascii="Times New Roman" w:hAnsi="Times New Roman"/>
                  <w:color w:val="000000"/>
                  <w:sz w:val="16"/>
                  <w:szCs w:val="16"/>
                </w:rPr>
                <w:delText>39.152</w:delText>
              </w:r>
            </w:del>
          </w:p>
        </w:tc>
        <w:tc>
          <w:tcPr>
            <w:tcW w:w="722" w:type="dxa"/>
            <w:tcBorders>
              <w:top w:val="nil"/>
              <w:left w:val="nil"/>
              <w:bottom w:val="nil"/>
              <w:right w:val="single" w:sz="4" w:space="0" w:color="auto"/>
            </w:tcBorders>
            <w:shd w:val="clear" w:color="auto" w:fill="auto"/>
            <w:noWrap/>
            <w:vAlign w:val="center"/>
            <w:tcPrChange w:id="790" w:author="Jeremy Groves" w:date="2023-01-26T13:02:00Z">
              <w:tcPr>
                <w:tcW w:w="722" w:type="dxa"/>
                <w:tcBorders>
                  <w:top w:val="nil"/>
                  <w:left w:val="nil"/>
                  <w:bottom w:val="nil"/>
                  <w:right w:val="single" w:sz="4" w:space="0" w:color="auto"/>
                </w:tcBorders>
                <w:shd w:val="clear" w:color="auto" w:fill="auto"/>
                <w:noWrap/>
                <w:vAlign w:val="center"/>
              </w:tcPr>
            </w:tcPrChange>
          </w:tcPr>
          <w:p w14:paraId="271AA9D2" w14:textId="5022954E" w:rsidR="00E977A9" w:rsidRPr="00A769E6" w:rsidDel="002F3BCC" w:rsidRDefault="00E977A9" w:rsidP="004962F3">
            <w:pPr>
              <w:jc w:val="center"/>
              <w:rPr>
                <w:del w:id="791" w:author="Jeremy Groves" w:date="2023-01-26T13:02:00Z"/>
                <w:rFonts w:ascii="Times New Roman" w:hAnsi="Times New Roman"/>
                <w:color w:val="000000"/>
                <w:sz w:val="16"/>
                <w:szCs w:val="16"/>
              </w:rPr>
            </w:pPr>
            <w:del w:id="792" w:author="Jeremy Groves" w:date="2023-01-26T13:02:00Z">
              <w:r w:rsidRPr="00A769E6" w:rsidDel="002F3BCC">
                <w:rPr>
                  <w:rFonts w:ascii="Times New Roman" w:hAnsi="Times New Roman"/>
                  <w:color w:val="000000"/>
                  <w:sz w:val="16"/>
                  <w:szCs w:val="16"/>
                </w:rPr>
                <w:delText>28.691</w:delText>
              </w:r>
            </w:del>
          </w:p>
        </w:tc>
        <w:tc>
          <w:tcPr>
            <w:tcW w:w="720" w:type="dxa"/>
            <w:tcBorders>
              <w:top w:val="nil"/>
              <w:left w:val="single" w:sz="4" w:space="0" w:color="auto"/>
              <w:bottom w:val="nil"/>
              <w:right w:val="nil"/>
            </w:tcBorders>
            <w:shd w:val="clear" w:color="auto" w:fill="auto"/>
            <w:noWrap/>
            <w:vAlign w:val="center"/>
            <w:tcPrChange w:id="793" w:author="Jeremy Groves" w:date="2023-01-26T13:02:00Z">
              <w:tcPr>
                <w:tcW w:w="720" w:type="dxa"/>
                <w:tcBorders>
                  <w:top w:val="nil"/>
                  <w:left w:val="single" w:sz="4" w:space="0" w:color="auto"/>
                  <w:bottom w:val="nil"/>
                  <w:right w:val="nil"/>
                </w:tcBorders>
                <w:shd w:val="clear" w:color="auto" w:fill="auto"/>
                <w:noWrap/>
                <w:vAlign w:val="center"/>
              </w:tcPr>
            </w:tcPrChange>
          </w:tcPr>
          <w:p w14:paraId="44F19B54" w14:textId="59C6B3A4" w:rsidR="00E977A9" w:rsidRPr="00A769E6" w:rsidDel="002F3BCC" w:rsidRDefault="00E977A9" w:rsidP="004962F3">
            <w:pPr>
              <w:jc w:val="center"/>
              <w:rPr>
                <w:del w:id="794" w:author="Jeremy Groves" w:date="2023-01-26T13:02:00Z"/>
                <w:rFonts w:ascii="Times New Roman" w:hAnsi="Times New Roman"/>
                <w:color w:val="000000"/>
                <w:sz w:val="16"/>
                <w:szCs w:val="16"/>
              </w:rPr>
            </w:pPr>
            <w:del w:id="795" w:author="Jeremy Groves" w:date="2023-01-26T13:02:00Z">
              <w:r w:rsidRPr="00A769E6" w:rsidDel="002F3BCC">
                <w:rPr>
                  <w:rFonts w:ascii="Times New Roman" w:hAnsi="Times New Roman"/>
                  <w:color w:val="000000"/>
                  <w:sz w:val="16"/>
                  <w:szCs w:val="16"/>
                </w:rPr>
                <w:delText>41.669</w:delText>
              </w:r>
            </w:del>
          </w:p>
        </w:tc>
        <w:tc>
          <w:tcPr>
            <w:tcW w:w="720" w:type="dxa"/>
            <w:tcBorders>
              <w:top w:val="nil"/>
              <w:left w:val="nil"/>
              <w:bottom w:val="nil"/>
              <w:right w:val="single" w:sz="4" w:space="0" w:color="auto"/>
            </w:tcBorders>
            <w:shd w:val="clear" w:color="auto" w:fill="auto"/>
            <w:noWrap/>
            <w:vAlign w:val="center"/>
            <w:tcPrChange w:id="796" w:author="Jeremy Groves" w:date="2023-01-26T13:02:00Z">
              <w:tcPr>
                <w:tcW w:w="720" w:type="dxa"/>
                <w:tcBorders>
                  <w:top w:val="nil"/>
                  <w:left w:val="nil"/>
                  <w:bottom w:val="nil"/>
                  <w:right w:val="single" w:sz="4" w:space="0" w:color="auto"/>
                </w:tcBorders>
                <w:shd w:val="clear" w:color="auto" w:fill="auto"/>
                <w:noWrap/>
                <w:vAlign w:val="center"/>
              </w:tcPr>
            </w:tcPrChange>
          </w:tcPr>
          <w:p w14:paraId="03E0CEA5" w14:textId="36E68068" w:rsidR="00E977A9" w:rsidRPr="00A769E6" w:rsidDel="002F3BCC" w:rsidRDefault="00E977A9" w:rsidP="004962F3">
            <w:pPr>
              <w:jc w:val="center"/>
              <w:rPr>
                <w:del w:id="797" w:author="Jeremy Groves" w:date="2023-01-26T13:02:00Z"/>
                <w:rFonts w:ascii="Times New Roman" w:hAnsi="Times New Roman"/>
                <w:color w:val="000000"/>
                <w:sz w:val="16"/>
                <w:szCs w:val="16"/>
              </w:rPr>
            </w:pPr>
            <w:del w:id="798" w:author="Jeremy Groves" w:date="2023-01-26T13:02:00Z">
              <w:r w:rsidRPr="00A769E6" w:rsidDel="002F3BCC">
                <w:rPr>
                  <w:rFonts w:ascii="Times New Roman" w:hAnsi="Times New Roman"/>
                  <w:color w:val="000000"/>
                  <w:sz w:val="16"/>
                  <w:szCs w:val="16"/>
                </w:rPr>
                <w:delText>29.462</w:delText>
              </w:r>
            </w:del>
          </w:p>
        </w:tc>
        <w:tc>
          <w:tcPr>
            <w:tcW w:w="720" w:type="dxa"/>
            <w:tcBorders>
              <w:top w:val="nil"/>
              <w:left w:val="single" w:sz="4" w:space="0" w:color="auto"/>
              <w:bottom w:val="nil"/>
              <w:right w:val="nil"/>
            </w:tcBorders>
            <w:shd w:val="clear" w:color="auto" w:fill="auto"/>
            <w:noWrap/>
            <w:vAlign w:val="center"/>
            <w:tcPrChange w:id="799" w:author="Jeremy Groves" w:date="2023-01-26T13:02:00Z">
              <w:tcPr>
                <w:tcW w:w="720" w:type="dxa"/>
                <w:tcBorders>
                  <w:top w:val="nil"/>
                  <w:left w:val="single" w:sz="4" w:space="0" w:color="auto"/>
                  <w:bottom w:val="nil"/>
                  <w:right w:val="nil"/>
                </w:tcBorders>
                <w:shd w:val="clear" w:color="auto" w:fill="auto"/>
                <w:noWrap/>
                <w:vAlign w:val="center"/>
              </w:tcPr>
            </w:tcPrChange>
          </w:tcPr>
          <w:p w14:paraId="62643D59" w14:textId="43D8E9DA" w:rsidR="00E977A9" w:rsidRPr="00A769E6" w:rsidDel="002F3BCC" w:rsidRDefault="00E977A9" w:rsidP="004962F3">
            <w:pPr>
              <w:jc w:val="center"/>
              <w:rPr>
                <w:del w:id="800" w:author="Jeremy Groves" w:date="2023-01-26T13:02:00Z"/>
                <w:rFonts w:ascii="Times New Roman" w:hAnsi="Times New Roman"/>
                <w:color w:val="000000"/>
                <w:sz w:val="16"/>
                <w:szCs w:val="16"/>
              </w:rPr>
            </w:pPr>
            <w:del w:id="801" w:author="Jeremy Groves" w:date="2023-01-26T13:02:00Z">
              <w:r w:rsidRPr="00A769E6" w:rsidDel="002F3BCC">
                <w:rPr>
                  <w:rFonts w:ascii="Times New Roman" w:hAnsi="Times New Roman"/>
                  <w:color w:val="000000"/>
                  <w:sz w:val="16"/>
                  <w:szCs w:val="16"/>
                </w:rPr>
                <w:delText>38.428</w:delText>
              </w:r>
            </w:del>
          </w:p>
        </w:tc>
        <w:tc>
          <w:tcPr>
            <w:tcW w:w="720" w:type="dxa"/>
            <w:tcBorders>
              <w:top w:val="nil"/>
              <w:left w:val="nil"/>
              <w:bottom w:val="nil"/>
              <w:right w:val="single" w:sz="4" w:space="0" w:color="auto"/>
            </w:tcBorders>
            <w:shd w:val="clear" w:color="auto" w:fill="auto"/>
            <w:noWrap/>
            <w:vAlign w:val="center"/>
            <w:tcPrChange w:id="802" w:author="Jeremy Groves" w:date="2023-01-26T13:02:00Z">
              <w:tcPr>
                <w:tcW w:w="720" w:type="dxa"/>
                <w:tcBorders>
                  <w:top w:val="nil"/>
                  <w:left w:val="nil"/>
                  <w:bottom w:val="nil"/>
                  <w:right w:val="single" w:sz="4" w:space="0" w:color="auto"/>
                </w:tcBorders>
                <w:shd w:val="clear" w:color="auto" w:fill="auto"/>
                <w:noWrap/>
                <w:vAlign w:val="center"/>
              </w:tcPr>
            </w:tcPrChange>
          </w:tcPr>
          <w:p w14:paraId="3A925C05" w14:textId="73902264" w:rsidR="00E977A9" w:rsidRPr="00A769E6" w:rsidDel="002F3BCC" w:rsidRDefault="00E977A9" w:rsidP="004962F3">
            <w:pPr>
              <w:jc w:val="center"/>
              <w:rPr>
                <w:del w:id="803" w:author="Jeremy Groves" w:date="2023-01-26T13:02:00Z"/>
                <w:rFonts w:ascii="Times New Roman" w:hAnsi="Times New Roman"/>
                <w:color w:val="000000"/>
                <w:sz w:val="16"/>
                <w:szCs w:val="16"/>
              </w:rPr>
            </w:pPr>
            <w:del w:id="804" w:author="Jeremy Groves" w:date="2023-01-26T13:02:00Z">
              <w:r w:rsidRPr="00A769E6" w:rsidDel="002F3BCC">
                <w:rPr>
                  <w:rFonts w:ascii="Times New Roman" w:hAnsi="Times New Roman"/>
                  <w:color w:val="000000"/>
                  <w:sz w:val="16"/>
                  <w:szCs w:val="16"/>
                </w:rPr>
                <w:delText>28.456</w:delText>
              </w:r>
            </w:del>
          </w:p>
        </w:tc>
        <w:tc>
          <w:tcPr>
            <w:tcW w:w="724" w:type="dxa"/>
            <w:tcBorders>
              <w:top w:val="nil"/>
              <w:left w:val="single" w:sz="4" w:space="0" w:color="auto"/>
              <w:bottom w:val="nil"/>
              <w:right w:val="nil"/>
            </w:tcBorders>
            <w:shd w:val="clear" w:color="auto" w:fill="auto"/>
            <w:noWrap/>
            <w:vAlign w:val="center"/>
            <w:tcPrChange w:id="805" w:author="Jeremy Groves" w:date="2023-01-26T13:02:00Z">
              <w:tcPr>
                <w:tcW w:w="724" w:type="dxa"/>
                <w:tcBorders>
                  <w:top w:val="nil"/>
                  <w:left w:val="single" w:sz="4" w:space="0" w:color="auto"/>
                  <w:bottom w:val="nil"/>
                  <w:right w:val="nil"/>
                </w:tcBorders>
                <w:shd w:val="clear" w:color="auto" w:fill="auto"/>
                <w:noWrap/>
                <w:vAlign w:val="center"/>
              </w:tcPr>
            </w:tcPrChange>
          </w:tcPr>
          <w:p w14:paraId="1BE0F9BF" w14:textId="7B843A21" w:rsidR="00E977A9" w:rsidRPr="00A769E6" w:rsidDel="002F3BCC" w:rsidRDefault="00E977A9" w:rsidP="004962F3">
            <w:pPr>
              <w:jc w:val="center"/>
              <w:rPr>
                <w:del w:id="806" w:author="Jeremy Groves" w:date="2023-01-26T13:02:00Z"/>
                <w:rFonts w:ascii="Times New Roman" w:hAnsi="Times New Roman"/>
                <w:color w:val="000000"/>
                <w:sz w:val="16"/>
                <w:szCs w:val="16"/>
              </w:rPr>
            </w:pPr>
            <w:del w:id="807" w:author="Jeremy Groves" w:date="2023-01-26T13:02:00Z">
              <w:r w:rsidRPr="00A769E6" w:rsidDel="002F3BCC">
                <w:rPr>
                  <w:rFonts w:ascii="Times New Roman" w:hAnsi="Times New Roman"/>
                  <w:color w:val="000000"/>
                  <w:sz w:val="16"/>
                  <w:szCs w:val="16"/>
                </w:rPr>
                <w:delText>35.240</w:delText>
              </w:r>
            </w:del>
          </w:p>
        </w:tc>
        <w:tc>
          <w:tcPr>
            <w:tcW w:w="720" w:type="dxa"/>
            <w:tcBorders>
              <w:top w:val="nil"/>
              <w:left w:val="nil"/>
              <w:bottom w:val="nil"/>
              <w:right w:val="nil"/>
            </w:tcBorders>
            <w:shd w:val="clear" w:color="auto" w:fill="auto"/>
            <w:noWrap/>
            <w:vAlign w:val="center"/>
            <w:tcPrChange w:id="808" w:author="Jeremy Groves" w:date="2023-01-26T13:02:00Z">
              <w:tcPr>
                <w:tcW w:w="720" w:type="dxa"/>
                <w:tcBorders>
                  <w:top w:val="nil"/>
                  <w:left w:val="nil"/>
                  <w:bottom w:val="nil"/>
                  <w:right w:val="nil"/>
                </w:tcBorders>
                <w:shd w:val="clear" w:color="auto" w:fill="auto"/>
                <w:noWrap/>
                <w:vAlign w:val="center"/>
              </w:tcPr>
            </w:tcPrChange>
          </w:tcPr>
          <w:p w14:paraId="20D9C445" w14:textId="1AB70218" w:rsidR="00E977A9" w:rsidRPr="00A769E6" w:rsidDel="002F3BCC" w:rsidRDefault="00E977A9" w:rsidP="004962F3">
            <w:pPr>
              <w:jc w:val="center"/>
              <w:rPr>
                <w:del w:id="809" w:author="Jeremy Groves" w:date="2023-01-26T13:02:00Z"/>
                <w:rFonts w:ascii="Times New Roman" w:hAnsi="Times New Roman"/>
                <w:color w:val="000000"/>
                <w:sz w:val="16"/>
                <w:szCs w:val="16"/>
              </w:rPr>
            </w:pPr>
            <w:del w:id="810" w:author="Jeremy Groves" w:date="2023-01-26T13:02:00Z">
              <w:r w:rsidRPr="00A769E6" w:rsidDel="002F3BCC">
                <w:rPr>
                  <w:rFonts w:ascii="Times New Roman" w:hAnsi="Times New Roman"/>
                  <w:color w:val="000000"/>
                  <w:sz w:val="16"/>
                  <w:szCs w:val="16"/>
                </w:rPr>
                <w:delText>26.962</w:delText>
              </w:r>
            </w:del>
          </w:p>
        </w:tc>
      </w:tr>
      <w:tr w:rsidR="00E977A9" w:rsidRPr="00A769E6" w:rsidDel="002F3BCC" w14:paraId="4C462620" w14:textId="5633278B" w:rsidTr="002F3BCC">
        <w:tblPrEx>
          <w:tblW w:w="10267" w:type="dxa"/>
          <w:jc w:val="center"/>
          <w:tblLayout w:type="fixed"/>
          <w:tblCellMar>
            <w:left w:w="29" w:type="dxa"/>
            <w:right w:w="29" w:type="dxa"/>
          </w:tblCellMar>
          <w:tblPrExChange w:id="811" w:author="Jeremy Groves" w:date="2023-01-26T13:02:00Z">
            <w:tblPrEx>
              <w:tblW w:w="10267" w:type="dxa"/>
              <w:jc w:val="center"/>
              <w:tblLayout w:type="fixed"/>
              <w:tblCellMar>
                <w:left w:w="29" w:type="dxa"/>
                <w:right w:w="29" w:type="dxa"/>
              </w:tblCellMar>
            </w:tblPrEx>
          </w:tblPrExChange>
        </w:tblPrEx>
        <w:trPr>
          <w:trHeight w:val="245"/>
          <w:jc w:val="center"/>
          <w:del w:id="812" w:author="Jeremy Groves" w:date="2023-01-26T13:02:00Z"/>
          <w:trPrChange w:id="813"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814" w:author="Jeremy Groves" w:date="2023-01-26T13:02:00Z">
              <w:tcPr>
                <w:tcW w:w="1260" w:type="dxa"/>
                <w:tcBorders>
                  <w:top w:val="nil"/>
                  <w:left w:val="nil"/>
                  <w:bottom w:val="nil"/>
                  <w:right w:val="single" w:sz="4" w:space="0" w:color="auto"/>
                </w:tcBorders>
                <w:shd w:val="clear" w:color="auto" w:fill="auto"/>
                <w:noWrap/>
                <w:vAlign w:val="center"/>
              </w:tcPr>
            </w:tcPrChange>
          </w:tcPr>
          <w:p w14:paraId="2B0FC7A5" w14:textId="737D4F47" w:rsidR="00E977A9" w:rsidRPr="00A769E6" w:rsidDel="002F3BCC" w:rsidRDefault="00E977A9" w:rsidP="004962F3">
            <w:pPr>
              <w:rPr>
                <w:del w:id="815" w:author="Jeremy Groves" w:date="2023-01-26T13:02:00Z"/>
                <w:rFonts w:ascii="Times New Roman" w:hAnsi="Times New Roman"/>
                <w:color w:val="000000"/>
                <w:sz w:val="16"/>
                <w:szCs w:val="16"/>
              </w:rPr>
            </w:pPr>
            <w:del w:id="816" w:author="Jeremy Groves" w:date="2023-01-26T13:02:00Z">
              <w:r w:rsidRPr="00A769E6" w:rsidDel="002F3BCC">
                <w:rPr>
                  <w:rFonts w:ascii="Times New Roman" w:hAnsi="Times New Roman"/>
                  <w:color w:val="000000"/>
                  <w:sz w:val="16"/>
                  <w:szCs w:val="16"/>
                </w:rPr>
                <w:delText>Ten</w:delText>
              </w:r>
            </w:del>
          </w:p>
        </w:tc>
        <w:tc>
          <w:tcPr>
            <w:tcW w:w="3237" w:type="dxa"/>
            <w:tcBorders>
              <w:top w:val="nil"/>
              <w:left w:val="single" w:sz="4" w:space="0" w:color="auto"/>
              <w:bottom w:val="nil"/>
              <w:right w:val="single" w:sz="4" w:space="0" w:color="auto"/>
            </w:tcBorders>
            <w:shd w:val="clear" w:color="auto" w:fill="auto"/>
            <w:vAlign w:val="center"/>
            <w:tcPrChange w:id="817"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176AC130" w14:textId="29573CEC" w:rsidR="00E977A9" w:rsidRPr="00A769E6" w:rsidDel="002F3BCC" w:rsidRDefault="00E977A9" w:rsidP="004962F3">
            <w:pPr>
              <w:rPr>
                <w:del w:id="818" w:author="Jeremy Groves" w:date="2023-01-26T13:02:00Z"/>
                <w:rFonts w:ascii="Times New Roman" w:hAnsi="Times New Roman"/>
                <w:color w:val="000000"/>
                <w:sz w:val="16"/>
                <w:szCs w:val="16"/>
              </w:rPr>
            </w:pPr>
            <w:del w:id="819" w:author="Jeremy Groves" w:date="2023-01-26T13:02:00Z">
              <w:r w:rsidRPr="00A769E6" w:rsidDel="002F3BCC">
                <w:rPr>
                  <w:rFonts w:ascii="Times New Roman" w:hAnsi="Times New Roman"/>
                  <w:color w:val="000000"/>
                  <w:sz w:val="16"/>
                  <w:szCs w:val="16"/>
                </w:rPr>
                <w:delText>Weeks worked in current Job</w:delText>
              </w:r>
            </w:del>
          </w:p>
        </w:tc>
        <w:tc>
          <w:tcPr>
            <w:tcW w:w="721" w:type="dxa"/>
            <w:tcBorders>
              <w:top w:val="nil"/>
              <w:left w:val="single" w:sz="4" w:space="0" w:color="auto"/>
              <w:bottom w:val="nil"/>
              <w:right w:val="nil"/>
            </w:tcBorders>
            <w:shd w:val="clear" w:color="auto" w:fill="auto"/>
            <w:noWrap/>
            <w:vAlign w:val="center"/>
            <w:tcPrChange w:id="820" w:author="Jeremy Groves" w:date="2023-01-26T13:02:00Z">
              <w:tcPr>
                <w:tcW w:w="721" w:type="dxa"/>
                <w:tcBorders>
                  <w:top w:val="nil"/>
                  <w:left w:val="single" w:sz="4" w:space="0" w:color="auto"/>
                  <w:bottom w:val="nil"/>
                  <w:right w:val="nil"/>
                </w:tcBorders>
                <w:shd w:val="clear" w:color="auto" w:fill="auto"/>
                <w:noWrap/>
                <w:vAlign w:val="center"/>
              </w:tcPr>
            </w:tcPrChange>
          </w:tcPr>
          <w:p w14:paraId="75820369" w14:textId="12C8F364" w:rsidR="00E977A9" w:rsidRPr="00A769E6" w:rsidDel="002F3BCC" w:rsidRDefault="00E977A9" w:rsidP="004962F3">
            <w:pPr>
              <w:jc w:val="center"/>
              <w:rPr>
                <w:del w:id="821" w:author="Jeremy Groves" w:date="2023-01-26T13:02:00Z"/>
                <w:rFonts w:ascii="Times New Roman" w:hAnsi="Times New Roman"/>
                <w:color w:val="000000"/>
                <w:sz w:val="16"/>
                <w:szCs w:val="16"/>
              </w:rPr>
            </w:pPr>
            <w:del w:id="822" w:author="Jeremy Groves" w:date="2023-01-26T13:02:00Z">
              <w:r w:rsidRPr="00A769E6" w:rsidDel="002F3BCC">
                <w:rPr>
                  <w:rFonts w:ascii="Times New Roman" w:hAnsi="Times New Roman"/>
                  <w:color w:val="000000"/>
                  <w:sz w:val="16"/>
                  <w:szCs w:val="16"/>
                </w:rPr>
                <w:delText>23.784</w:delText>
              </w:r>
            </w:del>
          </w:p>
        </w:tc>
        <w:tc>
          <w:tcPr>
            <w:tcW w:w="722" w:type="dxa"/>
            <w:tcBorders>
              <w:top w:val="nil"/>
              <w:left w:val="nil"/>
              <w:bottom w:val="nil"/>
              <w:right w:val="single" w:sz="4" w:space="0" w:color="auto"/>
            </w:tcBorders>
            <w:shd w:val="clear" w:color="auto" w:fill="auto"/>
            <w:noWrap/>
            <w:vAlign w:val="center"/>
            <w:tcPrChange w:id="823" w:author="Jeremy Groves" w:date="2023-01-26T13:02:00Z">
              <w:tcPr>
                <w:tcW w:w="722" w:type="dxa"/>
                <w:tcBorders>
                  <w:top w:val="nil"/>
                  <w:left w:val="nil"/>
                  <w:bottom w:val="nil"/>
                  <w:right w:val="single" w:sz="4" w:space="0" w:color="auto"/>
                </w:tcBorders>
                <w:shd w:val="clear" w:color="auto" w:fill="auto"/>
                <w:noWrap/>
                <w:vAlign w:val="center"/>
              </w:tcPr>
            </w:tcPrChange>
          </w:tcPr>
          <w:p w14:paraId="17C9BD19" w14:textId="422E0C02" w:rsidR="00E977A9" w:rsidRPr="00A769E6" w:rsidDel="002F3BCC" w:rsidRDefault="00E977A9" w:rsidP="004962F3">
            <w:pPr>
              <w:jc w:val="center"/>
              <w:rPr>
                <w:del w:id="824" w:author="Jeremy Groves" w:date="2023-01-26T13:02:00Z"/>
                <w:rFonts w:ascii="Times New Roman" w:hAnsi="Times New Roman"/>
                <w:color w:val="000000"/>
                <w:sz w:val="16"/>
                <w:szCs w:val="16"/>
              </w:rPr>
            </w:pPr>
            <w:del w:id="825" w:author="Jeremy Groves" w:date="2023-01-26T13:02:00Z">
              <w:r w:rsidRPr="00A769E6" w:rsidDel="002F3BCC">
                <w:rPr>
                  <w:rFonts w:ascii="Times New Roman" w:hAnsi="Times New Roman"/>
                  <w:color w:val="000000"/>
                  <w:sz w:val="16"/>
                  <w:szCs w:val="16"/>
                </w:rPr>
                <w:delText>54.429</w:delText>
              </w:r>
            </w:del>
          </w:p>
        </w:tc>
        <w:tc>
          <w:tcPr>
            <w:tcW w:w="720" w:type="dxa"/>
            <w:tcBorders>
              <w:top w:val="nil"/>
              <w:left w:val="single" w:sz="4" w:space="0" w:color="auto"/>
              <w:bottom w:val="nil"/>
              <w:right w:val="nil"/>
            </w:tcBorders>
            <w:shd w:val="clear" w:color="auto" w:fill="auto"/>
            <w:noWrap/>
            <w:vAlign w:val="center"/>
            <w:tcPrChange w:id="826" w:author="Jeremy Groves" w:date="2023-01-26T13:02:00Z">
              <w:tcPr>
                <w:tcW w:w="720" w:type="dxa"/>
                <w:tcBorders>
                  <w:top w:val="nil"/>
                  <w:left w:val="single" w:sz="4" w:space="0" w:color="auto"/>
                  <w:bottom w:val="nil"/>
                  <w:right w:val="nil"/>
                </w:tcBorders>
                <w:shd w:val="clear" w:color="auto" w:fill="auto"/>
                <w:noWrap/>
                <w:vAlign w:val="center"/>
              </w:tcPr>
            </w:tcPrChange>
          </w:tcPr>
          <w:p w14:paraId="31681591" w14:textId="7B8F89E8" w:rsidR="00E977A9" w:rsidRPr="00A769E6" w:rsidDel="002F3BCC" w:rsidRDefault="00E977A9" w:rsidP="004962F3">
            <w:pPr>
              <w:jc w:val="center"/>
              <w:rPr>
                <w:del w:id="827" w:author="Jeremy Groves" w:date="2023-01-26T13:02:00Z"/>
                <w:rFonts w:ascii="Times New Roman" w:hAnsi="Times New Roman"/>
                <w:color w:val="000000"/>
                <w:sz w:val="16"/>
                <w:szCs w:val="16"/>
              </w:rPr>
            </w:pPr>
            <w:del w:id="828" w:author="Jeremy Groves" w:date="2023-01-26T13:02:00Z">
              <w:r w:rsidRPr="00A769E6" w:rsidDel="002F3BCC">
                <w:rPr>
                  <w:rFonts w:ascii="Times New Roman" w:hAnsi="Times New Roman"/>
                  <w:color w:val="000000"/>
                  <w:sz w:val="16"/>
                  <w:szCs w:val="16"/>
                </w:rPr>
                <w:delText>21.689</w:delText>
              </w:r>
            </w:del>
          </w:p>
        </w:tc>
        <w:tc>
          <w:tcPr>
            <w:tcW w:w="720" w:type="dxa"/>
            <w:tcBorders>
              <w:top w:val="nil"/>
              <w:left w:val="nil"/>
              <w:bottom w:val="nil"/>
              <w:right w:val="single" w:sz="4" w:space="0" w:color="auto"/>
            </w:tcBorders>
            <w:shd w:val="clear" w:color="auto" w:fill="auto"/>
            <w:noWrap/>
            <w:vAlign w:val="center"/>
            <w:tcPrChange w:id="829" w:author="Jeremy Groves" w:date="2023-01-26T13:02:00Z">
              <w:tcPr>
                <w:tcW w:w="720" w:type="dxa"/>
                <w:tcBorders>
                  <w:top w:val="nil"/>
                  <w:left w:val="nil"/>
                  <w:bottom w:val="nil"/>
                  <w:right w:val="single" w:sz="4" w:space="0" w:color="auto"/>
                </w:tcBorders>
                <w:shd w:val="clear" w:color="auto" w:fill="auto"/>
                <w:noWrap/>
                <w:vAlign w:val="center"/>
              </w:tcPr>
            </w:tcPrChange>
          </w:tcPr>
          <w:p w14:paraId="011018F9" w14:textId="4CAA79AC" w:rsidR="00E977A9" w:rsidRPr="00A769E6" w:rsidDel="002F3BCC" w:rsidRDefault="00E977A9" w:rsidP="004962F3">
            <w:pPr>
              <w:jc w:val="center"/>
              <w:rPr>
                <w:del w:id="830" w:author="Jeremy Groves" w:date="2023-01-26T13:02:00Z"/>
                <w:rFonts w:ascii="Times New Roman" w:hAnsi="Times New Roman"/>
                <w:color w:val="000000"/>
                <w:sz w:val="16"/>
                <w:szCs w:val="16"/>
              </w:rPr>
            </w:pPr>
            <w:del w:id="831" w:author="Jeremy Groves" w:date="2023-01-26T13:02:00Z">
              <w:r w:rsidRPr="00A769E6" w:rsidDel="002F3BCC">
                <w:rPr>
                  <w:rFonts w:ascii="Times New Roman" w:hAnsi="Times New Roman"/>
                  <w:color w:val="000000"/>
                  <w:sz w:val="16"/>
                  <w:szCs w:val="16"/>
                </w:rPr>
                <w:delText>50.945</w:delText>
              </w:r>
            </w:del>
          </w:p>
        </w:tc>
        <w:tc>
          <w:tcPr>
            <w:tcW w:w="720" w:type="dxa"/>
            <w:tcBorders>
              <w:top w:val="nil"/>
              <w:left w:val="single" w:sz="4" w:space="0" w:color="auto"/>
              <w:bottom w:val="nil"/>
              <w:right w:val="nil"/>
            </w:tcBorders>
            <w:shd w:val="clear" w:color="auto" w:fill="auto"/>
            <w:noWrap/>
            <w:vAlign w:val="center"/>
            <w:tcPrChange w:id="832" w:author="Jeremy Groves" w:date="2023-01-26T13:02:00Z">
              <w:tcPr>
                <w:tcW w:w="720" w:type="dxa"/>
                <w:tcBorders>
                  <w:top w:val="nil"/>
                  <w:left w:val="single" w:sz="4" w:space="0" w:color="auto"/>
                  <w:bottom w:val="nil"/>
                  <w:right w:val="nil"/>
                </w:tcBorders>
                <w:shd w:val="clear" w:color="auto" w:fill="auto"/>
                <w:noWrap/>
                <w:vAlign w:val="center"/>
              </w:tcPr>
            </w:tcPrChange>
          </w:tcPr>
          <w:p w14:paraId="619AABE5" w14:textId="430AA702" w:rsidR="00E977A9" w:rsidRPr="00A769E6" w:rsidDel="002F3BCC" w:rsidRDefault="00E977A9" w:rsidP="004962F3">
            <w:pPr>
              <w:jc w:val="center"/>
              <w:rPr>
                <w:del w:id="833" w:author="Jeremy Groves" w:date="2023-01-26T13:02:00Z"/>
                <w:rFonts w:ascii="Times New Roman" w:hAnsi="Times New Roman"/>
                <w:color w:val="000000"/>
                <w:sz w:val="16"/>
                <w:szCs w:val="16"/>
              </w:rPr>
            </w:pPr>
            <w:del w:id="834" w:author="Jeremy Groves" w:date="2023-01-26T13:02:00Z">
              <w:r w:rsidRPr="00A769E6" w:rsidDel="002F3BCC">
                <w:rPr>
                  <w:rFonts w:ascii="Times New Roman" w:hAnsi="Times New Roman"/>
                  <w:color w:val="000000"/>
                  <w:sz w:val="16"/>
                  <w:szCs w:val="16"/>
                </w:rPr>
                <w:delText>25.195</w:delText>
              </w:r>
            </w:del>
          </w:p>
        </w:tc>
        <w:tc>
          <w:tcPr>
            <w:tcW w:w="720" w:type="dxa"/>
            <w:tcBorders>
              <w:top w:val="nil"/>
              <w:left w:val="nil"/>
              <w:bottom w:val="nil"/>
              <w:right w:val="single" w:sz="4" w:space="0" w:color="auto"/>
            </w:tcBorders>
            <w:shd w:val="clear" w:color="auto" w:fill="auto"/>
            <w:noWrap/>
            <w:vAlign w:val="center"/>
            <w:tcPrChange w:id="835" w:author="Jeremy Groves" w:date="2023-01-26T13:02:00Z">
              <w:tcPr>
                <w:tcW w:w="720" w:type="dxa"/>
                <w:tcBorders>
                  <w:top w:val="nil"/>
                  <w:left w:val="nil"/>
                  <w:bottom w:val="nil"/>
                  <w:right w:val="single" w:sz="4" w:space="0" w:color="auto"/>
                </w:tcBorders>
                <w:shd w:val="clear" w:color="auto" w:fill="auto"/>
                <w:noWrap/>
                <w:vAlign w:val="center"/>
              </w:tcPr>
            </w:tcPrChange>
          </w:tcPr>
          <w:p w14:paraId="05C16D2D" w14:textId="0AB5C44F" w:rsidR="00E977A9" w:rsidRPr="00A769E6" w:rsidDel="002F3BCC" w:rsidRDefault="00E977A9" w:rsidP="004962F3">
            <w:pPr>
              <w:jc w:val="center"/>
              <w:rPr>
                <w:del w:id="836" w:author="Jeremy Groves" w:date="2023-01-26T13:02:00Z"/>
                <w:rFonts w:ascii="Times New Roman" w:hAnsi="Times New Roman"/>
                <w:color w:val="000000"/>
                <w:sz w:val="16"/>
                <w:szCs w:val="16"/>
              </w:rPr>
            </w:pPr>
            <w:del w:id="837" w:author="Jeremy Groves" w:date="2023-01-26T13:02:00Z">
              <w:r w:rsidRPr="00A769E6" w:rsidDel="002F3BCC">
                <w:rPr>
                  <w:rFonts w:ascii="Times New Roman" w:hAnsi="Times New Roman"/>
                  <w:color w:val="000000"/>
                  <w:sz w:val="16"/>
                  <w:szCs w:val="16"/>
                </w:rPr>
                <w:delText>57.417</w:delText>
              </w:r>
            </w:del>
          </w:p>
        </w:tc>
        <w:tc>
          <w:tcPr>
            <w:tcW w:w="724" w:type="dxa"/>
            <w:tcBorders>
              <w:top w:val="nil"/>
              <w:left w:val="single" w:sz="4" w:space="0" w:color="auto"/>
              <w:bottom w:val="nil"/>
              <w:right w:val="nil"/>
            </w:tcBorders>
            <w:shd w:val="clear" w:color="auto" w:fill="auto"/>
            <w:noWrap/>
            <w:vAlign w:val="center"/>
            <w:tcPrChange w:id="838" w:author="Jeremy Groves" w:date="2023-01-26T13:02:00Z">
              <w:tcPr>
                <w:tcW w:w="724" w:type="dxa"/>
                <w:tcBorders>
                  <w:top w:val="nil"/>
                  <w:left w:val="single" w:sz="4" w:space="0" w:color="auto"/>
                  <w:bottom w:val="nil"/>
                  <w:right w:val="nil"/>
                </w:tcBorders>
                <w:shd w:val="clear" w:color="auto" w:fill="auto"/>
                <w:noWrap/>
                <w:vAlign w:val="center"/>
              </w:tcPr>
            </w:tcPrChange>
          </w:tcPr>
          <w:p w14:paraId="68861563" w14:textId="7A38B03C" w:rsidR="00E977A9" w:rsidRPr="00A769E6" w:rsidDel="002F3BCC" w:rsidRDefault="00E977A9" w:rsidP="004962F3">
            <w:pPr>
              <w:jc w:val="center"/>
              <w:rPr>
                <w:del w:id="839" w:author="Jeremy Groves" w:date="2023-01-26T13:02:00Z"/>
                <w:rFonts w:ascii="Times New Roman" w:hAnsi="Times New Roman"/>
                <w:color w:val="000000"/>
                <w:sz w:val="16"/>
                <w:szCs w:val="16"/>
              </w:rPr>
            </w:pPr>
            <w:del w:id="840" w:author="Jeremy Groves" w:date="2023-01-26T13:02:00Z">
              <w:r w:rsidRPr="00A769E6" w:rsidDel="002F3BCC">
                <w:rPr>
                  <w:rFonts w:ascii="Times New Roman" w:hAnsi="Times New Roman"/>
                  <w:color w:val="000000"/>
                  <w:sz w:val="16"/>
                  <w:szCs w:val="16"/>
                </w:rPr>
                <w:delText>26.165</w:delText>
              </w:r>
            </w:del>
          </w:p>
        </w:tc>
        <w:tc>
          <w:tcPr>
            <w:tcW w:w="720" w:type="dxa"/>
            <w:tcBorders>
              <w:top w:val="nil"/>
              <w:left w:val="nil"/>
              <w:bottom w:val="nil"/>
              <w:right w:val="nil"/>
            </w:tcBorders>
            <w:shd w:val="clear" w:color="auto" w:fill="auto"/>
            <w:noWrap/>
            <w:vAlign w:val="center"/>
            <w:tcPrChange w:id="841" w:author="Jeremy Groves" w:date="2023-01-26T13:02:00Z">
              <w:tcPr>
                <w:tcW w:w="720" w:type="dxa"/>
                <w:tcBorders>
                  <w:top w:val="nil"/>
                  <w:left w:val="nil"/>
                  <w:bottom w:val="nil"/>
                  <w:right w:val="nil"/>
                </w:tcBorders>
                <w:shd w:val="clear" w:color="auto" w:fill="auto"/>
                <w:noWrap/>
                <w:vAlign w:val="center"/>
              </w:tcPr>
            </w:tcPrChange>
          </w:tcPr>
          <w:p w14:paraId="7AEF6016" w14:textId="6BCDEE12" w:rsidR="00E977A9" w:rsidRPr="00A769E6" w:rsidDel="002F3BCC" w:rsidRDefault="00E977A9" w:rsidP="004962F3">
            <w:pPr>
              <w:jc w:val="center"/>
              <w:rPr>
                <w:del w:id="842" w:author="Jeremy Groves" w:date="2023-01-26T13:02:00Z"/>
                <w:rFonts w:ascii="Times New Roman" w:hAnsi="Times New Roman"/>
                <w:color w:val="000000"/>
                <w:sz w:val="16"/>
                <w:szCs w:val="16"/>
              </w:rPr>
            </w:pPr>
            <w:del w:id="843" w:author="Jeremy Groves" w:date="2023-01-26T13:02:00Z">
              <w:r w:rsidRPr="00A769E6" w:rsidDel="002F3BCC">
                <w:rPr>
                  <w:rFonts w:ascii="Times New Roman" w:hAnsi="Times New Roman"/>
                  <w:color w:val="000000"/>
                  <w:sz w:val="16"/>
                  <w:szCs w:val="16"/>
                </w:rPr>
                <w:delText>57.196</w:delText>
              </w:r>
            </w:del>
          </w:p>
        </w:tc>
      </w:tr>
      <w:tr w:rsidR="00E977A9" w:rsidRPr="00A769E6" w:rsidDel="002F3BCC" w14:paraId="6B3383E3" w14:textId="17A13AB4" w:rsidTr="002F3BCC">
        <w:tblPrEx>
          <w:tblW w:w="10267" w:type="dxa"/>
          <w:jc w:val="center"/>
          <w:tblLayout w:type="fixed"/>
          <w:tblCellMar>
            <w:left w:w="29" w:type="dxa"/>
            <w:right w:w="29" w:type="dxa"/>
          </w:tblCellMar>
          <w:tblPrExChange w:id="844" w:author="Jeremy Groves" w:date="2023-01-26T13:02:00Z">
            <w:tblPrEx>
              <w:tblW w:w="10267" w:type="dxa"/>
              <w:jc w:val="center"/>
              <w:tblLayout w:type="fixed"/>
              <w:tblCellMar>
                <w:left w:w="29" w:type="dxa"/>
                <w:right w:w="29" w:type="dxa"/>
              </w:tblCellMar>
            </w:tblPrEx>
          </w:tblPrExChange>
        </w:tblPrEx>
        <w:trPr>
          <w:trHeight w:val="245"/>
          <w:jc w:val="center"/>
          <w:del w:id="845" w:author="Jeremy Groves" w:date="2023-01-26T13:02:00Z"/>
          <w:trPrChange w:id="846"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847" w:author="Jeremy Groves" w:date="2023-01-26T13:02:00Z">
              <w:tcPr>
                <w:tcW w:w="1260" w:type="dxa"/>
                <w:tcBorders>
                  <w:top w:val="nil"/>
                  <w:left w:val="nil"/>
                  <w:bottom w:val="nil"/>
                  <w:right w:val="single" w:sz="4" w:space="0" w:color="auto"/>
                </w:tcBorders>
                <w:shd w:val="clear" w:color="auto" w:fill="auto"/>
                <w:noWrap/>
                <w:vAlign w:val="center"/>
              </w:tcPr>
            </w:tcPrChange>
          </w:tcPr>
          <w:p w14:paraId="3A317676" w14:textId="0380D4D8" w:rsidR="00E977A9" w:rsidRPr="00A769E6" w:rsidDel="002F3BCC" w:rsidRDefault="00E977A9" w:rsidP="004962F3">
            <w:pPr>
              <w:rPr>
                <w:del w:id="848" w:author="Jeremy Groves" w:date="2023-01-26T13:02:00Z"/>
                <w:rFonts w:ascii="Times New Roman" w:hAnsi="Times New Roman"/>
                <w:color w:val="000000"/>
                <w:sz w:val="16"/>
                <w:szCs w:val="16"/>
              </w:rPr>
            </w:pPr>
            <w:del w:id="849" w:author="Jeremy Groves" w:date="2023-01-26T13:02:00Z">
              <w:r w:rsidRPr="00A769E6" w:rsidDel="002F3BCC">
                <w:rPr>
                  <w:rFonts w:ascii="Times New Roman" w:hAnsi="Times New Roman"/>
                  <w:color w:val="000000"/>
                  <w:sz w:val="16"/>
                  <w:szCs w:val="16"/>
                </w:rPr>
                <w:delText>Exp</w:delText>
              </w:r>
            </w:del>
          </w:p>
        </w:tc>
        <w:tc>
          <w:tcPr>
            <w:tcW w:w="3237" w:type="dxa"/>
            <w:tcBorders>
              <w:top w:val="nil"/>
              <w:left w:val="single" w:sz="4" w:space="0" w:color="auto"/>
              <w:bottom w:val="nil"/>
              <w:right w:val="single" w:sz="4" w:space="0" w:color="auto"/>
            </w:tcBorders>
            <w:shd w:val="clear" w:color="auto" w:fill="auto"/>
            <w:vAlign w:val="center"/>
            <w:tcPrChange w:id="850"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169A68BB" w14:textId="007211AE" w:rsidR="00E977A9" w:rsidRPr="00A769E6" w:rsidDel="002F3BCC" w:rsidRDefault="00E977A9" w:rsidP="004962F3">
            <w:pPr>
              <w:rPr>
                <w:del w:id="851" w:author="Jeremy Groves" w:date="2023-01-26T13:02:00Z"/>
                <w:rFonts w:ascii="Times New Roman" w:hAnsi="Times New Roman"/>
                <w:color w:val="000000"/>
                <w:sz w:val="16"/>
                <w:szCs w:val="16"/>
              </w:rPr>
            </w:pPr>
            <w:del w:id="852" w:author="Jeremy Groves" w:date="2023-01-26T13:02:00Z">
              <w:r w:rsidRPr="00A769E6" w:rsidDel="002F3BCC">
                <w:rPr>
                  <w:rFonts w:ascii="Times New Roman" w:hAnsi="Times New Roman"/>
                  <w:color w:val="000000"/>
                  <w:sz w:val="16"/>
                  <w:szCs w:val="16"/>
                </w:rPr>
                <w:delText>Cumulative total of weeks employed at time of unemployment spell</w:delText>
              </w:r>
            </w:del>
          </w:p>
        </w:tc>
        <w:tc>
          <w:tcPr>
            <w:tcW w:w="721" w:type="dxa"/>
            <w:tcBorders>
              <w:top w:val="nil"/>
              <w:left w:val="single" w:sz="4" w:space="0" w:color="auto"/>
              <w:bottom w:val="nil"/>
              <w:right w:val="nil"/>
            </w:tcBorders>
            <w:shd w:val="clear" w:color="auto" w:fill="auto"/>
            <w:noWrap/>
            <w:vAlign w:val="center"/>
            <w:tcPrChange w:id="853" w:author="Jeremy Groves" w:date="2023-01-26T13:02:00Z">
              <w:tcPr>
                <w:tcW w:w="721" w:type="dxa"/>
                <w:tcBorders>
                  <w:top w:val="nil"/>
                  <w:left w:val="single" w:sz="4" w:space="0" w:color="auto"/>
                  <w:bottom w:val="nil"/>
                  <w:right w:val="nil"/>
                </w:tcBorders>
                <w:shd w:val="clear" w:color="auto" w:fill="auto"/>
                <w:noWrap/>
                <w:vAlign w:val="center"/>
              </w:tcPr>
            </w:tcPrChange>
          </w:tcPr>
          <w:p w14:paraId="3CB09BEF" w14:textId="331CDDF5" w:rsidR="00E977A9" w:rsidRPr="00A769E6" w:rsidDel="002F3BCC" w:rsidRDefault="00E977A9" w:rsidP="004962F3">
            <w:pPr>
              <w:jc w:val="center"/>
              <w:rPr>
                <w:del w:id="854" w:author="Jeremy Groves" w:date="2023-01-26T13:02:00Z"/>
                <w:rFonts w:ascii="Times New Roman" w:hAnsi="Times New Roman"/>
                <w:color w:val="000000"/>
                <w:sz w:val="16"/>
                <w:szCs w:val="16"/>
              </w:rPr>
            </w:pPr>
            <w:del w:id="855" w:author="Jeremy Groves" w:date="2023-01-26T13:02:00Z">
              <w:r w:rsidRPr="00A769E6" w:rsidDel="002F3BCC">
                <w:rPr>
                  <w:rFonts w:ascii="Times New Roman" w:hAnsi="Times New Roman"/>
                  <w:color w:val="000000"/>
                  <w:sz w:val="16"/>
                  <w:szCs w:val="16"/>
                </w:rPr>
                <w:delText>191.856</w:delText>
              </w:r>
            </w:del>
          </w:p>
        </w:tc>
        <w:tc>
          <w:tcPr>
            <w:tcW w:w="722" w:type="dxa"/>
            <w:tcBorders>
              <w:top w:val="nil"/>
              <w:left w:val="nil"/>
              <w:bottom w:val="nil"/>
              <w:right w:val="single" w:sz="4" w:space="0" w:color="auto"/>
            </w:tcBorders>
            <w:shd w:val="clear" w:color="auto" w:fill="auto"/>
            <w:noWrap/>
            <w:vAlign w:val="center"/>
            <w:tcPrChange w:id="856" w:author="Jeremy Groves" w:date="2023-01-26T13:02:00Z">
              <w:tcPr>
                <w:tcW w:w="722" w:type="dxa"/>
                <w:tcBorders>
                  <w:top w:val="nil"/>
                  <w:left w:val="nil"/>
                  <w:bottom w:val="nil"/>
                  <w:right w:val="single" w:sz="4" w:space="0" w:color="auto"/>
                </w:tcBorders>
                <w:shd w:val="clear" w:color="auto" w:fill="auto"/>
                <w:noWrap/>
                <w:vAlign w:val="center"/>
              </w:tcPr>
            </w:tcPrChange>
          </w:tcPr>
          <w:p w14:paraId="5E5AFD09" w14:textId="757BDE1D" w:rsidR="00E977A9" w:rsidRPr="00A769E6" w:rsidDel="002F3BCC" w:rsidRDefault="00E977A9" w:rsidP="004962F3">
            <w:pPr>
              <w:jc w:val="center"/>
              <w:rPr>
                <w:del w:id="857" w:author="Jeremy Groves" w:date="2023-01-26T13:02:00Z"/>
                <w:rFonts w:ascii="Times New Roman" w:hAnsi="Times New Roman"/>
                <w:color w:val="000000"/>
                <w:sz w:val="16"/>
                <w:szCs w:val="16"/>
              </w:rPr>
            </w:pPr>
            <w:del w:id="858" w:author="Jeremy Groves" w:date="2023-01-26T13:02:00Z">
              <w:r w:rsidRPr="00A769E6" w:rsidDel="002F3BCC">
                <w:rPr>
                  <w:rFonts w:ascii="Times New Roman" w:hAnsi="Times New Roman"/>
                  <w:color w:val="000000"/>
                  <w:sz w:val="16"/>
                  <w:szCs w:val="16"/>
                </w:rPr>
                <w:delText>152.048</w:delText>
              </w:r>
            </w:del>
          </w:p>
        </w:tc>
        <w:tc>
          <w:tcPr>
            <w:tcW w:w="720" w:type="dxa"/>
            <w:tcBorders>
              <w:top w:val="nil"/>
              <w:left w:val="single" w:sz="4" w:space="0" w:color="auto"/>
              <w:bottom w:val="nil"/>
              <w:right w:val="nil"/>
            </w:tcBorders>
            <w:shd w:val="clear" w:color="auto" w:fill="auto"/>
            <w:noWrap/>
            <w:vAlign w:val="center"/>
            <w:tcPrChange w:id="859" w:author="Jeremy Groves" w:date="2023-01-26T13:02:00Z">
              <w:tcPr>
                <w:tcW w:w="720" w:type="dxa"/>
                <w:tcBorders>
                  <w:top w:val="nil"/>
                  <w:left w:val="single" w:sz="4" w:space="0" w:color="auto"/>
                  <w:bottom w:val="nil"/>
                  <w:right w:val="nil"/>
                </w:tcBorders>
                <w:shd w:val="clear" w:color="auto" w:fill="auto"/>
                <w:noWrap/>
                <w:vAlign w:val="center"/>
              </w:tcPr>
            </w:tcPrChange>
          </w:tcPr>
          <w:p w14:paraId="63AA1A9C" w14:textId="2C04E946" w:rsidR="00E977A9" w:rsidRPr="00A769E6" w:rsidDel="002F3BCC" w:rsidRDefault="00E977A9" w:rsidP="004962F3">
            <w:pPr>
              <w:jc w:val="center"/>
              <w:rPr>
                <w:del w:id="860" w:author="Jeremy Groves" w:date="2023-01-26T13:02:00Z"/>
                <w:rFonts w:ascii="Times New Roman" w:hAnsi="Times New Roman"/>
                <w:color w:val="000000"/>
                <w:sz w:val="16"/>
                <w:szCs w:val="16"/>
              </w:rPr>
            </w:pPr>
            <w:del w:id="861" w:author="Jeremy Groves" w:date="2023-01-26T13:02:00Z">
              <w:r w:rsidRPr="00A769E6" w:rsidDel="002F3BCC">
                <w:rPr>
                  <w:rFonts w:ascii="Times New Roman" w:hAnsi="Times New Roman"/>
                  <w:color w:val="000000"/>
                  <w:sz w:val="16"/>
                  <w:szCs w:val="16"/>
                </w:rPr>
                <w:delText>169.662</w:delText>
              </w:r>
            </w:del>
          </w:p>
        </w:tc>
        <w:tc>
          <w:tcPr>
            <w:tcW w:w="720" w:type="dxa"/>
            <w:tcBorders>
              <w:top w:val="nil"/>
              <w:left w:val="nil"/>
              <w:bottom w:val="nil"/>
              <w:right w:val="single" w:sz="4" w:space="0" w:color="auto"/>
            </w:tcBorders>
            <w:shd w:val="clear" w:color="auto" w:fill="auto"/>
            <w:noWrap/>
            <w:vAlign w:val="center"/>
            <w:tcPrChange w:id="862" w:author="Jeremy Groves" w:date="2023-01-26T13:02:00Z">
              <w:tcPr>
                <w:tcW w:w="720" w:type="dxa"/>
                <w:tcBorders>
                  <w:top w:val="nil"/>
                  <w:left w:val="nil"/>
                  <w:bottom w:val="nil"/>
                  <w:right w:val="single" w:sz="4" w:space="0" w:color="auto"/>
                </w:tcBorders>
                <w:shd w:val="clear" w:color="auto" w:fill="auto"/>
                <w:noWrap/>
                <w:vAlign w:val="center"/>
              </w:tcPr>
            </w:tcPrChange>
          </w:tcPr>
          <w:p w14:paraId="0FCBB26F" w14:textId="5375DF7F" w:rsidR="00E977A9" w:rsidRPr="00A769E6" w:rsidDel="002F3BCC" w:rsidRDefault="00E977A9" w:rsidP="004962F3">
            <w:pPr>
              <w:jc w:val="center"/>
              <w:rPr>
                <w:del w:id="863" w:author="Jeremy Groves" w:date="2023-01-26T13:02:00Z"/>
                <w:rFonts w:ascii="Times New Roman" w:hAnsi="Times New Roman"/>
                <w:color w:val="000000"/>
                <w:sz w:val="16"/>
                <w:szCs w:val="16"/>
              </w:rPr>
            </w:pPr>
            <w:del w:id="864" w:author="Jeremy Groves" w:date="2023-01-26T13:02:00Z">
              <w:r w:rsidRPr="00A769E6" w:rsidDel="002F3BCC">
                <w:rPr>
                  <w:rFonts w:ascii="Times New Roman" w:hAnsi="Times New Roman"/>
                  <w:color w:val="000000"/>
                  <w:sz w:val="16"/>
                  <w:szCs w:val="16"/>
                </w:rPr>
                <w:delText>142.130</w:delText>
              </w:r>
            </w:del>
          </w:p>
        </w:tc>
        <w:tc>
          <w:tcPr>
            <w:tcW w:w="720" w:type="dxa"/>
            <w:tcBorders>
              <w:top w:val="nil"/>
              <w:left w:val="single" w:sz="4" w:space="0" w:color="auto"/>
              <w:bottom w:val="nil"/>
              <w:right w:val="nil"/>
            </w:tcBorders>
            <w:shd w:val="clear" w:color="auto" w:fill="auto"/>
            <w:noWrap/>
            <w:vAlign w:val="center"/>
            <w:tcPrChange w:id="865" w:author="Jeremy Groves" w:date="2023-01-26T13:02:00Z">
              <w:tcPr>
                <w:tcW w:w="720" w:type="dxa"/>
                <w:tcBorders>
                  <w:top w:val="nil"/>
                  <w:left w:val="single" w:sz="4" w:space="0" w:color="auto"/>
                  <w:bottom w:val="nil"/>
                  <w:right w:val="nil"/>
                </w:tcBorders>
                <w:shd w:val="clear" w:color="auto" w:fill="auto"/>
                <w:noWrap/>
                <w:vAlign w:val="center"/>
              </w:tcPr>
            </w:tcPrChange>
          </w:tcPr>
          <w:p w14:paraId="1489050C" w14:textId="6C0BE666" w:rsidR="00E977A9" w:rsidRPr="00A769E6" w:rsidDel="002F3BCC" w:rsidRDefault="00E977A9" w:rsidP="004962F3">
            <w:pPr>
              <w:jc w:val="center"/>
              <w:rPr>
                <w:del w:id="866" w:author="Jeremy Groves" w:date="2023-01-26T13:02:00Z"/>
                <w:rFonts w:ascii="Times New Roman" w:hAnsi="Times New Roman"/>
                <w:color w:val="000000"/>
                <w:sz w:val="16"/>
                <w:szCs w:val="16"/>
              </w:rPr>
            </w:pPr>
            <w:del w:id="867" w:author="Jeremy Groves" w:date="2023-01-26T13:02:00Z">
              <w:r w:rsidRPr="00A769E6" w:rsidDel="002F3BCC">
                <w:rPr>
                  <w:rFonts w:ascii="Times New Roman" w:hAnsi="Times New Roman"/>
                  <w:color w:val="000000"/>
                  <w:sz w:val="16"/>
                  <w:szCs w:val="16"/>
                </w:rPr>
                <w:delText>203.462</w:delText>
              </w:r>
            </w:del>
          </w:p>
        </w:tc>
        <w:tc>
          <w:tcPr>
            <w:tcW w:w="720" w:type="dxa"/>
            <w:tcBorders>
              <w:top w:val="nil"/>
              <w:left w:val="nil"/>
              <w:bottom w:val="nil"/>
              <w:right w:val="single" w:sz="4" w:space="0" w:color="auto"/>
            </w:tcBorders>
            <w:shd w:val="clear" w:color="auto" w:fill="auto"/>
            <w:noWrap/>
            <w:vAlign w:val="center"/>
            <w:tcPrChange w:id="868" w:author="Jeremy Groves" w:date="2023-01-26T13:02:00Z">
              <w:tcPr>
                <w:tcW w:w="720" w:type="dxa"/>
                <w:tcBorders>
                  <w:top w:val="nil"/>
                  <w:left w:val="nil"/>
                  <w:bottom w:val="nil"/>
                  <w:right w:val="single" w:sz="4" w:space="0" w:color="auto"/>
                </w:tcBorders>
                <w:shd w:val="clear" w:color="auto" w:fill="auto"/>
                <w:noWrap/>
                <w:vAlign w:val="center"/>
              </w:tcPr>
            </w:tcPrChange>
          </w:tcPr>
          <w:p w14:paraId="67936417" w14:textId="1F92BA0A" w:rsidR="00E977A9" w:rsidRPr="00A769E6" w:rsidDel="002F3BCC" w:rsidRDefault="00E977A9" w:rsidP="004962F3">
            <w:pPr>
              <w:jc w:val="center"/>
              <w:rPr>
                <w:del w:id="869" w:author="Jeremy Groves" w:date="2023-01-26T13:02:00Z"/>
                <w:rFonts w:ascii="Times New Roman" w:hAnsi="Times New Roman"/>
                <w:color w:val="000000"/>
                <w:sz w:val="16"/>
                <w:szCs w:val="16"/>
              </w:rPr>
            </w:pPr>
            <w:del w:id="870" w:author="Jeremy Groves" w:date="2023-01-26T13:02:00Z">
              <w:r w:rsidRPr="00A769E6" w:rsidDel="002F3BCC">
                <w:rPr>
                  <w:rFonts w:ascii="Times New Roman" w:hAnsi="Times New Roman"/>
                  <w:color w:val="000000"/>
                  <w:sz w:val="16"/>
                  <w:szCs w:val="16"/>
                </w:rPr>
                <w:delText>154.780</w:delText>
              </w:r>
            </w:del>
          </w:p>
        </w:tc>
        <w:tc>
          <w:tcPr>
            <w:tcW w:w="724" w:type="dxa"/>
            <w:tcBorders>
              <w:top w:val="nil"/>
              <w:left w:val="single" w:sz="4" w:space="0" w:color="auto"/>
              <w:bottom w:val="nil"/>
              <w:right w:val="nil"/>
            </w:tcBorders>
            <w:shd w:val="clear" w:color="auto" w:fill="auto"/>
            <w:noWrap/>
            <w:vAlign w:val="center"/>
            <w:tcPrChange w:id="871" w:author="Jeremy Groves" w:date="2023-01-26T13:02:00Z">
              <w:tcPr>
                <w:tcW w:w="724" w:type="dxa"/>
                <w:tcBorders>
                  <w:top w:val="nil"/>
                  <w:left w:val="single" w:sz="4" w:space="0" w:color="auto"/>
                  <w:bottom w:val="nil"/>
                  <w:right w:val="nil"/>
                </w:tcBorders>
                <w:shd w:val="clear" w:color="auto" w:fill="auto"/>
                <w:noWrap/>
                <w:vAlign w:val="center"/>
              </w:tcPr>
            </w:tcPrChange>
          </w:tcPr>
          <w:p w14:paraId="1C73B22E" w14:textId="5AF7C329" w:rsidR="00E977A9" w:rsidRPr="00A769E6" w:rsidDel="002F3BCC" w:rsidRDefault="00E977A9" w:rsidP="004962F3">
            <w:pPr>
              <w:jc w:val="center"/>
              <w:rPr>
                <w:del w:id="872" w:author="Jeremy Groves" w:date="2023-01-26T13:02:00Z"/>
                <w:rFonts w:ascii="Times New Roman" w:hAnsi="Times New Roman"/>
                <w:color w:val="000000"/>
                <w:sz w:val="16"/>
                <w:szCs w:val="16"/>
              </w:rPr>
            </w:pPr>
            <w:del w:id="873" w:author="Jeremy Groves" w:date="2023-01-26T13:02:00Z">
              <w:r w:rsidRPr="00A769E6" w:rsidDel="002F3BCC">
                <w:rPr>
                  <w:rFonts w:ascii="Times New Roman" w:hAnsi="Times New Roman"/>
                  <w:color w:val="000000"/>
                  <w:sz w:val="16"/>
                  <w:szCs w:val="16"/>
                </w:rPr>
                <w:delText>220.698</w:delText>
              </w:r>
            </w:del>
          </w:p>
        </w:tc>
        <w:tc>
          <w:tcPr>
            <w:tcW w:w="720" w:type="dxa"/>
            <w:tcBorders>
              <w:top w:val="nil"/>
              <w:left w:val="nil"/>
              <w:bottom w:val="nil"/>
              <w:right w:val="nil"/>
            </w:tcBorders>
            <w:shd w:val="clear" w:color="auto" w:fill="auto"/>
            <w:noWrap/>
            <w:vAlign w:val="center"/>
            <w:tcPrChange w:id="874" w:author="Jeremy Groves" w:date="2023-01-26T13:02:00Z">
              <w:tcPr>
                <w:tcW w:w="720" w:type="dxa"/>
                <w:tcBorders>
                  <w:top w:val="nil"/>
                  <w:left w:val="nil"/>
                  <w:bottom w:val="nil"/>
                  <w:right w:val="nil"/>
                </w:tcBorders>
                <w:shd w:val="clear" w:color="auto" w:fill="auto"/>
                <w:noWrap/>
                <w:vAlign w:val="center"/>
              </w:tcPr>
            </w:tcPrChange>
          </w:tcPr>
          <w:p w14:paraId="1D8750CD" w14:textId="6E06D834" w:rsidR="00E977A9" w:rsidRPr="00A769E6" w:rsidDel="002F3BCC" w:rsidRDefault="00E977A9" w:rsidP="004962F3">
            <w:pPr>
              <w:jc w:val="center"/>
              <w:rPr>
                <w:del w:id="875" w:author="Jeremy Groves" w:date="2023-01-26T13:02:00Z"/>
                <w:rFonts w:ascii="Times New Roman" w:hAnsi="Times New Roman"/>
                <w:color w:val="000000"/>
                <w:sz w:val="16"/>
                <w:szCs w:val="16"/>
              </w:rPr>
            </w:pPr>
            <w:del w:id="876" w:author="Jeremy Groves" w:date="2023-01-26T13:02:00Z">
              <w:r w:rsidRPr="00A769E6" w:rsidDel="002F3BCC">
                <w:rPr>
                  <w:rFonts w:ascii="Times New Roman" w:hAnsi="Times New Roman"/>
                  <w:color w:val="000000"/>
                  <w:sz w:val="16"/>
                  <w:szCs w:val="16"/>
                </w:rPr>
                <w:delText>160.528</w:delText>
              </w:r>
            </w:del>
          </w:p>
        </w:tc>
      </w:tr>
      <w:tr w:rsidR="00E977A9" w:rsidRPr="00A769E6" w:rsidDel="002F3BCC" w14:paraId="15642EB9" w14:textId="0DD2E393" w:rsidTr="002F3BCC">
        <w:tblPrEx>
          <w:tblW w:w="10267" w:type="dxa"/>
          <w:jc w:val="center"/>
          <w:tblLayout w:type="fixed"/>
          <w:tblCellMar>
            <w:left w:w="29" w:type="dxa"/>
            <w:right w:w="29" w:type="dxa"/>
          </w:tblCellMar>
          <w:tblPrExChange w:id="877" w:author="Jeremy Groves" w:date="2023-01-26T13:02:00Z">
            <w:tblPrEx>
              <w:tblW w:w="10267" w:type="dxa"/>
              <w:jc w:val="center"/>
              <w:tblLayout w:type="fixed"/>
              <w:tblCellMar>
                <w:left w:w="29" w:type="dxa"/>
                <w:right w:w="29" w:type="dxa"/>
              </w:tblCellMar>
            </w:tblPrEx>
          </w:tblPrExChange>
        </w:tblPrEx>
        <w:trPr>
          <w:trHeight w:val="245"/>
          <w:jc w:val="center"/>
          <w:del w:id="878" w:author="Jeremy Groves" w:date="2023-01-26T13:02:00Z"/>
          <w:trPrChange w:id="879"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880" w:author="Jeremy Groves" w:date="2023-01-26T13:02:00Z">
              <w:tcPr>
                <w:tcW w:w="1260" w:type="dxa"/>
                <w:tcBorders>
                  <w:top w:val="nil"/>
                  <w:left w:val="nil"/>
                  <w:bottom w:val="nil"/>
                  <w:right w:val="single" w:sz="4" w:space="0" w:color="auto"/>
                </w:tcBorders>
                <w:shd w:val="clear" w:color="auto" w:fill="auto"/>
                <w:noWrap/>
                <w:vAlign w:val="center"/>
              </w:tcPr>
            </w:tcPrChange>
          </w:tcPr>
          <w:p w14:paraId="32579D3E" w14:textId="1F55CFF4" w:rsidR="00E977A9" w:rsidRPr="00A769E6" w:rsidDel="002F3BCC" w:rsidRDefault="00E977A9" w:rsidP="004962F3">
            <w:pPr>
              <w:rPr>
                <w:del w:id="881" w:author="Jeremy Groves" w:date="2023-01-26T13:02:00Z"/>
                <w:rFonts w:ascii="Times New Roman" w:hAnsi="Times New Roman"/>
                <w:color w:val="000000"/>
                <w:sz w:val="16"/>
                <w:szCs w:val="16"/>
              </w:rPr>
            </w:pPr>
            <w:del w:id="882" w:author="Jeremy Groves" w:date="2023-01-26T13:02:00Z">
              <w:r w:rsidRPr="00A769E6" w:rsidDel="002F3BCC">
                <w:rPr>
                  <w:rFonts w:ascii="Times New Roman" w:hAnsi="Times New Roman"/>
                  <w:color w:val="000000"/>
                  <w:sz w:val="16"/>
                  <w:szCs w:val="16"/>
                </w:rPr>
                <w:delText>Good*</w:delText>
              </w:r>
            </w:del>
          </w:p>
        </w:tc>
        <w:tc>
          <w:tcPr>
            <w:tcW w:w="3237" w:type="dxa"/>
            <w:tcBorders>
              <w:top w:val="nil"/>
              <w:left w:val="single" w:sz="4" w:space="0" w:color="auto"/>
              <w:bottom w:val="nil"/>
              <w:right w:val="single" w:sz="4" w:space="0" w:color="auto"/>
            </w:tcBorders>
            <w:shd w:val="clear" w:color="auto" w:fill="auto"/>
            <w:vAlign w:val="center"/>
            <w:tcPrChange w:id="883"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66381E13" w14:textId="3A177ED6" w:rsidR="00E977A9" w:rsidRPr="00A769E6" w:rsidDel="002F3BCC" w:rsidRDefault="00E977A9" w:rsidP="004962F3">
            <w:pPr>
              <w:rPr>
                <w:del w:id="884" w:author="Jeremy Groves" w:date="2023-01-26T13:02:00Z"/>
                <w:rFonts w:ascii="Times New Roman" w:hAnsi="Times New Roman"/>
                <w:color w:val="000000"/>
                <w:sz w:val="16"/>
                <w:szCs w:val="16"/>
              </w:rPr>
            </w:pPr>
            <w:del w:id="885" w:author="Jeremy Groves" w:date="2023-01-26T13:02:00Z">
              <w:r w:rsidRPr="00A769E6" w:rsidDel="002F3BCC">
                <w:rPr>
                  <w:rFonts w:ascii="Times New Roman" w:hAnsi="Times New Roman"/>
                  <w:color w:val="000000"/>
                  <w:sz w:val="16"/>
                  <w:szCs w:val="16"/>
                </w:rPr>
                <w:delText>=1 if Self-Reported Health as Good</w:delText>
              </w:r>
            </w:del>
          </w:p>
        </w:tc>
        <w:tc>
          <w:tcPr>
            <w:tcW w:w="721" w:type="dxa"/>
            <w:tcBorders>
              <w:top w:val="nil"/>
              <w:left w:val="single" w:sz="4" w:space="0" w:color="auto"/>
              <w:bottom w:val="nil"/>
              <w:right w:val="nil"/>
            </w:tcBorders>
            <w:shd w:val="clear" w:color="auto" w:fill="auto"/>
            <w:noWrap/>
            <w:vAlign w:val="center"/>
            <w:tcPrChange w:id="886" w:author="Jeremy Groves" w:date="2023-01-26T13:02:00Z">
              <w:tcPr>
                <w:tcW w:w="721" w:type="dxa"/>
                <w:tcBorders>
                  <w:top w:val="nil"/>
                  <w:left w:val="single" w:sz="4" w:space="0" w:color="auto"/>
                  <w:bottom w:val="nil"/>
                  <w:right w:val="nil"/>
                </w:tcBorders>
                <w:shd w:val="clear" w:color="auto" w:fill="auto"/>
                <w:noWrap/>
                <w:vAlign w:val="center"/>
              </w:tcPr>
            </w:tcPrChange>
          </w:tcPr>
          <w:p w14:paraId="11E6B4D8" w14:textId="32699E40" w:rsidR="00E977A9" w:rsidRPr="00A769E6" w:rsidDel="002F3BCC" w:rsidRDefault="00E977A9" w:rsidP="004962F3">
            <w:pPr>
              <w:jc w:val="center"/>
              <w:rPr>
                <w:del w:id="887" w:author="Jeremy Groves" w:date="2023-01-26T13:02:00Z"/>
                <w:rFonts w:ascii="Times New Roman" w:hAnsi="Times New Roman"/>
                <w:color w:val="000000"/>
                <w:sz w:val="16"/>
                <w:szCs w:val="16"/>
              </w:rPr>
            </w:pPr>
            <w:del w:id="888" w:author="Jeremy Groves" w:date="2023-01-26T13:02:00Z">
              <w:r w:rsidRPr="00A769E6" w:rsidDel="002F3BCC">
                <w:rPr>
                  <w:rFonts w:ascii="Times New Roman" w:hAnsi="Times New Roman"/>
                  <w:color w:val="000000"/>
                  <w:sz w:val="16"/>
                  <w:szCs w:val="16"/>
                </w:rPr>
                <w:delText>0.596</w:delText>
              </w:r>
            </w:del>
          </w:p>
        </w:tc>
        <w:tc>
          <w:tcPr>
            <w:tcW w:w="722" w:type="dxa"/>
            <w:tcBorders>
              <w:top w:val="nil"/>
              <w:left w:val="nil"/>
              <w:bottom w:val="nil"/>
              <w:right w:val="single" w:sz="4" w:space="0" w:color="auto"/>
            </w:tcBorders>
            <w:shd w:val="clear" w:color="auto" w:fill="auto"/>
            <w:noWrap/>
            <w:vAlign w:val="center"/>
            <w:tcPrChange w:id="889" w:author="Jeremy Groves" w:date="2023-01-26T13:02:00Z">
              <w:tcPr>
                <w:tcW w:w="722" w:type="dxa"/>
                <w:tcBorders>
                  <w:top w:val="nil"/>
                  <w:left w:val="nil"/>
                  <w:bottom w:val="nil"/>
                  <w:right w:val="single" w:sz="4" w:space="0" w:color="auto"/>
                </w:tcBorders>
                <w:shd w:val="clear" w:color="auto" w:fill="auto"/>
                <w:noWrap/>
                <w:vAlign w:val="center"/>
              </w:tcPr>
            </w:tcPrChange>
          </w:tcPr>
          <w:p w14:paraId="5AB47232" w14:textId="18E8D42B" w:rsidR="00E977A9" w:rsidRPr="00A769E6" w:rsidDel="002F3BCC" w:rsidRDefault="00E977A9" w:rsidP="004962F3">
            <w:pPr>
              <w:jc w:val="center"/>
              <w:rPr>
                <w:del w:id="890" w:author="Jeremy Groves" w:date="2023-01-26T13:02:00Z"/>
                <w:rFonts w:ascii="Times New Roman" w:hAnsi="Times New Roman"/>
                <w:color w:val="000000"/>
                <w:sz w:val="16"/>
                <w:szCs w:val="16"/>
              </w:rPr>
            </w:pPr>
            <w:del w:id="891" w:author="Jeremy Groves" w:date="2023-01-26T13:02:00Z">
              <w:r w:rsidRPr="00A769E6" w:rsidDel="002F3BCC">
                <w:rPr>
                  <w:rFonts w:ascii="Times New Roman" w:hAnsi="Times New Roman"/>
                  <w:color w:val="000000"/>
                  <w:sz w:val="16"/>
                  <w:szCs w:val="16"/>
                </w:rPr>
                <w:delText>0.491</w:delText>
              </w:r>
            </w:del>
          </w:p>
        </w:tc>
        <w:tc>
          <w:tcPr>
            <w:tcW w:w="720" w:type="dxa"/>
            <w:tcBorders>
              <w:top w:val="nil"/>
              <w:left w:val="single" w:sz="4" w:space="0" w:color="auto"/>
              <w:bottom w:val="nil"/>
              <w:right w:val="nil"/>
            </w:tcBorders>
            <w:shd w:val="clear" w:color="auto" w:fill="auto"/>
            <w:noWrap/>
            <w:vAlign w:val="center"/>
            <w:tcPrChange w:id="892" w:author="Jeremy Groves" w:date="2023-01-26T13:02:00Z">
              <w:tcPr>
                <w:tcW w:w="720" w:type="dxa"/>
                <w:tcBorders>
                  <w:top w:val="nil"/>
                  <w:left w:val="single" w:sz="4" w:space="0" w:color="auto"/>
                  <w:bottom w:val="nil"/>
                  <w:right w:val="nil"/>
                </w:tcBorders>
                <w:shd w:val="clear" w:color="auto" w:fill="auto"/>
                <w:noWrap/>
                <w:vAlign w:val="center"/>
              </w:tcPr>
            </w:tcPrChange>
          </w:tcPr>
          <w:p w14:paraId="578DDD0D" w14:textId="37204412" w:rsidR="00E977A9" w:rsidRPr="00A769E6" w:rsidDel="002F3BCC" w:rsidRDefault="00E977A9" w:rsidP="004962F3">
            <w:pPr>
              <w:jc w:val="center"/>
              <w:rPr>
                <w:del w:id="893" w:author="Jeremy Groves" w:date="2023-01-26T13:02:00Z"/>
                <w:rFonts w:ascii="Times New Roman" w:hAnsi="Times New Roman"/>
                <w:color w:val="000000"/>
                <w:sz w:val="16"/>
                <w:szCs w:val="16"/>
              </w:rPr>
            </w:pPr>
            <w:del w:id="894" w:author="Jeremy Groves" w:date="2023-01-26T13:02:00Z">
              <w:r w:rsidRPr="00A769E6" w:rsidDel="002F3BCC">
                <w:rPr>
                  <w:rFonts w:ascii="Times New Roman" w:hAnsi="Times New Roman"/>
                  <w:color w:val="000000"/>
                  <w:sz w:val="16"/>
                  <w:szCs w:val="16"/>
                </w:rPr>
                <w:delText>0.666</w:delText>
              </w:r>
            </w:del>
          </w:p>
        </w:tc>
        <w:tc>
          <w:tcPr>
            <w:tcW w:w="720" w:type="dxa"/>
            <w:tcBorders>
              <w:top w:val="nil"/>
              <w:left w:val="nil"/>
              <w:bottom w:val="nil"/>
              <w:right w:val="single" w:sz="4" w:space="0" w:color="auto"/>
            </w:tcBorders>
            <w:shd w:val="clear" w:color="auto" w:fill="auto"/>
            <w:noWrap/>
            <w:vAlign w:val="center"/>
            <w:tcPrChange w:id="895" w:author="Jeremy Groves" w:date="2023-01-26T13:02:00Z">
              <w:tcPr>
                <w:tcW w:w="720" w:type="dxa"/>
                <w:tcBorders>
                  <w:top w:val="nil"/>
                  <w:left w:val="nil"/>
                  <w:bottom w:val="nil"/>
                  <w:right w:val="single" w:sz="4" w:space="0" w:color="auto"/>
                </w:tcBorders>
                <w:shd w:val="clear" w:color="auto" w:fill="auto"/>
                <w:noWrap/>
                <w:vAlign w:val="center"/>
              </w:tcPr>
            </w:tcPrChange>
          </w:tcPr>
          <w:p w14:paraId="78662358" w14:textId="6BE04732" w:rsidR="00E977A9" w:rsidRPr="00A769E6" w:rsidDel="002F3BCC" w:rsidRDefault="00E977A9" w:rsidP="004962F3">
            <w:pPr>
              <w:jc w:val="center"/>
              <w:rPr>
                <w:del w:id="896" w:author="Jeremy Groves" w:date="2023-01-26T13:02:00Z"/>
                <w:rFonts w:ascii="Times New Roman" w:hAnsi="Times New Roman"/>
                <w:color w:val="000000"/>
                <w:sz w:val="16"/>
                <w:szCs w:val="16"/>
              </w:rPr>
            </w:pPr>
            <w:del w:id="897" w:author="Jeremy Groves" w:date="2023-01-26T13:02:00Z">
              <w:r w:rsidRPr="00A769E6" w:rsidDel="002F3BCC">
                <w:rPr>
                  <w:rFonts w:ascii="Times New Roman" w:hAnsi="Times New Roman"/>
                  <w:color w:val="000000"/>
                  <w:sz w:val="16"/>
                  <w:szCs w:val="16"/>
                </w:rPr>
                <w:delText>0.472</w:delText>
              </w:r>
            </w:del>
          </w:p>
        </w:tc>
        <w:tc>
          <w:tcPr>
            <w:tcW w:w="720" w:type="dxa"/>
            <w:tcBorders>
              <w:top w:val="nil"/>
              <w:left w:val="single" w:sz="4" w:space="0" w:color="auto"/>
              <w:bottom w:val="nil"/>
              <w:right w:val="nil"/>
            </w:tcBorders>
            <w:shd w:val="clear" w:color="auto" w:fill="auto"/>
            <w:noWrap/>
            <w:vAlign w:val="center"/>
            <w:tcPrChange w:id="898" w:author="Jeremy Groves" w:date="2023-01-26T13:02:00Z">
              <w:tcPr>
                <w:tcW w:w="720" w:type="dxa"/>
                <w:tcBorders>
                  <w:top w:val="nil"/>
                  <w:left w:val="single" w:sz="4" w:space="0" w:color="auto"/>
                  <w:bottom w:val="nil"/>
                  <w:right w:val="nil"/>
                </w:tcBorders>
                <w:shd w:val="clear" w:color="auto" w:fill="auto"/>
                <w:noWrap/>
                <w:vAlign w:val="center"/>
              </w:tcPr>
            </w:tcPrChange>
          </w:tcPr>
          <w:p w14:paraId="0166EF31" w14:textId="16182F25" w:rsidR="00E977A9" w:rsidRPr="00A769E6" w:rsidDel="002F3BCC" w:rsidRDefault="00E977A9" w:rsidP="004962F3">
            <w:pPr>
              <w:jc w:val="center"/>
              <w:rPr>
                <w:del w:id="899" w:author="Jeremy Groves" w:date="2023-01-26T13:02:00Z"/>
                <w:rFonts w:ascii="Times New Roman" w:hAnsi="Times New Roman"/>
                <w:color w:val="000000"/>
                <w:sz w:val="16"/>
                <w:szCs w:val="16"/>
              </w:rPr>
            </w:pPr>
            <w:del w:id="900" w:author="Jeremy Groves" w:date="2023-01-26T13:02:00Z">
              <w:r w:rsidRPr="00A769E6" w:rsidDel="002F3BCC">
                <w:rPr>
                  <w:rFonts w:ascii="Times New Roman" w:hAnsi="Times New Roman"/>
                  <w:color w:val="000000"/>
                  <w:sz w:val="16"/>
                  <w:szCs w:val="16"/>
                </w:rPr>
                <w:delText>0.625</w:delText>
              </w:r>
            </w:del>
          </w:p>
        </w:tc>
        <w:tc>
          <w:tcPr>
            <w:tcW w:w="720" w:type="dxa"/>
            <w:tcBorders>
              <w:top w:val="nil"/>
              <w:left w:val="nil"/>
              <w:bottom w:val="nil"/>
              <w:right w:val="single" w:sz="4" w:space="0" w:color="auto"/>
            </w:tcBorders>
            <w:shd w:val="clear" w:color="auto" w:fill="auto"/>
            <w:noWrap/>
            <w:vAlign w:val="center"/>
            <w:tcPrChange w:id="901" w:author="Jeremy Groves" w:date="2023-01-26T13:02:00Z">
              <w:tcPr>
                <w:tcW w:w="720" w:type="dxa"/>
                <w:tcBorders>
                  <w:top w:val="nil"/>
                  <w:left w:val="nil"/>
                  <w:bottom w:val="nil"/>
                  <w:right w:val="single" w:sz="4" w:space="0" w:color="auto"/>
                </w:tcBorders>
                <w:shd w:val="clear" w:color="auto" w:fill="auto"/>
                <w:noWrap/>
                <w:vAlign w:val="center"/>
              </w:tcPr>
            </w:tcPrChange>
          </w:tcPr>
          <w:p w14:paraId="64F2E6F7" w14:textId="38D55A29" w:rsidR="00E977A9" w:rsidRPr="00A769E6" w:rsidDel="002F3BCC" w:rsidRDefault="00E977A9" w:rsidP="004962F3">
            <w:pPr>
              <w:jc w:val="center"/>
              <w:rPr>
                <w:del w:id="902" w:author="Jeremy Groves" w:date="2023-01-26T13:02:00Z"/>
                <w:rFonts w:ascii="Times New Roman" w:hAnsi="Times New Roman"/>
                <w:color w:val="000000"/>
                <w:sz w:val="16"/>
                <w:szCs w:val="16"/>
              </w:rPr>
            </w:pPr>
            <w:del w:id="903" w:author="Jeremy Groves" w:date="2023-01-26T13:02:00Z">
              <w:r w:rsidRPr="00A769E6" w:rsidDel="002F3BCC">
                <w:rPr>
                  <w:rFonts w:ascii="Times New Roman" w:hAnsi="Times New Roman"/>
                  <w:color w:val="000000"/>
                  <w:sz w:val="16"/>
                  <w:szCs w:val="16"/>
                </w:rPr>
                <w:delText>0.484</w:delText>
              </w:r>
            </w:del>
          </w:p>
        </w:tc>
        <w:tc>
          <w:tcPr>
            <w:tcW w:w="724" w:type="dxa"/>
            <w:tcBorders>
              <w:top w:val="nil"/>
              <w:left w:val="single" w:sz="4" w:space="0" w:color="auto"/>
              <w:bottom w:val="nil"/>
              <w:right w:val="nil"/>
            </w:tcBorders>
            <w:shd w:val="clear" w:color="auto" w:fill="auto"/>
            <w:noWrap/>
            <w:vAlign w:val="center"/>
            <w:tcPrChange w:id="904" w:author="Jeremy Groves" w:date="2023-01-26T13:02:00Z">
              <w:tcPr>
                <w:tcW w:w="724" w:type="dxa"/>
                <w:tcBorders>
                  <w:top w:val="nil"/>
                  <w:left w:val="single" w:sz="4" w:space="0" w:color="auto"/>
                  <w:bottom w:val="nil"/>
                  <w:right w:val="nil"/>
                </w:tcBorders>
                <w:shd w:val="clear" w:color="auto" w:fill="auto"/>
                <w:noWrap/>
                <w:vAlign w:val="center"/>
              </w:tcPr>
            </w:tcPrChange>
          </w:tcPr>
          <w:p w14:paraId="55938C77" w14:textId="6BF0A7D1" w:rsidR="00E977A9" w:rsidRPr="00A769E6" w:rsidDel="002F3BCC" w:rsidRDefault="00E977A9" w:rsidP="004962F3">
            <w:pPr>
              <w:jc w:val="center"/>
              <w:rPr>
                <w:del w:id="905" w:author="Jeremy Groves" w:date="2023-01-26T13:02:00Z"/>
                <w:rFonts w:ascii="Times New Roman" w:hAnsi="Times New Roman"/>
                <w:color w:val="000000"/>
                <w:sz w:val="16"/>
                <w:szCs w:val="16"/>
              </w:rPr>
            </w:pPr>
            <w:del w:id="906" w:author="Jeremy Groves" w:date="2023-01-26T13:02:00Z">
              <w:r w:rsidRPr="00A769E6" w:rsidDel="002F3BCC">
                <w:rPr>
                  <w:rFonts w:ascii="Times New Roman" w:hAnsi="Times New Roman"/>
                  <w:color w:val="000000"/>
                  <w:sz w:val="16"/>
                  <w:szCs w:val="16"/>
                </w:rPr>
                <w:delText>0.433</w:delText>
              </w:r>
            </w:del>
          </w:p>
        </w:tc>
        <w:tc>
          <w:tcPr>
            <w:tcW w:w="720" w:type="dxa"/>
            <w:tcBorders>
              <w:top w:val="nil"/>
              <w:left w:val="nil"/>
              <w:bottom w:val="nil"/>
              <w:right w:val="nil"/>
            </w:tcBorders>
            <w:shd w:val="clear" w:color="auto" w:fill="auto"/>
            <w:noWrap/>
            <w:vAlign w:val="center"/>
            <w:tcPrChange w:id="907" w:author="Jeremy Groves" w:date="2023-01-26T13:02:00Z">
              <w:tcPr>
                <w:tcW w:w="720" w:type="dxa"/>
                <w:tcBorders>
                  <w:top w:val="nil"/>
                  <w:left w:val="nil"/>
                  <w:bottom w:val="nil"/>
                  <w:right w:val="nil"/>
                </w:tcBorders>
                <w:shd w:val="clear" w:color="auto" w:fill="auto"/>
                <w:noWrap/>
                <w:vAlign w:val="center"/>
              </w:tcPr>
            </w:tcPrChange>
          </w:tcPr>
          <w:p w14:paraId="18808467" w14:textId="0A62DD5D" w:rsidR="00E977A9" w:rsidRPr="00A769E6" w:rsidDel="002F3BCC" w:rsidRDefault="00E977A9" w:rsidP="004962F3">
            <w:pPr>
              <w:jc w:val="center"/>
              <w:rPr>
                <w:del w:id="908" w:author="Jeremy Groves" w:date="2023-01-26T13:02:00Z"/>
                <w:rFonts w:ascii="Times New Roman" w:hAnsi="Times New Roman"/>
                <w:color w:val="000000"/>
                <w:sz w:val="16"/>
                <w:szCs w:val="16"/>
              </w:rPr>
            </w:pPr>
            <w:del w:id="909" w:author="Jeremy Groves" w:date="2023-01-26T13:02:00Z">
              <w:r w:rsidRPr="00A769E6" w:rsidDel="002F3BCC">
                <w:rPr>
                  <w:rFonts w:ascii="Times New Roman" w:hAnsi="Times New Roman"/>
                  <w:color w:val="000000"/>
                  <w:sz w:val="16"/>
                  <w:szCs w:val="16"/>
                </w:rPr>
                <w:delText>0.496</w:delText>
              </w:r>
            </w:del>
          </w:p>
        </w:tc>
      </w:tr>
      <w:tr w:rsidR="00E977A9" w:rsidRPr="00A769E6" w:rsidDel="002F3BCC" w14:paraId="47AB5457" w14:textId="7448CF07" w:rsidTr="002F3BCC">
        <w:tblPrEx>
          <w:tblW w:w="10267" w:type="dxa"/>
          <w:jc w:val="center"/>
          <w:tblLayout w:type="fixed"/>
          <w:tblCellMar>
            <w:left w:w="29" w:type="dxa"/>
            <w:right w:w="29" w:type="dxa"/>
          </w:tblCellMar>
          <w:tblPrExChange w:id="910" w:author="Jeremy Groves" w:date="2023-01-26T13:02:00Z">
            <w:tblPrEx>
              <w:tblW w:w="10267" w:type="dxa"/>
              <w:jc w:val="center"/>
              <w:tblLayout w:type="fixed"/>
              <w:tblCellMar>
                <w:left w:w="29" w:type="dxa"/>
                <w:right w:w="29" w:type="dxa"/>
              </w:tblCellMar>
            </w:tblPrEx>
          </w:tblPrExChange>
        </w:tblPrEx>
        <w:trPr>
          <w:trHeight w:val="245"/>
          <w:jc w:val="center"/>
          <w:del w:id="911" w:author="Jeremy Groves" w:date="2023-01-26T13:02:00Z"/>
          <w:trPrChange w:id="912"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913" w:author="Jeremy Groves" w:date="2023-01-26T13:02:00Z">
              <w:tcPr>
                <w:tcW w:w="1260" w:type="dxa"/>
                <w:tcBorders>
                  <w:top w:val="nil"/>
                  <w:left w:val="nil"/>
                  <w:bottom w:val="nil"/>
                  <w:right w:val="single" w:sz="4" w:space="0" w:color="auto"/>
                </w:tcBorders>
                <w:shd w:val="clear" w:color="auto" w:fill="auto"/>
                <w:noWrap/>
                <w:vAlign w:val="center"/>
              </w:tcPr>
            </w:tcPrChange>
          </w:tcPr>
          <w:p w14:paraId="3F6137BD" w14:textId="6E712703" w:rsidR="00E977A9" w:rsidRPr="00A769E6" w:rsidDel="002F3BCC" w:rsidRDefault="00E977A9" w:rsidP="004962F3">
            <w:pPr>
              <w:rPr>
                <w:del w:id="914" w:author="Jeremy Groves" w:date="2023-01-26T13:02:00Z"/>
                <w:rFonts w:ascii="Times New Roman" w:hAnsi="Times New Roman"/>
                <w:color w:val="000000"/>
                <w:sz w:val="16"/>
                <w:szCs w:val="16"/>
              </w:rPr>
            </w:pPr>
            <w:del w:id="915" w:author="Jeremy Groves" w:date="2023-01-26T13:02:00Z">
              <w:r w:rsidRPr="00A769E6" w:rsidDel="002F3BCC">
                <w:rPr>
                  <w:rFonts w:ascii="Times New Roman" w:hAnsi="Times New Roman"/>
                  <w:color w:val="000000"/>
                  <w:sz w:val="16"/>
                  <w:szCs w:val="16"/>
                </w:rPr>
                <w:delText>Average</w:delText>
              </w:r>
            </w:del>
          </w:p>
        </w:tc>
        <w:tc>
          <w:tcPr>
            <w:tcW w:w="3237" w:type="dxa"/>
            <w:tcBorders>
              <w:top w:val="nil"/>
              <w:left w:val="single" w:sz="4" w:space="0" w:color="auto"/>
              <w:bottom w:val="nil"/>
              <w:right w:val="single" w:sz="4" w:space="0" w:color="auto"/>
            </w:tcBorders>
            <w:shd w:val="clear" w:color="auto" w:fill="auto"/>
            <w:vAlign w:val="center"/>
            <w:tcPrChange w:id="916"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0FA420E9" w14:textId="05F2892B" w:rsidR="00E977A9" w:rsidRPr="00A769E6" w:rsidDel="002F3BCC" w:rsidRDefault="00E977A9" w:rsidP="004962F3">
            <w:pPr>
              <w:rPr>
                <w:del w:id="917" w:author="Jeremy Groves" w:date="2023-01-26T13:02:00Z"/>
                <w:rFonts w:ascii="Times New Roman" w:hAnsi="Times New Roman"/>
                <w:color w:val="000000"/>
                <w:sz w:val="16"/>
                <w:szCs w:val="16"/>
              </w:rPr>
            </w:pPr>
            <w:del w:id="918" w:author="Jeremy Groves" w:date="2023-01-26T13:02:00Z">
              <w:r w:rsidRPr="00A769E6" w:rsidDel="002F3BCC">
                <w:rPr>
                  <w:rFonts w:ascii="Times New Roman" w:hAnsi="Times New Roman"/>
                  <w:color w:val="000000"/>
                  <w:sz w:val="16"/>
                  <w:szCs w:val="16"/>
                </w:rPr>
                <w:delText>=1 if Self-Reported Health as Average</w:delText>
              </w:r>
            </w:del>
          </w:p>
        </w:tc>
        <w:tc>
          <w:tcPr>
            <w:tcW w:w="721" w:type="dxa"/>
            <w:tcBorders>
              <w:top w:val="nil"/>
              <w:left w:val="single" w:sz="4" w:space="0" w:color="auto"/>
              <w:bottom w:val="nil"/>
              <w:right w:val="nil"/>
            </w:tcBorders>
            <w:shd w:val="clear" w:color="auto" w:fill="auto"/>
            <w:noWrap/>
            <w:vAlign w:val="center"/>
            <w:tcPrChange w:id="919" w:author="Jeremy Groves" w:date="2023-01-26T13:02:00Z">
              <w:tcPr>
                <w:tcW w:w="721" w:type="dxa"/>
                <w:tcBorders>
                  <w:top w:val="nil"/>
                  <w:left w:val="single" w:sz="4" w:space="0" w:color="auto"/>
                  <w:bottom w:val="nil"/>
                  <w:right w:val="nil"/>
                </w:tcBorders>
                <w:shd w:val="clear" w:color="auto" w:fill="auto"/>
                <w:noWrap/>
                <w:vAlign w:val="center"/>
              </w:tcPr>
            </w:tcPrChange>
          </w:tcPr>
          <w:p w14:paraId="268F368E" w14:textId="4484D976" w:rsidR="00E977A9" w:rsidRPr="00A769E6" w:rsidDel="002F3BCC" w:rsidRDefault="00E977A9" w:rsidP="004962F3">
            <w:pPr>
              <w:jc w:val="center"/>
              <w:rPr>
                <w:del w:id="920" w:author="Jeremy Groves" w:date="2023-01-26T13:02:00Z"/>
                <w:rFonts w:ascii="Times New Roman" w:hAnsi="Times New Roman"/>
                <w:color w:val="000000"/>
                <w:sz w:val="16"/>
                <w:szCs w:val="16"/>
              </w:rPr>
            </w:pPr>
            <w:del w:id="921" w:author="Jeremy Groves" w:date="2023-01-26T13:02:00Z">
              <w:r w:rsidRPr="00A769E6" w:rsidDel="002F3BCC">
                <w:rPr>
                  <w:rFonts w:ascii="Times New Roman" w:hAnsi="Times New Roman"/>
                  <w:color w:val="000000"/>
                  <w:sz w:val="16"/>
                  <w:szCs w:val="16"/>
                </w:rPr>
                <w:delText>0.297</w:delText>
              </w:r>
            </w:del>
          </w:p>
        </w:tc>
        <w:tc>
          <w:tcPr>
            <w:tcW w:w="722" w:type="dxa"/>
            <w:tcBorders>
              <w:top w:val="nil"/>
              <w:left w:val="nil"/>
              <w:bottom w:val="nil"/>
              <w:right w:val="single" w:sz="4" w:space="0" w:color="auto"/>
            </w:tcBorders>
            <w:shd w:val="clear" w:color="auto" w:fill="auto"/>
            <w:noWrap/>
            <w:vAlign w:val="center"/>
            <w:tcPrChange w:id="922" w:author="Jeremy Groves" w:date="2023-01-26T13:02:00Z">
              <w:tcPr>
                <w:tcW w:w="722" w:type="dxa"/>
                <w:tcBorders>
                  <w:top w:val="nil"/>
                  <w:left w:val="nil"/>
                  <w:bottom w:val="nil"/>
                  <w:right w:val="single" w:sz="4" w:space="0" w:color="auto"/>
                </w:tcBorders>
                <w:shd w:val="clear" w:color="auto" w:fill="auto"/>
                <w:noWrap/>
                <w:vAlign w:val="center"/>
              </w:tcPr>
            </w:tcPrChange>
          </w:tcPr>
          <w:p w14:paraId="5F2CA9FE" w14:textId="37976F77" w:rsidR="00E977A9" w:rsidRPr="00A769E6" w:rsidDel="002F3BCC" w:rsidRDefault="00E977A9" w:rsidP="004962F3">
            <w:pPr>
              <w:jc w:val="center"/>
              <w:rPr>
                <w:del w:id="923" w:author="Jeremy Groves" w:date="2023-01-26T13:02:00Z"/>
                <w:rFonts w:ascii="Times New Roman" w:hAnsi="Times New Roman"/>
                <w:color w:val="000000"/>
                <w:sz w:val="16"/>
                <w:szCs w:val="16"/>
              </w:rPr>
            </w:pPr>
            <w:del w:id="924" w:author="Jeremy Groves" w:date="2023-01-26T13:02:00Z">
              <w:r w:rsidRPr="00A769E6" w:rsidDel="002F3BCC">
                <w:rPr>
                  <w:rFonts w:ascii="Times New Roman" w:hAnsi="Times New Roman"/>
                  <w:color w:val="000000"/>
                  <w:sz w:val="16"/>
                  <w:szCs w:val="16"/>
                </w:rPr>
                <w:delText>0.457</w:delText>
              </w:r>
            </w:del>
          </w:p>
        </w:tc>
        <w:tc>
          <w:tcPr>
            <w:tcW w:w="720" w:type="dxa"/>
            <w:tcBorders>
              <w:top w:val="nil"/>
              <w:left w:val="single" w:sz="4" w:space="0" w:color="auto"/>
              <w:bottom w:val="nil"/>
              <w:right w:val="nil"/>
            </w:tcBorders>
            <w:shd w:val="clear" w:color="auto" w:fill="auto"/>
            <w:noWrap/>
            <w:vAlign w:val="center"/>
            <w:tcPrChange w:id="925" w:author="Jeremy Groves" w:date="2023-01-26T13:02:00Z">
              <w:tcPr>
                <w:tcW w:w="720" w:type="dxa"/>
                <w:tcBorders>
                  <w:top w:val="nil"/>
                  <w:left w:val="single" w:sz="4" w:space="0" w:color="auto"/>
                  <w:bottom w:val="nil"/>
                  <w:right w:val="nil"/>
                </w:tcBorders>
                <w:shd w:val="clear" w:color="auto" w:fill="auto"/>
                <w:noWrap/>
                <w:vAlign w:val="center"/>
              </w:tcPr>
            </w:tcPrChange>
          </w:tcPr>
          <w:p w14:paraId="4F826F42" w14:textId="479BFBC6" w:rsidR="00E977A9" w:rsidRPr="00A769E6" w:rsidDel="002F3BCC" w:rsidRDefault="00E977A9" w:rsidP="004962F3">
            <w:pPr>
              <w:jc w:val="center"/>
              <w:rPr>
                <w:del w:id="926" w:author="Jeremy Groves" w:date="2023-01-26T13:02:00Z"/>
                <w:rFonts w:ascii="Times New Roman" w:hAnsi="Times New Roman"/>
                <w:color w:val="000000"/>
                <w:sz w:val="16"/>
                <w:szCs w:val="16"/>
              </w:rPr>
            </w:pPr>
            <w:del w:id="927" w:author="Jeremy Groves" w:date="2023-01-26T13:02:00Z">
              <w:r w:rsidRPr="00A769E6" w:rsidDel="002F3BCC">
                <w:rPr>
                  <w:rFonts w:ascii="Times New Roman" w:hAnsi="Times New Roman"/>
                  <w:color w:val="000000"/>
                  <w:sz w:val="16"/>
                  <w:szCs w:val="16"/>
                </w:rPr>
                <w:delText>0.257</w:delText>
              </w:r>
            </w:del>
          </w:p>
        </w:tc>
        <w:tc>
          <w:tcPr>
            <w:tcW w:w="720" w:type="dxa"/>
            <w:tcBorders>
              <w:top w:val="nil"/>
              <w:left w:val="nil"/>
              <w:bottom w:val="nil"/>
              <w:right w:val="single" w:sz="4" w:space="0" w:color="auto"/>
            </w:tcBorders>
            <w:shd w:val="clear" w:color="auto" w:fill="auto"/>
            <w:noWrap/>
            <w:vAlign w:val="center"/>
            <w:tcPrChange w:id="928" w:author="Jeremy Groves" w:date="2023-01-26T13:02:00Z">
              <w:tcPr>
                <w:tcW w:w="720" w:type="dxa"/>
                <w:tcBorders>
                  <w:top w:val="nil"/>
                  <w:left w:val="nil"/>
                  <w:bottom w:val="nil"/>
                  <w:right w:val="single" w:sz="4" w:space="0" w:color="auto"/>
                </w:tcBorders>
                <w:shd w:val="clear" w:color="auto" w:fill="auto"/>
                <w:noWrap/>
                <w:vAlign w:val="center"/>
              </w:tcPr>
            </w:tcPrChange>
          </w:tcPr>
          <w:p w14:paraId="59F305BA" w14:textId="4616C913" w:rsidR="00E977A9" w:rsidRPr="00A769E6" w:rsidDel="002F3BCC" w:rsidRDefault="00E977A9" w:rsidP="004962F3">
            <w:pPr>
              <w:jc w:val="center"/>
              <w:rPr>
                <w:del w:id="929" w:author="Jeremy Groves" w:date="2023-01-26T13:02:00Z"/>
                <w:rFonts w:ascii="Times New Roman" w:hAnsi="Times New Roman"/>
                <w:color w:val="000000"/>
                <w:sz w:val="16"/>
                <w:szCs w:val="16"/>
              </w:rPr>
            </w:pPr>
            <w:del w:id="930" w:author="Jeremy Groves" w:date="2023-01-26T13:02:00Z">
              <w:r w:rsidRPr="00A769E6" w:rsidDel="002F3BCC">
                <w:rPr>
                  <w:rFonts w:ascii="Times New Roman" w:hAnsi="Times New Roman"/>
                  <w:color w:val="000000"/>
                  <w:sz w:val="16"/>
                  <w:szCs w:val="16"/>
                </w:rPr>
                <w:delText>0.437</w:delText>
              </w:r>
            </w:del>
          </w:p>
        </w:tc>
        <w:tc>
          <w:tcPr>
            <w:tcW w:w="720" w:type="dxa"/>
            <w:tcBorders>
              <w:top w:val="nil"/>
              <w:left w:val="single" w:sz="4" w:space="0" w:color="auto"/>
              <w:bottom w:val="nil"/>
              <w:right w:val="nil"/>
            </w:tcBorders>
            <w:shd w:val="clear" w:color="auto" w:fill="auto"/>
            <w:noWrap/>
            <w:vAlign w:val="center"/>
            <w:tcPrChange w:id="931" w:author="Jeremy Groves" w:date="2023-01-26T13:02:00Z">
              <w:tcPr>
                <w:tcW w:w="720" w:type="dxa"/>
                <w:tcBorders>
                  <w:top w:val="nil"/>
                  <w:left w:val="single" w:sz="4" w:space="0" w:color="auto"/>
                  <w:bottom w:val="nil"/>
                  <w:right w:val="nil"/>
                </w:tcBorders>
                <w:shd w:val="clear" w:color="auto" w:fill="auto"/>
                <w:noWrap/>
                <w:vAlign w:val="center"/>
              </w:tcPr>
            </w:tcPrChange>
          </w:tcPr>
          <w:p w14:paraId="5B2F86BD" w14:textId="732CB830" w:rsidR="00E977A9" w:rsidRPr="00A769E6" w:rsidDel="002F3BCC" w:rsidRDefault="00E977A9" w:rsidP="004962F3">
            <w:pPr>
              <w:jc w:val="center"/>
              <w:rPr>
                <w:del w:id="932" w:author="Jeremy Groves" w:date="2023-01-26T13:02:00Z"/>
                <w:rFonts w:ascii="Times New Roman" w:hAnsi="Times New Roman"/>
                <w:color w:val="000000"/>
                <w:sz w:val="16"/>
                <w:szCs w:val="16"/>
              </w:rPr>
            </w:pPr>
            <w:del w:id="933" w:author="Jeremy Groves" w:date="2023-01-26T13:02:00Z">
              <w:r w:rsidRPr="00A769E6" w:rsidDel="002F3BCC">
                <w:rPr>
                  <w:rFonts w:ascii="Times New Roman" w:hAnsi="Times New Roman"/>
                  <w:color w:val="000000"/>
                  <w:sz w:val="16"/>
                  <w:szCs w:val="16"/>
                </w:rPr>
                <w:delText>0.285</w:delText>
              </w:r>
            </w:del>
          </w:p>
        </w:tc>
        <w:tc>
          <w:tcPr>
            <w:tcW w:w="720" w:type="dxa"/>
            <w:tcBorders>
              <w:top w:val="nil"/>
              <w:left w:val="nil"/>
              <w:bottom w:val="nil"/>
              <w:right w:val="single" w:sz="4" w:space="0" w:color="auto"/>
            </w:tcBorders>
            <w:shd w:val="clear" w:color="auto" w:fill="auto"/>
            <w:noWrap/>
            <w:vAlign w:val="center"/>
            <w:tcPrChange w:id="934" w:author="Jeremy Groves" w:date="2023-01-26T13:02:00Z">
              <w:tcPr>
                <w:tcW w:w="720" w:type="dxa"/>
                <w:tcBorders>
                  <w:top w:val="nil"/>
                  <w:left w:val="nil"/>
                  <w:bottom w:val="nil"/>
                  <w:right w:val="single" w:sz="4" w:space="0" w:color="auto"/>
                </w:tcBorders>
                <w:shd w:val="clear" w:color="auto" w:fill="auto"/>
                <w:noWrap/>
                <w:vAlign w:val="center"/>
              </w:tcPr>
            </w:tcPrChange>
          </w:tcPr>
          <w:p w14:paraId="4950D627" w14:textId="15A304EC" w:rsidR="00E977A9" w:rsidRPr="00A769E6" w:rsidDel="002F3BCC" w:rsidRDefault="00E977A9" w:rsidP="004962F3">
            <w:pPr>
              <w:jc w:val="center"/>
              <w:rPr>
                <w:del w:id="935" w:author="Jeremy Groves" w:date="2023-01-26T13:02:00Z"/>
                <w:rFonts w:ascii="Times New Roman" w:hAnsi="Times New Roman"/>
                <w:color w:val="000000"/>
                <w:sz w:val="16"/>
                <w:szCs w:val="16"/>
              </w:rPr>
            </w:pPr>
            <w:del w:id="936" w:author="Jeremy Groves" w:date="2023-01-26T13:02:00Z">
              <w:r w:rsidRPr="00A769E6" w:rsidDel="002F3BCC">
                <w:rPr>
                  <w:rFonts w:ascii="Times New Roman" w:hAnsi="Times New Roman"/>
                  <w:color w:val="000000"/>
                  <w:sz w:val="16"/>
                  <w:szCs w:val="16"/>
                </w:rPr>
                <w:delText>0.451</w:delText>
              </w:r>
            </w:del>
          </w:p>
        </w:tc>
        <w:tc>
          <w:tcPr>
            <w:tcW w:w="724" w:type="dxa"/>
            <w:tcBorders>
              <w:top w:val="nil"/>
              <w:left w:val="single" w:sz="4" w:space="0" w:color="auto"/>
              <w:bottom w:val="nil"/>
              <w:right w:val="nil"/>
            </w:tcBorders>
            <w:shd w:val="clear" w:color="auto" w:fill="auto"/>
            <w:noWrap/>
            <w:vAlign w:val="center"/>
            <w:tcPrChange w:id="937" w:author="Jeremy Groves" w:date="2023-01-26T13:02:00Z">
              <w:tcPr>
                <w:tcW w:w="724" w:type="dxa"/>
                <w:tcBorders>
                  <w:top w:val="nil"/>
                  <w:left w:val="single" w:sz="4" w:space="0" w:color="auto"/>
                  <w:bottom w:val="nil"/>
                  <w:right w:val="nil"/>
                </w:tcBorders>
                <w:shd w:val="clear" w:color="auto" w:fill="auto"/>
                <w:noWrap/>
                <w:vAlign w:val="center"/>
              </w:tcPr>
            </w:tcPrChange>
          </w:tcPr>
          <w:p w14:paraId="3D3479AC" w14:textId="2A009266" w:rsidR="00E977A9" w:rsidRPr="00A769E6" w:rsidDel="002F3BCC" w:rsidRDefault="00E977A9" w:rsidP="004962F3">
            <w:pPr>
              <w:jc w:val="center"/>
              <w:rPr>
                <w:del w:id="938" w:author="Jeremy Groves" w:date="2023-01-26T13:02:00Z"/>
                <w:rFonts w:ascii="Times New Roman" w:hAnsi="Times New Roman"/>
                <w:color w:val="000000"/>
                <w:sz w:val="16"/>
                <w:szCs w:val="16"/>
              </w:rPr>
            </w:pPr>
            <w:del w:id="939" w:author="Jeremy Groves" w:date="2023-01-26T13:02:00Z">
              <w:r w:rsidRPr="00A769E6" w:rsidDel="002F3BCC">
                <w:rPr>
                  <w:rFonts w:ascii="Times New Roman" w:hAnsi="Times New Roman"/>
                  <w:color w:val="000000"/>
                  <w:sz w:val="16"/>
                  <w:szCs w:val="16"/>
                </w:rPr>
                <w:delText>0.382</w:delText>
              </w:r>
            </w:del>
          </w:p>
        </w:tc>
        <w:tc>
          <w:tcPr>
            <w:tcW w:w="720" w:type="dxa"/>
            <w:tcBorders>
              <w:top w:val="nil"/>
              <w:left w:val="nil"/>
              <w:bottom w:val="nil"/>
              <w:right w:val="nil"/>
            </w:tcBorders>
            <w:shd w:val="clear" w:color="auto" w:fill="auto"/>
            <w:noWrap/>
            <w:vAlign w:val="center"/>
            <w:tcPrChange w:id="940" w:author="Jeremy Groves" w:date="2023-01-26T13:02:00Z">
              <w:tcPr>
                <w:tcW w:w="720" w:type="dxa"/>
                <w:tcBorders>
                  <w:top w:val="nil"/>
                  <w:left w:val="nil"/>
                  <w:bottom w:val="nil"/>
                  <w:right w:val="nil"/>
                </w:tcBorders>
                <w:shd w:val="clear" w:color="auto" w:fill="auto"/>
                <w:noWrap/>
                <w:vAlign w:val="center"/>
              </w:tcPr>
            </w:tcPrChange>
          </w:tcPr>
          <w:p w14:paraId="212C9DB8" w14:textId="72FD2386" w:rsidR="00E977A9" w:rsidRPr="00A769E6" w:rsidDel="002F3BCC" w:rsidRDefault="00E977A9" w:rsidP="004962F3">
            <w:pPr>
              <w:jc w:val="center"/>
              <w:rPr>
                <w:del w:id="941" w:author="Jeremy Groves" w:date="2023-01-26T13:02:00Z"/>
                <w:rFonts w:ascii="Times New Roman" w:hAnsi="Times New Roman"/>
                <w:color w:val="000000"/>
                <w:sz w:val="16"/>
                <w:szCs w:val="16"/>
              </w:rPr>
            </w:pPr>
            <w:del w:id="942" w:author="Jeremy Groves" w:date="2023-01-26T13:02:00Z">
              <w:r w:rsidRPr="00A769E6" w:rsidDel="002F3BCC">
                <w:rPr>
                  <w:rFonts w:ascii="Times New Roman" w:hAnsi="Times New Roman"/>
                  <w:color w:val="000000"/>
                  <w:sz w:val="16"/>
                  <w:szCs w:val="16"/>
                </w:rPr>
                <w:delText>0.486</w:delText>
              </w:r>
            </w:del>
          </w:p>
        </w:tc>
      </w:tr>
      <w:tr w:rsidR="00E977A9" w:rsidRPr="00A769E6" w:rsidDel="002F3BCC" w14:paraId="7E2F2867" w14:textId="701B06B9" w:rsidTr="002F3BCC">
        <w:tblPrEx>
          <w:tblW w:w="10267" w:type="dxa"/>
          <w:jc w:val="center"/>
          <w:tblLayout w:type="fixed"/>
          <w:tblCellMar>
            <w:left w:w="29" w:type="dxa"/>
            <w:right w:w="29" w:type="dxa"/>
          </w:tblCellMar>
          <w:tblPrExChange w:id="943" w:author="Jeremy Groves" w:date="2023-01-26T13:02:00Z">
            <w:tblPrEx>
              <w:tblW w:w="10267" w:type="dxa"/>
              <w:jc w:val="center"/>
              <w:tblLayout w:type="fixed"/>
              <w:tblCellMar>
                <w:left w:w="29" w:type="dxa"/>
                <w:right w:w="29" w:type="dxa"/>
              </w:tblCellMar>
            </w:tblPrEx>
          </w:tblPrExChange>
        </w:tblPrEx>
        <w:trPr>
          <w:trHeight w:val="245"/>
          <w:jc w:val="center"/>
          <w:del w:id="944" w:author="Jeremy Groves" w:date="2023-01-26T13:02:00Z"/>
          <w:trPrChange w:id="945"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946" w:author="Jeremy Groves" w:date="2023-01-26T13:02:00Z">
              <w:tcPr>
                <w:tcW w:w="1260" w:type="dxa"/>
                <w:tcBorders>
                  <w:top w:val="nil"/>
                  <w:left w:val="nil"/>
                  <w:bottom w:val="nil"/>
                  <w:right w:val="single" w:sz="4" w:space="0" w:color="auto"/>
                </w:tcBorders>
                <w:shd w:val="clear" w:color="auto" w:fill="auto"/>
                <w:noWrap/>
                <w:vAlign w:val="center"/>
              </w:tcPr>
            </w:tcPrChange>
          </w:tcPr>
          <w:p w14:paraId="12CF65CD" w14:textId="283B296B" w:rsidR="00E977A9" w:rsidRPr="00A769E6" w:rsidDel="002F3BCC" w:rsidRDefault="00E977A9" w:rsidP="004962F3">
            <w:pPr>
              <w:rPr>
                <w:del w:id="947" w:author="Jeremy Groves" w:date="2023-01-26T13:02:00Z"/>
                <w:rFonts w:ascii="Times New Roman" w:hAnsi="Times New Roman"/>
                <w:color w:val="000000"/>
                <w:sz w:val="16"/>
                <w:szCs w:val="16"/>
              </w:rPr>
            </w:pPr>
            <w:del w:id="948" w:author="Jeremy Groves" w:date="2023-01-26T13:02:00Z">
              <w:r w:rsidRPr="00A769E6" w:rsidDel="002F3BCC">
                <w:rPr>
                  <w:rFonts w:ascii="Times New Roman" w:hAnsi="Times New Roman"/>
                  <w:color w:val="000000"/>
                  <w:sz w:val="16"/>
                  <w:szCs w:val="16"/>
                </w:rPr>
                <w:delText>Poor</w:delText>
              </w:r>
            </w:del>
          </w:p>
        </w:tc>
        <w:tc>
          <w:tcPr>
            <w:tcW w:w="3237" w:type="dxa"/>
            <w:tcBorders>
              <w:top w:val="nil"/>
              <w:left w:val="single" w:sz="4" w:space="0" w:color="auto"/>
              <w:bottom w:val="nil"/>
              <w:right w:val="single" w:sz="4" w:space="0" w:color="auto"/>
            </w:tcBorders>
            <w:shd w:val="clear" w:color="auto" w:fill="auto"/>
            <w:vAlign w:val="center"/>
            <w:tcPrChange w:id="949"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398114EF" w14:textId="00B0BAAD" w:rsidR="00E977A9" w:rsidRPr="00A769E6" w:rsidDel="002F3BCC" w:rsidRDefault="00E977A9" w:rsidP="004962F3">
            <w:pPr>
              <w:rPr>
                <w:del w:id="950" w:author="Jeremy Groves" w:date="2023-01-26T13:02:00Z"/>
                <w:rFonts w:ascii="Times New Roman" w:hAnsi="Times New Roman"/>
                <w:color w:val="000000"/>
                <w:sz w:val="16"/>
                <w:szCs w:val="16"/>
              </w:rPr>
            </w:pPr>
            <w:del w:id="951" w:author="Jeremy Groves" w:date="2023-01-26T13:02:00Z">
              <w:r w:rsidRPr="00A769E6" w:rsidDel="002F3BCC">
                <w:rPr>
                  <w:rFonts w:ascii="Times New Roman" w:hAnsi="Times New Roman"/>
                  <w:color w:val="000000"/>
                  <w:sz w:val="16"/>
                  <w:szCs w:val="16"/>
                </w:rPr>
                <w:delText>=1 if Self-Reported Health as Poor</w:delText>
              </w:r>
            </w:del>
          </w:p>
        </w:tc>
        <w:tc>
          <w:tcPr>
            <w:tcW w:w="721" w:type="dxa"/>
            <w:tcBorders>
              <w:top w:val="nil"/>
              <w:left w:val="single" w:sz="4" w:space="0" w:color="auto"/>
              <w:bottom w:val="nil"/>
              <w:right w:val="nil"/>
            </w:tcBorders>
            <w:shd w:val="clear" w:color="auto" w:fill="auto"/>
            <w:noWrap/>
            <w:vAlign w:val="center"/>
            <w:tcPrChange w:id="952" w:author="Jeremy Groves" w:date="2023-01-26T13:02:00Z">
              <w:tcPr>
                <w:tcW w:w="721" w:type="dxa"/>
                <w:tcBorders>
                  <w:top w:val="nil"/>
                  <w:left w:val="single" w:sz="4" w:space="0" w:color="auto"/>
                  <w:bottom w:val="nil"/>
                  <w:right w:val="nil"/>
                </w:tcBorders>
                <w:shd w:val="clear" w:color="auto" w:fill="auto"/>
                <w:noWrap/>
                <w:vAlign w:val="center"/>
              </w:tcPr>
            </w:tcPrChange>
          </w:tcPr>
          <w:p w14:paraId="280CD5CA" w14:textId="16F6394B" w:rsidR="00E977A9" w:rsidRPr="00A769E6" w:rsidDel="002F3BCC" w:rsidRDefault="00E977A9" w:rsidP="004962F3">
            <w:pPr>
              <w:jc w:val="center"/>
              <w:rPr>
                <w:del w:id="953" w:author="Jeremy Groves" w:date="2023-01-26T13:02:00Z"/>
                <w:rFonts w:ascii="Times New Roman" w:hAnsi="Times New Roman"/>
                <w:color w:val="000000"/>
                <w:sz w:val="16"/>
                <w:szCs w:val="16"/>
              </w:rPr>
            </w:pPr>
            <w:del w:id="954" w:author="Jeremy Groves" w:date="2023-01-26T13:02:00Z">
              <w:r w:rsidRPr="00A769E6" w:rsidDel="002F3BCC">
                <w:rPr>
                  <w:rFonts w:ascii="Times New Roman" w:hAnsi="Times New Roman"/>
                  <w:color w:val="000000"/>
                  <w:sz w:val="16"/>
                  <w:szCs w:val="16"/>
                </w:rPr>
                <w:delText>0.108</w:delText>
              </w:r>
            </w:del>
          </w:p>
        </w:tc>
        <w:tc>
          <w:tcPr>
            <w:tcW w:w="722" w:type="dxa"/>
            <w:tcBorders>
              <w:top w:val="nil"/>
              <w:left w:val="nil"/>
              <w:bottom w:val="nil"/>
              <w:right w:val="single" w:sz="4" w:space="0" w:color="auto"/>
            </w:tcBorders>
            <w:shd w:val="clear" w:color="auto" w:fill="auto"/>
            <w:noWrap/>
            <w:vAlign w:val="center"/>
            <w:tcPrChange w:id="955" w:author="Jeremy Groves" w:date="2023-01-26T13:02:00Z">
              <w:tcPr>
                <w:tcW w:w="722" w:type="dxa"/>
                <w:tcBorders>
                  <w:top w:val="nil"/>
                  <w:left w:val="nil"/>
                  <w:bottom w:val="nil"/>
                  <w:right w:val="single" w:sz="4" w:space="0" w:color="auto"/>
                </w:tcBorders>
                <w:shd w:val="clear" w:color="auto" w:fill="auto"/>
                <w:noWrap/>
                <w:vAlign w:val="center"/>
              </w:tcPr>
            </w:tcPrChange>
          </w:tcPr>
          <w:p w14:paraId="0F726C5E" w14:textId="7F00BFCB" w:rsidR="00E977A9" w:rsidRPr="00A769E6" w:rsidDel="002F3BCC" w:rsidRDefault="00E977A9" w:rsidP="004962F3">
            <w:pPr>
              <w:jc w:val="center"/>
              <w:rPr>
                <w:del w:id="956" w:author="Jeremy Groves" w:date="2023-01-26T13:02:00Z"/>
                <w:rFonts w:ascii="Times New Roman" w:hAnsi="Times New Roman"/>
                <w:color w:val="000000"/>
                <w:sz w:val="16"/>
                <w:szCs w:val="16"/>
              </w:rPr>
            </w:pPr>
            <w:del w:id="957" w:author="Jeremy Groves" w:date="2023-01-26T13:02:00Z">
              <w:r w:rsidRPr="00A769E6" w:rsidDel="002F3BCC">
                <w:rPr>
                  <w:rFonts w:ascii="Times New Roman" w:hAnsi="Times New Roman"/>
                  <w:color w:val="000000"/>
                  <w:sz w:val="16"/>
                  <w:szCs w:val="16"/>
                </w:rPr>
                <w:delText>0.310</w:delText>
              </w:r>
            </w:del>
          </w:p>
        </w:tc>
        <w:tc>
          <w:tcPr>
            <w:tcW w:w="720" w:type="dxa"/>
            <w:tcBorders>
              <w:top w:val="nil"/>
              <w:left w:val="single" w:sz="4" w:space="0" w:color="auto"/>
              <w:bottom w:val="nil"/>
              <w:right w:val="nil"/>
            </w:tcBorders>
            <w:shd w:val="clear" w:color="auto" w:fill="auto"/>
            <w:noWrap/>
            <w:vAlign w:val="center"/>
            <w:tcPrChange w:id="958" w:author="Jeremy Groves" w:date="2023-01-26T13:02:00Z">
              <w:tcPr>
                <w:tcW w:w="720" w:type="dxa"/>
                <w:tcBorders>
                  <w:top w:val="nil"/>
                  <w:left w:val="single" w:sz="4" w:space="0" w:color="auto"/>
                  <w:bottom w:val="nil"/>
                  <w:right w:val="nil"/>
                </w:tcBorders>
                <w:shd w:val="clear" w:color="auto" w:fill="auto"/>
                <w:noWrap/>
                <w:vAlign w:val="center"/>
              </w:tcPr>
            </w:tcPrChange>
          </w:tcPr>
          <w:p w14:paraId="33B41EA7" w14:textId="5ACADA60" w:rsidR="00E977A9" w:rsidRPr="00A769E6" w:rsidDel="002F3BCC" w:rsidRDefault="00E977A9" w:rsidP="004962F3">
            <w:pPr>
              <w:jc w:val="center"/>
              <w:rPr>
                <w:del w:id="959" w:author="Jeremy Groves" w:date="2023-01-26T13:02:00Z"/>
                <w:rFonts w:ascii="Times New Roman" w:hAnsi="Times New Roman"/>
                <w:color w:val="000000"/>
                <w:sz w:val="16"/>
                <w:szCs w:val="16"/>
              </w:rPr>
            </w:pPr>
            <w:del w:id="960" w:author="Jeremy Groves" w:date="2023-01-26T13:02:00Z">
              <w:r w:rsidRPr="00A769E6" w:rsidDel="002F3BCC">
                <w:rPr>
                  <w:rFonts w:ascii="Times New Roman" w:hAnsi="Times New Roman"/>
                  <w:color w:val="000000"/>
                  <w:sz w:val="16"/>
                  <w:szCs w:val="16"/>
                </w:rPr>
                <w:delText>0.077</w:delText>
              </w:r>
            </w:del>
          </w:p>
        </w:tc>
        <w:tc>
          <w:tcPr>
            <w:tcW w:w="720" w:type="dxa"/>
            <w:tcBorders>
              <w:top w:val="nil"/>
              <w:left w:val="nil"/>
              <w:bottom w:val="nil"/>
              <w:right w:val="single" w:sz="4" w:space="0" w:color="auto"/>
            </w:tcBorders>
            <w:shd w:val="clear" w:color="auto" w:fill="auto"/>
            <w:noWrap/>
            <w:vAlign w:val="center"/>
            <w:tcPrChange w:id="961" w:author="Jeremy Groves" w:date="2023-01-26T13:02:00Z">
              <w:tcPr>
                <w:tcW w:w="720" w:type="dxa"/>
                <w:tcBorders>
                  <w:top w:val="nil"/>
                  <w:left w:val="nil"/>
                  <w:bottom w:val="nil"/>
                  <w:right w:val="single" w:sz="4" w:space="0" w:color="auto"/>
                </w:tcBorders>
                <w:shd w:val="clear" w:color="auto" w:fill="auto"/>
                <w:noWrap/>
                <w:vAlign w:val="center"/>
              </w:tcPr>
            </w:tcPrChange>
          </w:tcPr>
          <w:p w14:paraId="2008B19B" w14:textId="33286E44" w:rsidR="00E977A9" w:rsidRPr="00A769E6" w:rsidDel="002F3BCC" w:rsidRDefault="00E977A9" w:rsidP="004962F3">
            <w:pPr>
              <w:jc w:val="center"/>
              <w:rPr>
                <w:del w:id="962" w:author="Jeremy Groves" w:date="2023-01-26T13:02:00Z"/>
                <w:rFonts w:ascii="Times New Roman" w:hAnsi="Times New Roman"/>
                <w:color w:val="000000"/>
                <w:sz w:val="16"/>
                <w:szCs w:val="16"/>
              </w:rPr>
            </w:pPr>
            <w:del w:id="963" w:author="Jeremy Groves" w:date="2023-01-26T13:02:00Z">
              <w:r w:rsidRPr="00A769E6" w:rsidDel="002F3BCC">
                <w:rPr>
                  <w:rFonts w:ascii="Times New Roman" w:hAnsi="Times New Roman"/>
                  <w:color w:val="000000"/>
                  <w:sz w:val="16"/>
                  <w:szCs w:val="16"/>
                </w:rPr>
                <w:delText>0.266</w:delText>
              </w:r>
            </w:del>
          </w:p>
        </w:tc>
        <w:tc>
          <w:tcPr>
            <w:tcW w:w="720" w:type="dxa"/>
            <w:tcBorders>
              <w:top w:val="nil"/>
              <w:left w:val="single" w:sz="4" w:space="0" w:color="auto"/>
              <w:bottom w:val="nil"/>
              <w:right w:val="nil"/>
            </w:tcBorders>
            <w:shd w:val="clear" w:color="auto" w:fill="auto"/>
            <w:noWrap/>
            <w:vAlign w:val="center"/>
            <w:tcPrChange w:id="964" w:author="Jeremy Groves" w:date="2023-01-26T13:02:00Z">
              <w:tcPr>
                <w:tcW w:w="720" w:type="dxa"/>
                <w:tcBorders>
                  <w:top w:val="nil"/>
                  <w:left w:val="single" w:sz="4" w:space="0" w:color="auto"/>
                  <w:bottom w:val="nil"/>
                  <w:right w:val="nil"/>
                </w:tcBorders>
                <w:shd w:val="clear" w:color="auto" w:fill="auto"/>
                <w:noWrap/>
                <w:vAlign w:val="center"/>
              </w:tcPr>
            </w:tcPrChange>
          </w:tcPr>
          <w:p w14:paraId="08923EFC" w14:textId="311AF4EE" w:rsidR="00E977A9" w:rsidRPr="00A769E6" w:rsidDel="002F3BCC" w:rsidRDefault="00E977A9" w:rsidP="004962F3">
            <w:pPr>
              <w:jc w:val="center"/>
              <w:rPr>
                <w:del w:id="965" w:author="Jeremy Groves" w:date="2023-01-26T13:02:00Z"/>
                <w:rFonts w:ascii="Times New Roman" w:hAnsi="Times New Roman"/>
                <w:color w:val="000000"/>
                <w:sz w:val="16"/>
                <w:szCs w:val="16"/>
              </w:rPr>
            </w:pPr>
            <w:del w:id="966" w:author="Jeremy Groves" w:date="2023-01-26T13:02:00Z">
              <w:r w:rsidRPr="00A769E6" w:rsidDel="002F3BCC">
                <w:rPr>
                  <w:rFonts w:ascii="Times New Roman" w:hAnsi="Times New Roman"/>
                  <w:color w:val="000000"/>
                  <w:sz w:val="16"/>
                  <w:szCs w:val="16"/>
                </w:rPr>
                <w:delText>0.090</w:delText>
              </w:r>
            </w:del>
          </w:p>
        </w:tc>
        <w:tc>
          <w:tcPr>
            <w:tcW w:w="720" w:type="dxa"/>
            <w:tcBorders>
              <w:top w:val="nil"/>
              <w:left w:val="nil"/>
              <w:bottom w:val="nil"/>
              <w:right w:val="single" w:sz="4" w:space="0" w:color="auto"/>
            </w:tcBorders>
            <w:shd w:val="clear" w:color="auto" w:fill="auto"/>
            <w:noWrap/>
            <w:vAlign w:val="center"/>
            <w:tcPrChange w:id="967" w:author="Jeremy Groves" w:date="2023-01-26T13:02:00Z">
              <w:tcPr>
                <w:tcW w:w="720" w:type="dxa"/>
                <w:tcBorders>
                  <w:top w:val="nil"/>
                  <w:left w:val="nil"/>
                  <w:bottom w:val="nil"/>
                  <w:right w:val="single" w:sz="4" w:space="0" w:color="auto"/>
                </w:tcBorders>
                <w:shd w:val="clear" w:color="auto" w:fill="auto"/>
                <w:noWrap/>
                <w:vAlign w:val="center"/>
              </w:tcPr>
            </w:tcPrChange>
          </w:tcPr>
          <w:p w14:paraId="6D86FB72" w14:textId="72331A36" w:rsidR="00E977A9" w:rsidRPr="00A769E6" w:rsidDel="002F3BCC" w:rsidRDefault="00E977A9" w:rsidP="004962F3">
            <w:pPr>
              <w:jc w:val="center"/>
              <w:rPr>
                <w:del w:id="968" w:author="Jeremy Groves" w:date="2023-01-26T13:02:00Z"/>
                <w:rFonts w:ascii="Times New Roman" w:hAnsi="Times New Roman"/>
                <w:color w:val="000000"/>
                <w:sz w:val="16"/>
                <w:szCs w:val="16"/>
              </w:rPr>
            </w:pPr>
            <w:del w:id="969" w:author="Jeremy Groves" w:date="2023-01-26T13:02:00Z">
              <w:r w:rsidRPr="00A769E6" w:rsidDel="002F3BCC">
                <w:rPr>
                  <w:rFonts w:ascii="Times New Roman" w:hAnsi="Times New Roman"/>
                  <w:color w:val="000000"/>
                  <w:sz w:val="16"/>
                  <w:szCs w:val="16"/>
                </w:rPr>
                <w:delText>0.286</w:delText>
              </w:r>
            </w:del>
          </w:p>
        </w:tc>
        <w:tc>
          <w:tcPr>
            <w:tcW w:w="724" w:type="dxa"/>
            <w:tcBorders>
              <w:top w:val="nil"/>
              <w:left w:val="single" w:sz="4" w:space="0" w:color="auto"/>
              <w:bottom w:val="nil"/>
              <w:right w:val="nil"/>
            </w:tcBorders>
            <w:shd w:val="clear" w:color="auto" w:fill="auto"/>
            <w:noWrap/>
            <w:vAlign w:val="center"/>
            <w:tcPrChange w:id="970" w:author="Jeremy Groves" w:date="2023-01-26T13:02:00Z">
              <w:tcPr>
                <w:tcW w:w="724" w:type="dxa"/>
                <w:tcBorders>
                  <w:top w:val="nil"/>
                  <w:left w:val="single" w:sz="4" w:space="0" w:color="auto"/>
                  <w:bottom w:val="nil"/>
                  <w:right w:val="nil"/>
                </w:tcBorders>
                <w:shd w:val="clear" w:color="auto" w:fill="auto"/>
                <w:noWrap/>
                <w:vAlign w:val="center"/>
              </w:tcPr>
            </w:tcPrChange>
          </w:tcPr>
          <w:p w14:paraId="6E694391" w14:textId="2D817BF6" w:rsidR="00E977A9" w:rsidRPr="00A769E6" w:rsidDel="002F3BCC" w:rsidRDefault="00E977A9" w:rsidP="004962F3">
            <w:pPr>
              <w:jc w:val="center"/>
              <w:rPr>
                <w:del w:id="971" w:author="Jeremy Groves" w:date="2023-01-26T13:02:00Z"/>
                <w:rFonts w:ascii="Times New Roman" w:hAnsi="Times New Roman"/>
                <w:color w:val="000000"/>
                <w:sz w:val="16"/>
                <w:szCs w:val="16"/>
              </w:rPr>
            </w:pPr>
            <w:del w:id="972" w:author="Jeremy Groves" w:date="2023-01-26T13:02:00Z">
              <w:r w:rsidRPr="00A769E6" w:rsidDel="002F3BCC">
                <w:rPr>
                  <w:rFonts w:ascii="Times New Roman" w:hAnsi="Times New Roman"/>
                  <w:color w:val="000000"/>
                  <w:sz w:val="16"/>
                  <w:szCs w:val="16"/>
                </w:rPr>
                <w:delText>0.184</w:delText>
              </w:r>
            </w:del>
          </w:p>
        </w:tc>
        <w:tc>
          <w:tcPr>
            <w:tcW w:w="720" w:type="dxa"/>
            <w:tcBorders>
              <w:top w:val="nil"/>
              <w:left w:val="nil"/>
              <w:bottom w:val="nil"/>
              <w:right w:val="nil"/>
            </w:tcBorders>
            <w:shd w:val="clear" w:color="auto" w:fill="auto"/>
            <w:noWrap/>
            <w:vAlign w:val="center"/>
            <w:tcPrChange w:id="973" w:author="Jeremy Groves" w:date="2023-01-26T13:02:00Z">
              <w:tcPr>
                <w:tcW w:w="720" w:type="dxa"/>
                <w:tcBorders>
                  <w:top w:val="nil"/>
                  <w:left w:val="nil"/>
                  <w:bottom w:val="nil"/>
                  <w:right w:val="nil"/>
                </w:tcBorders>
                <w:shd w:val="clear" w:color="auto" w:fill="auto"/>
                <w:noWrap/>
                <w:vAlign w:val="center"/>
              </w:tcPr>
            </w:tcPrChange>
          </w:tcPr>
          <w:p w14:paraId="5751F4F4" w14:textId="5B7D4709" w:rsidR="00E977A9" w:rsidRPr="00A769E6" w:rsidDel="002F3BCC" w:rsidRDefault="00E977A9" w:rsidP="004962F3">
            <w:pPr>
              <w:jc w:val="center"/>
              <w:rPr>
                <w:del w:id="974" w:author="Jeremy Groves" w:date="2023-01-26T13:02:00Z"/>
                <w:rFonts w:ascii="Times New Roman" w:hAnsi="Times New Roman"/>
                <w:color w:val="000000"/>
                <w:sz w:val="16"/>
                <w:szCs w:val="16"/>
              </w:rPr>
            </w:pPr>
            <w:del w:id="975" w:author="Jeremy Groves" w:date="2023-01-26T13:02:00Z">
              <w:r w:rsidRPr="00A769E6" w:rsidDel="002F3BCC">
                <w:rPr>
                  <w:rFonts w:ascii="Times New Roman" w:hAnsi="Times New Roman"/>
                  <w:color w:val="000000"/>
                  <w:sz w:val="16"/>
                  <w:szCs w:val="16"/>
                </w:rPr>
                <w:delText>0.388</w:delText>
              </w:r>
            </w:del>
          </w:p>
        </w:tc>
      </w:tr>
      <w:tr w:rsidR="00E977A9" w:rsidRPr="00A769E6" w:rsidDel="002F3BCC" w14:paraId="78CCA9B3" w14:textId="257E5F40" w:rsidTr="002F3BCC">
        <w:tblPrEx>
          <w:tblW w:w="10267" w:type="dxa"/>
          <w:jc w:val="center"/>
          <w:tblLayout w:type="fixed"/>
          <w:tblCellMar>
            <w:left w:w="29" w:type="dxa"/>
            <w:right w:w="29" w:type="dxa"/>
          </w:tblCellMar>
          <w:tblPrExChange w:id="976" w:author="Jeremy Groves" w:date="2023-01-26T13:02:00Z">
            <w:tblPrEx>
              <w:tblW w:w="10267" w:type="dxa"/>
              <w:jc w:val="center"/>
              <w:tblLayout w:type="fixed"/>
              <w:tblCellMar>
                <w:left w:w="29" w:type="dxa"/>
                <w:right w:w="29" w:type="dxa"/>
              </w:tblCellMar>
            </w:tblPrEx>
          </w:tblPrExChange>
        </w:tblPrEx>
        <w:trPr>
          <w:trHeight w:val="245"/>
          <w:jc w:val="center"/>
          <w:del w:id="977" w:author="Jeremy Groves" w:date="2023-01-26T13:02:00Z"/>
          <w:trPrChange w:id="978"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979" w:author="Jeremy Groves" w:date="2023-01-26T13:02:00Z">
              <w:tcPr>
                <w:tcW w:w="1260" w:type="dxa"/>
                <w:tcBorders>
                  <w:top w:val="nil"/>
                  <w:left w:val="nil"/>
                  <w:bottom w:val="nil"/>
                  <w:right w:val="single" w:sz="4" w:space="0" w:color="auto"/>
                </w:tcBorders>
                <w:shd w:val="clear" w:color="auto" w:fill="auto"/>
                <w:noWrap/>
                <w:vAlign w:val="center"/>
              </w:tcPr>
            </w:tcPrChange>
          </w:tcPr>
          <w:p w14:paraId="722DE99B" w14:textId="57DDDAF8" w:rsidR="00E977A9" w:rsidRPr="00A769E6" w:rsidDel="002F3BCC" w:rsidRDefault="00E977A9" w:rsidP="004962F3">
            <w:pPr>
              <w:rPr>
                <w:del w:id="980" w:author="Jeremy Groves" w:date="2023-01-26T13:02:00Z"/>
                <w:rFonts w:ascii="Times New Roman" w:hAnsi="Times New Roman"/>
                <w:color w:val="000000"/>
                <w:sz w:val="16"/>
                <w:szCs w:val="16"/>
              </w:rPr>
            </w:pPr>
            <w:del w:id="981" w:author="Jeremy Groves" w:date="2023-01-26T13:02:00Z">
              <w:r w:rsidRPr="00A769E6" w:rsidDel="002F3BCC">
                <w:rPr>
                  <w:rFonts w:ascii="Times New Roman" w:hAnsi="Times New Roman"/>
                  <w:color w:val="000000"/>
                  <w:sz w:val="16"/>
                  <w:szCs w:val="16"/>
                </w:rPr>
                <w:delText>West*</w:delText>
              </w:r>
            </w:del>
          </w:p>
        </w:tc>
        <w:tc>
          <w:tcPr>
            <w:tcW w:w="3237" w:type="dxa"/>
            <w:tcBorders>
              <w:top w:val="nil"/>
              <w:left w:val="single" w:sz="4" w:space="0" w:color="auto"/>
              <w:bottom w:val="nil"/>
              <w:right w:val="single" w:sz="4" w:space="0" w:color="auto"/>
            </w:tcBorders>
            <w:shd w:val="clear" w:color="auto" w:fill="auto"/>
            <w:vAlign w:val="center"/>
            <w:tcPrChange w:id="982"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6667D89E" w14:textId="75264E5B" w:rsidR="00E977A9" w:rsidRPr="00A769E6" w:rsidDel="002F3BCC" w:rsidRDefault="00E977A9" w:rsidP="004962F3">
            <w:pPr>
              <w:rPr>
                <w:del w:id="983" w:author="Jeremy Groves" w:date="2023-01-26T13:02:00Z"/>
                <w:rFonts w:ascii="Times New Roman" w:hAnsi="Times New Roman"/>
                <w:color w:val="000000"/>
                <w:sz w:val="16"/>
                <w:szCs w:val="16"/>
              </w:rPr>
            </w:pPr>
            <w:del w:id="984" w:author="Jeremy Groves" w:date="2023-01-26T13:02:00Z">
              <w:r w:rsidRPr="00A769E6" w:rsidDel="002F3BCC">
                <w:rPr>
                  <w:rFonts w:ascii="Times New Roman" w:hAnsi="Times New Roman"/>
                  <w:color w:val="000000"/>
                  <w:sz w:val="16"/>
                  <w:szCs w:val="16"/>
                </w:rPr>
                <w:delText>West Region</w:delText>
              </w:r>
            </w:del>
          </w:p>
        </w:tc>
        <w:tc>
          <w:tcPr>
            <w:tcW w:w="721" w:type="dxa"/>
            <w:tcBorders>
              <w:top w:val="nil"/>
              <w:left w:val="single" w:sz="4" w:space="0" w:color="auto"/>
              <w:bottom w:val="nil"/>
              <w:right w:val="nil"/>
            </w:tcBorders>
            <w:shd w:val="clear" w:color="auto" w:fill="auto"/>
            <w:noWrap/>
            <w:vAlign w:val="center"/>
            <w:tcPrChange w:id="985" w:author="Jeremy Groves" w:date="2023-01-26T13:02:00Z">
              <w:tcPr>
                <w:tcW w:w="721" w:type="dxa"/>
                <w:tcBorders>
                  <w:top w:val="nil"/>
                  <w:left w:val="single" w:sz="4" w:space="0" w:color="auto"/>
                  <w:bottom w:val="nil"/>
                  <w:right w:val="nil"/>
                </w:tcBorders>
                <w:shd w:val="clear" w:color="auto" w:fill="auto"/>
                <w:noWrap/>
                <w:vAlign w:val="center"/>
              </w:tcPr>
            </w:tcPrChange>
          </w:tcPr>
          <w:p w14:paraId="38EE023C" w14:textId="5998F956" w:rsidR="00E977A9" w:rsidRPr="00A769E6" w:rsidDel="002F3BCC" w:rsidRDefault="00E977A9" w:rsidP="004962F3">
            <w:pPr>
              <w:jc w:val="center"/>
              <w:rPr>
                <w:del w:id="986" w:author="Jeremy Groves" w:date="2023-01-26T13:02:00Z"/>
                <w:rFonts w:ascii="Times New Roman" w:hAnsi="Times New Roman"/>
                <w:color w:val="000000"/>
                <w:sz w:val="16"/>
                <w:szCs w:val="16"/>
              </w:rPr>
            </w:pPr>
            <w:del w:id="987" w:author="Jeremy Groves" w:date="2023-01-26T13:02:00Z">
              <w:r w:rsidRPr="00A769E6" w:rsidDel="002F3BCC">
                <w:rPr>
                  <w:rFonts w:ascii="Times New Roman" w:hAnsi="Times New Roman"/>
                  <w:color w:val="000000"/>
                  <w:sz w:val="16"/>
                  <w:szCs w:val="16"/>
                </w:rPr>
                <w:delText>0.214</w:delText>
              </w:r>
            </w:del>
          </w:p>
        </w:tc>
        <w:tc>
          <w:tcPr>
            <w:tcW w:w="722" w:type="dxa"/>
            <w:tcBorders>
              <w:top w:val="nil"/>
              <w:left w:val="nil"/>
              <w:bottom w:val="nil"/>
              <w:right w:val="single" w:sz="4" w:space="0" w:color="auto"/>
            </w:tcBorders>
            <w:shd w:val="clear" w:color="auto" w:fill="auto"/>
            <w:noWrap/>
            <w:vAlign w:val="center"/>
            <w:tcPrChange w:id="988" w:author="Jeremy Groves" w:date="2023-01-26T13:02:00Z">
              <w:tcPr>
                <w:tcW w:w="722" w:type="dxa"/>
                <w:tcBorders>
                  <w:top w:val="nil"/>
                  <w:left w:val="nil"/>
                  <w:bottom w:val="nil"/>
                  <w:right w:val="single" w:sz="4" w:space="0" w:color="auto"/>
                </w:tcBorders>
                <w:shd w:val="clear" w:color="auto" w:fill="auto"/>
                <w:noWrap/>
                <w:vAlign w:val="center"/>
              </w:tcPr>
            </w:tcPrChange>
          </w:tcPr>
          <w:p w14:paraId="1DD893A9" w14:textId="5CA230E2" w:rsidR="00E977A9" w:rsidRPr="00A769E6" w:rsidDel="002F3BCC" w:rsidRDefault="00E977A9" w:rsidP="004962F3">
            <w:pPr>
              <w:jc w:val="center"/>
              <w:rPr>
                <w:del w:id="989" w:author="Jeremy Groves" w:date="2023-01-26T13:02:00Z"/>
                <w:rFonts w:ascii="Times New Roman" w:hAnsi="Times New Roman"/>
                <w:color w:val="000000"/>
                <w:sz w:val="16"/>
                <w:szCs w:val="16"/>
              </w:rPr>
            </w:pPr>
            <w:del w:id="990" w:author="Jeremy Groves" w:date="2023-01-26T13:02:00Z">
              <w:r w:rsidRPr="00A769E6" w:rsidDel="002F3BCC">
                <w:rPr>
                  <w:rFonts w:ascii="Times New Roman" w:hAnsi="Times New Roman"/>
                  <w:color w:val="000000"/>
                  <w:sz w:val="16"/>
                  <w:szCs w:val="16"/>
                </w:rPr>
                <w:delText>0.410</w:delText>
              </w:r>
            </w:del>
          </w:p>
        </w:tc>
        <w:tc>
          <w:tcPr>
            <w:tcW w:w="720" w:type="dxa"/>
            <w:tcBorders>
              <w:top w:val="nil"/>
              <w:left w:val="single" w:sz="4" w:space="0" w:color="auto"/>
              <w:bottom w:val="nil"/>
              <w:right w:val="nil"/>
            </w:tcBorders>
            <w:shd w:val="clear" w:color="auto" w:fill="auto"/>
            <w:noWrap/>
            <w:vAlign w:val="center"/>
            <w:tcPrChange w:id="991" w:author="Jeremy Groves" w:date="2023-01-26T13:02:00Z">
              <w:tcPr>
                <w:tcW w:w="720" w:type="dxa"/>
                <w:tcBorders>
                  <w:top w:val="nil"/>
                  <w:left w:val="single" w:sz="4" w:space="0" w:color="auto"/>
                  <w:bottom w:val="nil"/>
                  <w:right w:val="nil"/>
                </w:tcBorders>
                <w:shd w:val="clear" w:color="auto" w:fill="auto"/>
                <w:noWrap/>
                <w:vAlign w:val="center"/>
              </w:tcPr>
            </w:tcPrChange>
          </w:tcPr>
          <w:p w14:paraId="18A58866" w14:textId="553A235E" w:rsidR="00E977A9" w:rsidRPr="00A769E6" w:rsidDel="002F3BCC" w:rsidRDefault="00E977A9" w:rsidP="004962F3">
            <w:pPr>
              <w:jc w:val="center"/>
              <w:rPr>
                <w:del w:id="992" w:author="Jeremy Groves" w:date="2023-01-26T13:02:00Z"/>
                <w:rFonts w:ascii="Times New Roman" w:hAnsi="Times New Roman"/>
                <w:color w:val="000000"/>
                <w:sz w:val="16"/>
                <w:szCs w:val="16"/>
              </w:rPr>
            </w:pPr>
            <w:del w:id="993" w:author="Jeremy Groves" w:date="2023-01-26T13:02:00Z">
              <w:r w:rsidRPr="00A769E6" w:rsidDel="002F3BCC">
                <w:rPr>
                  <w:rFonts w:ascii="Times New Roman" w:hAnsi="Times New Roman"/>
                  <w:color w:val="000000"/>
                  <w:sz w:val="16"/>
                  <w:szCs w:val="16"/>
                </w:rPr>
                <w:delText>0.221</w:delText>
              </w:r>
            </w:del>
          </w:p>
        </w:tc>
        <w:tc>
          <w:tcPr>
            <w:tcW w:w="720" w:type="dxa"/>
            <w:tcBorders>
              <w:top w:val="nil"/>
              <w:left w:val="nil"/>
              <w:bottom w:val="nil"/>
              <w:right w:val="single" w:sz="4" w:space="0" w:color="auto"/>
            </w:tcBorders>
            <w:shd w:val="clear" w:color="auto" w:fill="auto"/>
            <w:noWrap/>
            <w:vAlign w:val="center"/>
            <w:tcPrChange w:id="994" w:author="Jeremy Groves" w:date="2023-01-26T13:02:00Z">
              <w:tcPr>
                <w:tcW w:w="720" w:type="dxa"/>
                <w:tcBorders>
                  <w:top w:val="nil"/>
                  <w:left w:val="nil"/>
                  <w:bottom w:val="nil"/>
                  <w:right w:val="single" w:sz="4" w:space="0" w:color="auto"/>
                </w:tcBorders>
                <w:shd w:val="clear" w:color="auto" w:fill="auto"/>
                <w:noWrap/>
                <w:vAlign w:val="center"/>
              </w:tcPr>
            </w:tcPrChange>
          </w:tcPr>
          <w:p w14:paraId="216E67E8" w14:textId="326BC21D" w:rsidR="00E977A9" w:rsidRPr="00A769E6" w:rsidDel="002F3BCC" w:rsidRDefault="00E977A9" w:rsidP="004962F3">
            <w:pPr>
              <w:jc w:val="center"/>
              <w:rPr>
                <w:del w:id="995" w:author="Jeremy Groves" w:date="2023-01-26T13:02:00Z"/>
                <w:rFonts w:ascii="Times New Roman" w:hAnsi="Times New Roman"/>
                <w:color w:val="000000"/>
                <w:sz w:val="16"/>
                <w:szCs w:val="16"/>
              </w:rPr>
            </w:pPr>
            <w:del w:id="996" w:author="Jeremy Groves" w:date="2023-01-26T13:02:00Z">
              <w:r w:rsidRPr="00A769E6" w:rsidDel="002F3BCC">
                <w:rPr>
                  <w:rFonts w:ascii="Times New Roman" w:hAnsi="Times New Roman"/>
                  <w:color w:val="000000"/>
                  <w:sz w:val="16"/>
                  <w:szCs w:val="16"/>
                </w:rPr>
                <w:delText>0.415</w:delText>
              </w:r>
            </w:del>
          </w:p>
        </w:tc>
        <w:tc>
          <w:tcPr>
            <w:tcW w:w="720" w:type="dxa"/>
            <w:tcBorders>
              <w:top w:val="nil"/>
              <w:left w:val="single" w:sz="4" w:space="0" w:color="auto"/>
              <w:bottom w:val="nil"/>
              <w:right w:val="nil"/>
            </w:tcBorders>
            <w:shd w:val="clear" w:color="auto" w:fill="auto"/>
            <w:noWrap/>
            <w:vAlign w:val="center"/>
            <w:tcPrChange w:id="997" w:author="Jeremy Groves" w:date="2023-01-26T13:02:00Z">
              <w:tcPr>
                <w:tcW w:w="720" w:type="dxa"/>
                <w:tcBorders>
                  <w:top w:val="nil"/>
                  <w:left w:val="single" w:sz="4" w:space="0" w:color="auto"/>
                  <w:bottom w:val="nil"/>
                  <w:right w:val="nil"/>
                </w:tcBorders>
                <w:shd w:val="clear" w:color="auto" w:fill="auto"/>
                <w:noWrap/>
                <w:vAlign w:val="center"/>
              </w:tcPr>
            </w:tcPrChange>
          </w:tcPr>
          <w:p w14:paraId="2394E143" w14:textId="6B029AC4" w:rsidR="00E977A9" w:rsidRPr="00A769E6" w:rsidDel="002F3BCC" w:rsidRDefault="00E977A9" w:rsidP="004962F3">
            <w:pPr>
              <w:jc w:val="center"/>
              <w:rPr>
                <w:del w:id="998" w:author="Jeremy Groves" w:date="2023-01-26T13:02:00Z"/>
                <w:rFonts w:ascii="Times New Roman" w:hAnsi="Times New Roman"/>
                <w:color w:val="000000"/>
                <w:sz w:val="16"/>
                <w:szCs w:val="16"/>
              </w:rPr>
            </w:pPr>
            <w:del w:id="999" w:author="Jeremy Groves" w:date="2023-01-26T13:02:00Z">
              <w:r w:rsidRPr="00A769E6" w:rsidDel="002F3BCC">
                <w:rPr>
                  <w:rFonts w:ascii="Times New Roman" w:hAnsi="Times New Roman"/>
                  <w:color w:val="000000"/>
                  <w:sz w:val="16"/>
                  <w:szCs w:val="16"/>
                </w:rPr>
                <w:delText>0.217</w:delText>
              </w:r>
            </w:del>
          </w:p>
        </w:tc>
        <w:tc>
          <w:tcPr>
            <w:tcW w:w="720" w:type="dxa"/>
            <w:tcBorders>
              <w:top w:val="nil"/>
              <w:left w:val="nil"/>
              <w:bottom w:val="nil"/>
              <w:right w:val="single" w:sz="4" w:space="0" w:color="auto"/>
            </w:tcBorders>
            <w:shd w:val="clear" w:color="auto" w:fill="auto"/>
            <w:noWrap/>
            <w:vAlign w:val="center"/>
            <w:tcPrChange w:id="1000" w:author="Jeremy Groves" w:date="2023-01-26T13:02:00Z">
              <w:tcPr>
                <w:tcW w:w="720" w:type="dxa"/>
                <w:tcBorders>
                  <w:top w:val="nil"/>
                  <w:left w:val="nil"/>
                  <w:bottom w:val="nil"/>
                  <w:right w:val="single" w:sz="4" w:space="0" w:color="auto"/>
                </w:tcBorders>
                <w:shd w:val="clear" w:color="auto" w:fill="auto"/>
                <w:noWrap/>
                <w:vAlign w:val="center"/>
              </w:tcPr>
            </w:tcPrChange>
          </w:tcPr>
          <w:p w14:paraId="219280BD" w14:textId="5DF82EF0" w:rsidR="00E977A9" w:rsidRPr="00A769E6" w:rsidDel="002F3BCC" w:rsidRDefault="00E977A9" w:rsidP="004962F3">
            <w:pPr>
              <w:jc w:val="center"/>
              <w:rPr>
                <w:del w:id="1001" w:author="Jeremy Groves" w:date="2023-01-26T13:02:00Z"/>
                <w:rFonts w:ascii="Times New Roman" w:hAnsi="Times New Roman"/>
                <w:color w:val="000000"/>
                <w:sz w:val="16"/>
                <w:szCs w:val="16"/>
              </w:rPr>
            </w:pPr>
            <w:del w:id="1002" w:author="Jeremy Groves" w:date="2023-01-26T13:02:00Z">
              <w:r w:rsidRPr="00A769E6" w:rsidDel="002F3BCC">
                <w:rPr>
                  <w:rFonts w:ascii="Times New Roman" w:hAnsi="Times New Roman"/>
                  <w:color w:val="000000"/>
                  <w:sz w:val="16"/>
                  <w:szCs w:val="16"/>
                </w:rPr>
                <w:delText>0.412</w:delText>
              </w:r>
            </w:del>
          </w:p>
        </w:tc>
        <w:tc>
          <w:tcPr>
            <w:tcW w:w="724" w:type="dxa"/>
            <w:tcBorders>
              <w:top w:val="nil"/>
              <w:left w:val="single" w:sz="4" w:space="0" w:color="auto"/>
              <w:bottom w:val="nil"/>
              <w:right w:val="nil"/>
            </w:tcBorders>
            <w:shd w:val="clear" w:color="auto" w:fill="auto"/>
            <w:noWrap/>
            <w:vAlign w:val="center"/>
            <w:tcPrChange w:id="1003" w:author="Jeremy Groves" w:date="2023-01-26T13:02:00Z">
              <w:tcPr>
                <w:tcW w:w="724" w:type="dxa"/>
                <w:tcBorders>
                  <w:top w:val="nil"/>
                  <w:left w:val="single" w:sz="4" w:space="0" w:color="auto"/>
                  <w:bottom w:val="nil"/>
                  <w:right w:val="nil"/>
                </w:tcBorders>
                <w:shd w:val="clear" w:color="auto" w:fill="auto"/>
                <w:noWrap/>
                <w:vAlign w:val="center"/>
              </w:tcPr>
            </w:tcPrChange>
          </w:tcPr>
          <w:p w14:paraId="0C618B62" w14:textId="152D9005" w:rsidR="00E977A9" w:rsidRPr="00A769E6" w:rsidDel="002F3BCC" w:rsidRDefault="00E977A9" w:rsidP="004962F3">
            <w:pPr>
              <w:jc w:val="center"/>
              <w:rPr>
                <w:del w:id="1004" w:author="Jeremy Groves" w:date="2023-01-26T13:02:00Z"/>
                <w:rFonts w:ascii="Times New Roman" w:hAnsi="Times New Roman"/>
                <w:color w:val="000000"/>
                <w:sz w:val="16"/>
                <w:szCs w:val="16"/>
              </w:rPr>
            </w:pPr>
            <w:del w:id="1005" w:author="Jeremy Groves" w:date="2023-01-26T13:02:00Z">
              <w:r w:rsidRPr="00A769E6" w:rsidDel="002F3BCC">
                <w:rPr>
                  <w:rFonts w:ascii="Times New Roman" w:hAnsi="Times New Roman"/>
                  <w:color w:val="000000"/>
                  <w:sz w:val="16"/>
                  <w:szCs w:val="16"/>
                </w:rPr>
                <w:delText>0.197</w:delText>
              </w:r>
            </w:del>
          </w:p>
        </w:tc>
        <w:tc>
          <w:tcPr>
            <w:tcW w:w="720" w:type="dxa"/>
            <w:tcBorders>
              <w:top w:val="nil"/>
              <w:left w:val="nil"/>
              <w:bottom w:val="nil"/>
              <w:right w:val="nil"/>
            </w:tcBorders>
            <w:shd w:val="clear" w:color="auto" w:fill="auto"/>
            <w:noWrap/>
            <w:vAlign w:val="center"/>
            <w:tcPrChange w:id="1006" w:author="Jeremy Groves" w:date="2023-01-26T13:02:00Z">
              <w:tcPr>
                <w:tcW w:w="720" w:type="dxa"/>
                <w:tcBorders>
                  <w:top w:val="nil"/>
                  <w:left w:val="nil"/>
                  <w:bottom w:val="nil"/>
                  <w:right w:val="nil"/>
                </w:tcBorders>
                <w:shd w:val="clear" w:color="auto" w:fill="auto"/>
                <w:noWrap/>
                <w:vAlign w:val="center"/>
              </w:tcPr>
            </w:tcPrChange>
          </w:tcPr>
          <w:p w14:paraId="152CF556" w14:textId="0FFAD9B3" w:rsidR="00E977A9" w:rsidRPr="00A769E6" w:rsidDel="002F3BCC" w:rsidRDefault="00E977A9" w:rsidP="004962F3">
            <w:pPr>
              <w:jc w:val="center"/>
              <w:rPr>
                <w:del w:id="1007" w:author="Jeremy Groves" w:date="2023-01-26T13:02:00Z"/>
                <w:rFonts w:ascii="Times New Roman" w:hAnsi="Times New Roman"/>
                <w:color w:val="000000"/>
                <w:sz w:val="16"/>
                <w:szCs w:val="16"/>
              </w:rPr>
            </w:pPr>
            <w:del w:id="1008" w:author="Jeremy Groves" w:date="2023-01-26T13:02:00Z">
              <w:r w:rsidRPr="00A769E6" w:rsidDel="002F3BCC">
                <w:rPr>
                  <w:rFonts w:ascii="Times New Roman" w:hAnsi="Times New Roman"/>
                  <w:color w:val="000000"/>
                  <w:sz w:val="16"/>
                  <w:szCs w:val="16"/>
                </w:rPr>
                <w:delText>0.398</w:delText>
              </w:r>
            </w:del>
          </w:p>
        </w:tc>
      </w:tr>
      <w:tr w:rsidR="00E977A9" w:rsidRPr="00A769E6" w:rsidDel="002F3BCC" w14:paraId="0033BE0B" w14:textId="2725D7A9" w:rsidTr="002F3BCC">
        <w:tblPrEx>
          <w:tblW w:w="10267" w:type="dxa"/>
          <w:jc w:val="center"/>
          <w:tblLayout w:type="fixed"/>
          <w:tblCellMar>
            <w:left w:w="29" w:type="dxa"/>
            <w:right w:w="29" w:type="dxa"/>
          </w:tblCellMar>
          <w:tblPrExChange w:id="1009" w:author="Jeremy Groves" w:date="2023-01-26T13:02:00Z">
            <w:tblPrEx>
              <w:tblW w:w="10267" w:type="dxa"/>
              <w:jc w:val="center"/>
              <w:tblLayout w:type="fixed"/>
              <w:tblCellMar>
                <w:left w:w="29" w:type="dxa"/>
                <w:right w:w="29" w:type="dxa"/>
              </w:tblCellMar>
            </w:tblPrEx>
          </w:tblPrExChange>
        </w:tblPrEx>
        <w:trPr>
          <w:trHeight w:val="245"/>
          <w:jc w:val="center"/>
          <w:del w:id="1010" w:author="Jeremy Groves" w:date="2023-01-26T13:02:00Z"/>
          <w:trPrChange w:id="1011"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1012" w:author="Jeremy Groves" w:date="2023-01-26T13:02:00Z">
              <w:tcPr>
                <w:tcW w:w="1260" w:type="dxa"/>
                <w:tcBorders>
                  <w:top w:val="nil"/>
                  <w:left w:val="nil"/>
                  <w:bottom w:val="nil"/>
                  <w:right w:val="single" w:sz="4" w:space="0" w:color="auto"/>
                </w:tcBorders>
                <w:shd w:val="clear" w:color="auto" w:fill="auto"/>
                <w:noWrap/>
                <w:vAlign w:val="center"/>
              </w:tcPr>
            </w:tcPrChange>
          </w:tcPr>
          <w:p w14:paraId="5E97207A" w14:textId="7C18EF11" w:rsidR="00E977A9" w:rsidRPr="00A769E6" w:rsidDel="002F3BCC" w:rsidRDefault="00E977A9" w:rsidP="004962F3">
            <w:pPr>
              <w:rPr>
                <w:del w:id="1013" w:author="Jeremy Groves" w:date="2023-01-26T13:02:00Z"/>
                <w:rFonts w:ascii="Times New Roman" w:hAnsi="Times New Roman"/>
                <w:color w:val="000000"/>
                <w:sz w:val="16"/>
                <w:szCs w:val="16"/>
              </w:rPr>
            </w:pPr>
            <w:del w:id="1014" w:author="Jeremy Groves" w:date="2023-01-26T13:02:00Z">
              <w:r w:rsidRPr="00A769E6" w:rsidDel="002F3BCC">
                <w:rPr>
                  <w:rFonts w:ascii="Times New Roman" w:hAnsi="Times New Roman"/>
                  <w:color w:val="000000"/>
                  <w:sz w:val="16"/>
                  <w:szCs w:val="16"/>
                </w:rPr>
                <w:delText>NorCen</w:delText>
              </w:r>
            </w:del>
          </w:p>
        </w:tc>
        <w:tc>
          <w:tcPr>
            <w:tcW w:w="3237" w:type="dxa"/>
            <w:tcBorders>
              <w:top w:val="nil"/>
              <w:left w:val="single" w:sz="4" w:space="0" w:color="auto"/>
              <w:bottom w:val="nil"/>
              <w:right w:val="single" w:sz="4" w:space="0" w:color="auto"/>
            </w:tcBorders>
            <w:shd w:val="clear" w:color="auto" w:fill="auto"/>
            <w:vAlign w:val="center"/>
            <w:tcPrChange w:id="1015"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66C5CA40" w14:textId="639850B1" w:rsidR="00E977A9" w:rsidRPr="00A769E6" w:rsidDel="002F3BCC" w:rsidRDefault="00E977A9" w:rsidP="004962F3">
            <w:pPr>
              <w:rPr>
                <w:del w:id="1016" w:author="Jeremy Groves" w:date="2023-01-26T13:02:00Z"/>
                <w:rFonts w:ascii="Times New Roman" w:hAnsi="Times New Roman"/>
                <w:color w:val="000000"/>
                <w:sz w:val="16"/>
                <w:szCs w:val="16"/>
              </w:rPr>
            </w:pPr>
            <w:del w:id="1017" w:author="Jeremy Groves" w:date="2023-01-26T13:02:00Z">
              <w:r w:rsidRPr="00A769E6" w:rsidDel="002F3BCC">
                <w:rPr>
                  <w:rFonts w:ascii="Times New Roman" w:hAnsi="Times New Roman"/>
                  <w:color w:val="000000"/>
                  <w:sz w:val="16"/>
                  <w:szCs w:val="16"/>
                </w:rPr>
                <w:delText>North Central Region (Midwest)</w:delText>
              </w:r>
            </w:del>
          </w:p>
        </w:tc>
        <w:tc>
          <w:tcPr>
            <w:tcW w:w="721" w:type="dxa"/>
            <w:tcBorders>
              <w:top w:val="nil"/>
              <w:left w:val="single" w:sz="4" w:space="0" w:color="auto"/>
              <w:bottom w:val="nil"/>
              <w:right w:val="nil"/>
            </w:tcBorders>
            <w:shd w:val="clear" w:color="auto" w:fill="auto"/>
            <w:noWrap/>
            <w:vAlign w:val="center"/>
            <w:tcPrChange w:id="1018" w:author="Jeremy Groves" w:date="2023-01-26T13:02:00Z">
              <w:tcPr>
                <w:tcW w:w="721" w:type="dxa"/>
                <w:tcBorders>
                  <w:top w:val="nil"/>
                  <w:left w:val="single" w:sz="4" w:space="0" w:color="auto"/>
                  <w:bottom w:val="nil"/>
                  <w:right w:val="nil"/>
                </w:tcBorders>
                <w:shd w:val="clear" w:color="auto" w:fill="auto"/>
                <w:noWrap/>
                <w:vAlign w:val="center"/>
              </w:tcPr>
            </w:tcPrChange>
          </w:tcPr>
          <w:p w14:paraId="4CECE299" w14:textId="655C7755" w:rsidR="00E977A9" w:rsidRPr="00A769E6" w:rsidDel="002F3BCC" w:rsidRDefault="00E977A9" w:rsidP="004962F3">
            <w:pPr>
              <w:jc w:val="center"/>
              <w:rPr>
                <w:del w:id="1019" w:author="Jeremy Groves" w:date="2023-01-26T13:02:00Z"/>
                <w:rFonts w:ascii="Times New Roman" w:hAnsi="Times New Roman"/>
                <w:color w:val="000000"/>
                <w:sz w:val="16"/>
                <w:szCs w:val="16"/>
              </w:rPr>
            </w:pPr>
            <w:del w:id="1020" w:author="Jeremy Groves" w:date="2023-01-26T13:02:00Z">
              <w:r w:rsidRPr="00A769E6" w:rsidDel="002F3BCC">
                <w:rPr>
                  <w:rFonts w:ascii="Times New Roman" w:hAnsi="Times New Roman"/>
                  <w:color w:val="000000"/>
                  <w:sz w:val="16"/>
                  <w:szCs w:val="16"/>
                </w:rPr>
                <w:delText>0.219</w:delText>
              </w:r>
            </w:del>
          </w:p>
        </w:tc>
        <w:tc>
          <w:tcPr>
            <w:tcW w:w="722" w:type="dxa"/>
            <w:tcBorders>
              <w:top w:val="nil"/>
              <w:left w:val="nil"/>
              <w:bottom w:val="nil"/>
              <w:right w:val="single" w:sz="4" w:space="0" w:color="auto"/>
            </w:tcBorders>
            <w:shd w:val="clear" w:color="auto" w:fill="auto"/>
            <w:noWrap/>
            <w:vAlign w:val="center"/>
            <w:tcPrChange w:id="1021" w:author="Jeremy Groves" w:date="2023-01-26T13:02:00Z">
              <w:tcPr>
                <w:tcW w:w="722" w:type="dxa"/>
                <w:tcBorders>
                  <w:top w:val="nil"/>
                  <w:left w:val="nil"/>
                  <w:bottom w:val="nil"/>
                  <w:right w:val="single" w:sz="4" w:space="0" w:color="auto"/>
                </w:tcBorders>
                <w:shd w:val="clear" w:color="auto" w:fill="auto"/>
                <w:noWrap/>
                <w:vAlign w:val="center"/>
              </w:tcPr>
            </w:tcPrChange>
          </w:tcPr>
          <w:p w14:paraId="36BDF042" w14:textId="275ADA56" w:rsidR="00E977A9" w:rsidRPr="00A769E6" w:rsidDel="002F3BCC" w:rsidRDefault="00E977A9" w:rsidP="004962F3">
            <w:pPr>
              <w:jc w:val="center"/>
              <w:rPr>
                <w:del w:id="1022" w:author="Jeremy Groves" w:date="2023-01-26T13:02:00Z"/>
                <w:rFonts w:ascii="Times New Roman" w:hAnsi="Times New Roman"/>
                <w:color w:val="000000"/>
                <w:sz w:val="16"/>
                <w:szCs w:val="16"/>
              </w:rPr>
            </w:pPr>
            <w:del w:id="1023" w:author="Jeremy Groves" w:date="2023-01-26T13:02:00Z">
              <w:r w:rsidRPr="00A769E6" w:rsidDel="002F3BCC">
                <w:rPr>
                  <w:rFonts w:ascii="Times New Roman" w:hAnsi="Times New Roman"/>
                  <w:color w:val="000000"/>
                  <w:sz w:val="16"/>
                  <w:szCs w:val="16"/>
                </w:rPr>
                <w:delText>0.414</w:delText>
              </w:r>
            </w:del>
          </w:p>
        </w:tc>
        <w:tc>
          <w:tcPr>
            <w:tcW w:w="720" w:type="dxa"/>
            <w:tcBorders>
              <w:top w:val="nil"/>
              <w:left w:val="single" w:sz="4" w:space="0" w:color="auto"/>
              <w:bottom w:val="nil"/>
              <w:right w:val="nil"/>
            </w:tcBorders>
            <w:shd w:val="clear" w:color="auto" w:fill="auto"/>
            <w:noWrap/>
            <w:vAlign w:val="center"/>
            <w:tcPrChange w:id="1024" w:author="Jeremy Groves" w:date="2023-01-26T13:02:00Z">
              <w:tcPr>
                <w:tcW w:w="720" w:type="dxa"/>
                <w:tcBorders>
                  <w:top w:val="nil"/>
                  <w:left w:val="single" w:sz="4" w:space="0" w:color="auto"/>
                  <w:bottom w:val="nil"/>
                  <w:right w:val="nil"/>
                </w:tcBorders>
                <w:shd w:val="clear" w:color="auto" w:fill="auto"/>
                <w:noWrap/>
                <w:vAlign w:val="center"/>
              </w:tcPr>
            </w:tcPrChange>
          </w:tcPr>
          <w:p w14:paraId="2FB6E44D" w14:textId="6376E2A4" w:rsidR="00E977A9" w:rsidRPr="00A769E6" w:rsidDel="002F3BCC" w:rsidRDefault="00E977A9" w:rsidP="004962F3">
            <w:pPr>
              <w:jc w:val="center"/>
              <w:rPr>
                <w:del w:id="1025" w:author="Jeremy Groves" w:date="2023-01-26T13:02:00Z"/>
                <w:rFonts w:ascii="Times New Roman" w:hAnsi="Times New Roman"/>
                <w:color w:val="000000"/>
                <w:sz w:val="16"/>
                <w:szCs w:val="16"/>
              </w:rPr>
            </w:pPr>
            <w:del w:id="1026" w:author="Jeremy Groves" w:date="2023-01-26T13:02:00Z">
              <w:r w:rsidRPr="00A769E6" w:rsidDel="002F3BCC">
                <w:rPr>
                  <w:rFonts w:ascii="Times New Roman" w:hAnsi="Times New Roman"/>
                  <w:color w:val="000000"/>
                  <w:sz w:val="16"/>
                  <w:szCs w:val="16"/>
                </w:rPr>
                <w:delText>0.222</w:delText>
              </w:r>
            </w:del>
          </w:p>
        </w:tc>
        <w:tc>
          <w:tcPr>
            <w:tcW w:w="720" w:type="dxa"/>
            <w:tcBorders>
              <w:top w:val="nil"/>
              <w:left w:val="nil"/>
              <w:bottom w:val="nil"/>
              <w:right w:val="single" w:sz="4" w:space="0" w:color="auto"/>
            </w:tcBorders>
            <w:shd w:val="clear" w:color="auto" w:fill="auto"/>
            <w:noWrap/>
            <w:vAlign w:val="center"/>
            <w:tcPrChange w:id="1027" w:author="Jeremy Groves" w:date="2023-01-26T13:02:00Z">
              <w:tcPr>
                <w:tcW w:w="720" w:type="dxa"/>
                <w:tcBorders>
                  <w:top w:val="nil"/>
                  <w:left w:val="nil"/>
                  <w:bottom w:val="nil"/>
                  <w:right w:val="single" w:sz="4" w:space="0" w:color="auto"/>
                </w:tcBorders>
                <w:shd w:val="clear" w:color="auto" w:fill="auto"/>
                <w:noWrap/>
                <w:vAlign w:val="center"/>
              </w:tcPr>
            </w:tcPrChange>
          </w:tcPr>
          <w:p w14:paraId="16612D06" w14:textId="62E19FC4" w:rsidR="00E977A9" w:rsidRPr="00A769E6" w:rsidDel="002F3BCC" w:rsidRDefault="00E977A9" w:rsidP="004962F3">
            <w:pPr>
              <w:jc w:val="center"/>
              <w:rPr>
                <w:del w:id="1028" w:author="Jeremy Groves" w:date="2023-01-26T13:02:00Z"/>
                <w:rFonts w:ascii="Times New Roman" w:hAnsi="Times New Roman"/>
                <w:color w:val="000000"/>
                <w:sz w:val="16"/>
                <w:szCs w:val="16"/>
              </w:rPr>
            </w:pPr>
            <w:del w:id="1029" w:author="Jeremy Groves" w:date="2023-01-26T13:02:00Z">
              <w:r w:rsidRPr="00A769E6" w:rsidDel="002F3BCC">
                <w:rPr>
                  <w:rFonts w:ascii="Times New Roman" w:hAnsi="Times New Roman"/>
                  <w:color w:val="000000"/>
                  <w:sz w:val="16"/>
                  <w:szCs w:val="16"/>
                </w:rPr>
                <w:delText>0.416</w:delText>
              </w:r>
            </w:del>
          </w:p>
        </w:tc>
        <w:tc>
          <w:tcPr>
            <w:tcW w:w="720" w:type="dxa"/>
            <w:tcBorders>
              <w:top w:val="nil"/>
              <w:left w:val="single" w:sz="4" w:space="0" w:color="auto"/>
              <w:bottom w:val="nil"/>
              <w:right w:val="nil"/>
            </w:tcBorders>
            <w:shd w:val="clear" w:color="auto" w:fill="auto"/>
            <w:noWrap/>
            <w:vAlign w:val="center"/>
            <w:tcPrChange w:id="1030" w:author="Jeremy Groves" w:date="2023-01-26T13:02:00Z">
              <w:tcPr>
                <w:tcW w:w="720" w:type="dxa"/>
                <w:tcBorders>
                  <w:top w:val="nil"/>
                  <w:left w:val="single" w:sz="4" w:space="0" w:color="auto"/>
                  <w:bottom w:val="nil"/>
                  <w:right w:val="nil"/>
                </w:tcBorders>
                <w:shd w:val="clear" w:color="auto" w:fill="auto"/>
                <w:noWrap/>
                <w:vAlign w:val="center"/>
              </w:tcPr>
            </w:tcPrChange>
          </w:tcPr>
          <w:p w14:paraId="29090ADC" w14:textId="04BB1B84" w:rsidR="00E977A9" w:rsidRPr="00A769E6" w:rsidDel="002F3BCC" w:rsidRDefault="00E977A9" w:rsidP="004962F3">
            <w:pPr>
              <w:jc w:val="center"/>
              <w:rPr>
                <w:del w:id="1031" w:author="Jeremy Groves" w:date="2023-01-26T13:02:00Z"/>
                <w:rFonts w:ascii="Times New Roman" w:hAnsi="Times New Roman"/>
                <w:color w:val="000000"/>
                <w:sz w:val="16"/>
                <w:szCs w:val="16"/>
              </w:rPr>
            </w:pPr>
            <w:del w:id="1032" w:author="Jeremy Groves" w:date="2023-01-26T13:02:00Z">
              <w:r w:rsidRPr="00A769E6" w:rsidDel="002F3BCC">
                <w:rPr>
                  <w:rFonts w:ascii="Times New Roman" w:hAnsi="Times New Roman"/>
                  <w:color w:val="000000"/>
                  <w:sz w:val="16"/>
                  <w:szCs w:val="16"/>
                </w:rPr>
                <w:delText>0.231</w:delText>
              </w:r>
            </w:del>
          </w:p>
        </w:tc>
        <w:tc>
          <w:tcPr>
            <w:tcW w:w="720" w:type="dxa"/>
            <w:tcBorders>
              <w:top w:val="nil"/>
              <w:left w:val="nil"/>
              <w:bottom w:val="nil"/>
              <w:right w:val="single" w:sz="4" w:space="0" w:color="auto"/>
            </w:tcBorders>
            <w:shd w:val="clear" w:color="auto" w:fill="auto"/>
            <w:noWrap/>
            <w:vAlign w:val="center"/>
            <w:tcPrChange w:id="1033" w:author="Jeremy Groves" w:date="2023-01-26T13:02:00Z">
              <w:tcPr>
                <w:tcW w:w="720" w:type="dxa"/>
                <w:tcBorders>
                  <w:top w:val="nil"/>
                  <w:left w:val="nil"/>
                  <w:bottom w:val="nil"/>
                  <w:right w:val="single" w:sz="4" w:space="0" w:color="auto"/>
                </w:tcBorders>
                <w:shd w:val="clear" w:color="auto" w:fill="auto"/>
                <w:noWrap/>
                <w:vAlign w:val="center"/>
              </w:tcPr>
            </w:tcPrChange>
          </w:tcPr>
          <w:p w14:paraId="5AF25EEE" w14:textId="191B4D5B" w:rsidR="00E977A9" w:rsidRPr="00A769E6" w:rsidDel="002F3BCC" w:rsidRDefault="00E977A9" w:rsidP="004962F3">
            <w:pPr>
              <w:jc w:val="center"/>
              <w:rPr>
                <w:del w:id="1034" w:author="Jeremy Groves" w:date="2023-01-26T13:02:00Z"/>
                <w:rFonts w:ascii="Times New Roman" w:hAnsi="Times New Roman"/>
                <w:color w:val="000000"/>
                <w:sz w:val="16"/>
                <w:szCs w:val="16"/>
              </w:rPr>
            </w:pPr>
            <w:del w:id="1035" w:author="Jeremy Groves" w:date="2023-01-26T13:02:00Z">
              <w:r w:rsidRPr="00A769E6" w:rsidDel="002F3BCC">
                <w:rPr>
                  <w:rFonts w:ascii="Times New Roman" w:hAnsi="Times New Roman"/>
                  <w:color w:val="000000"/>
                  <w:sz w:val="16"/>
                  <w:szCs w:val="16"/>
                </w:rPr>
                <w:delText>0.421</w:delText>
              </w:r>
            </w:del>
          </w:p>
        </w:tc>
        <w:tc>
          <w:tcPr>
            <w:tcW w:w="724" w:type="dxa"/>
            <w:tcBorders>
              <w:top w:val="nil"/>
              <w:left w:val="single" w:sz="4" w:space="0" w:color="auto"/>
              <w:bottom w:val="nil"/>
              <w:right w:val="nil"/>
            </w:tcBorders>
            <w:shd w:val="clear" w:color="auto" w:fill="auto"/>
            <w:noWrap/>
            <w:vAlign w:val="center"/>
            <w:tcPrChange w:id="1036" w:author="Jeremy Groves" w:date="2023-01-26T13:02:00Z">
              <w:tcPr>
                <w:tcW w:w="724" w:type="dxa"/>
                <w:tcBorders>
                  <w:top w:val="nil"/>
                  <w:left w:val="single" w:sz="4" w:space="0" w:color="auto"/>
                  <w:bottom w:val="nil"/>
                  <w:right w:val="nil"/>
                </w:tcBorders>
                <w:shd w:val="clear" w:color="auto" w:fill="auto"/>
                <w:noWrap/>
                <w:vAlign w:val="center"/>
              </w:tcPr>
            </w:tcPrChange>
          </w:tcPr>
          <w:p w14:paraId="1F30B577" w14:textId="47734A97" w:rsidR="00E977A9" w:rsidRPr="00A769E6" w:rsidDel="002F3BCC" w:rsidRDefault="00E977A9" w:rsidP="004962F3">
            <w:pPr>
              <w:jc w:val="center"/>
              <w:rPr>
                <w:del w:id="1037" w:author="Jeremy Groves" w:date="2023-01-26T13:02:00Z"/>
                <w:rFonts w:ascii="Times New Roman" w:hAnsi="Times New Roman"/>
                <w:color w:val="000000"/>
                <w:sz w:val="16"/>
                <w:szCs w:val="16"/>
              </w:rPr>
            </w:pPr>
            <w:del w:id="1038" w:author="Jeremy Groves" w:date="2023-01-26T13:02:00Z">
              <w:r w:rsidRPr="00A769E6" w:rsidDel="002F3BCC">
                <w:rPr>
                  <w:rFonts w:ascii="Times New Roman" w:hAnsi="Times New Roman"/>
                  <w:color w:val="000000"/>
                  <w:sz w:val="16"/>
                  <w:szCs w:val="16"/>
                </w:rPr>
                <w:delText>0.202</w:delText>
              </w:r>
            </w:del>
          </w:p>
        </w:tc>
        <w:tc>
          <w:tcPr>
            <w:tcW w:w="720" w:type="dxa"/>
            <w:tcBorders>
              <w:top w:val="nil"/>
              <w:left w:val="nil"/>
              <w:bottom w:val="nil"/>
              <w:right w:val="nil"/>
            </w:tcBorders>
            <w:shd w:val="clear" w:color="auto" w:fill="auto"/>
            <w:noWrap/>
            <w:vAlign w:val="center"/>
            <w:tcPrChange w:id="1039" w:author="Jeremy Groves" w:date="2023-01-26T13:02:00Z">
              <w:tcPr>
                <w:tcW w:w="720" w:type="dxa"/>
                <w:tcBorders>
                  <w:top w:val="nil"/>
                  <w:left w:val="nil"/>
                  <w:bottom w:val="nil"/>
                  <w:right w:val="nil"/>
                </w:tcBorders>
                <w:shd w:val="clear" w:color="auto" w:fill="auto"/>
                <w:noWrap/>
                <w:vAlign w:val="center"/>
              </w:tcPr>
            </w:tcPrChange>
          </w:tcPr>
          <w:p w14:paraId="2AAE6A60" w14:textId="2D0154FA" w:rsidR="00E977A9" w:rsidRPr="00A769E6" w:rsidDel="002F3BCC" w:rsidRDefault="00E977A9" w:rsidP="004962F3">
            <w:pPr>
              <w:jc w:val="center"/>
              <w:rPr>
                <w:del w:id="1040" w:author="Jeremy Groves" w:date="2023-01-26T13:02:00Z"/>
                <w:rFonts w:ascii="Times New Roman" w:hAnsi="Times New Roman"/>
                <w:color w:val="000000"/>
                <w:sz w:val="16"/>
                <w:szCs w:val="16"/>
              </w:rPr>
            </w:pPr>
            <w:del w:id="1041" w:author="Jeremy Groves" w:date="2023-01-26T13:02:00Z">
              <w:r w:rsidRPr="00A769E6" w:rsidDel="002F3BCC">
                <w:rPr>
                  <w:rFonts w:ascii="Times New Roman" w:hAnsi="Times New Roman"/>
                  <w:color w:val="000000"/>
                  <w:sz w:val="16"/>
                  <w:szCs w:val="16"/>
                </w:rPr>
                <w:delText>0.402</w:delText>
              </w:r>
            </w:del>
          </w:p>
        </w:tc>
      </w:tr>
      <w:tr w:rsidR="00E977A9" w:rsidRPr="00A769E6" w:rsidDel="002F3BCC" w14:paraId="1F7B4670" w14:textId="67F10522" w:rsidTr="002F3BCC">
        <w:tblPrEx>
          <w:tblW w:w="10267" w:type="dxa"/>
          <w:jc w:val="center"/>
          <w:tblLayout w:type="fixed"/>
          <w:tblCellMar>
            <w:left w:w="29" w:type="dxa"/>
            <w:right w:w="29" w:type="dxa"/>
          </w:tblCellMar>
          <w:tblPrExChange w:id="1042" w:author="Jeremy Groves" w:date="2023-01-26T13:02:00Z">
            <w:tblPrEx>
              <w:tblW w:w="10267" w:type="dxa"/>
              <w:jc w:val="center"/>
              <w:tblLayout w:type="fixed"/>
              <w:tblCellMar>
                <w:left w:w="29" w:type="dxa"/>
                <w:right w:w="29" w:type="dxa"/>
              </w:tblCellMar>
            </w:tblPrEx>
          </w:tblPrExChange>
        </w:tblPrEx>
        <w:trPr>
          <w:trHeight w:val="245"/>
          <w:jc w:val="center"/>
          <w:del w:id="1043" w:author="Jeremy Groves" w:date="2023-01-26T13:02:00Z"/>
          <w:trPrChange w:id="1044"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1045" w:author="Jeremy Groves" w:date="2023-01-26T13:02:00Z">
              <w:tcPr>
                <w:tcW w:w="1260" w:type="dxa"/>
                <w:tcBorders>
                  <w:top w:val="nil"/>
                  <w:left w:val="nil"/>
                  <w:bottom w:val="nil"/>
                  <w:right w:val="single" w:sz="4" w:space="0" w:color="auto"/>
                </w:tcBorders>
                <w:shd w:val="clear" w:color="auto" w:fill="auto"/>
                <w:noWrap/>
                <w:vAlign w:val="center"/>
              </w:tcPr>
            </w:tcPrChange>
          </w:tcPr>
          <w:p w14:paraId="5C0E6551" w14:textId="71CF23E4" w:rsidR="00E977A9" w:rsidRPr="00A769E6" w:rsidDel="002F3BCC" w:rsidRDefault="00E977A9" w:rsidP="004962F3">
            <w:pPr>
              <w:rPr>
                <w:del w:id="1046" w:author="Jeremy Groves" w:date="2023-01-26T13:02:00Z"/>
                <w:rFonts w:ascii="Times New Roman" w:hAnsi="Times New Roman"/>
                <w:color w:val="000000"/>
                <w:sz w:val="16"/>
                <w:szCs w:val="16"/>
              </w:rPr>
            </w:pPr>
            <w:del w:id="1047" w:author="Jeremy Groves" w:date="2023-01-26T13:02:00Z">
              <w:r w:rsidRPr="00A769E6" w:rsidDel="002F3BCC">
                <w:rPr>
                  <w:rFonts w:ascii="Times New Roman" w:hAnsi="Times New Roman"/>
                  <w:color w:val="000000"/>
                  <w:sz w:val="16"/>
                  <w:szCs w:val="16"/>
                </w:rPr>
                <w:delText>NorEst</w:delText>
              </w:r>
            </w:del>
          </w:p>
        </w:tc>
        <w:tc>
          <w:tcPr>
            <w:tcW w:w="3237" w:type="dxa"/>
            <w:tcBorders>
              <w:top w:val="nil"/>
              <w:left w:val="single" w:sz="4" w:space="0" w:color="auto"/>
              <w:bottom w:val="nil"/>
              <w:right w:val="single" w:sz="4" w:space="0" w:color="auto"/>
            </w:tcBorders>
            <w:shd w:val="clear" w:color="auto" w:fill="auto"/>
            <w:vAlign w:val="center"/>
            <w:tcPrChange w:id="1048"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2F51AC8B" w14:textId="32A0D631" w:rsidR="00E977A9" w:rsidRPr="00A769E6" w:rsidDel="002F3BCC" w:rsidRDefault="00E977A9" w:rsidP="004962F3">
            <w:pPr>
              <w:rPr>
                <w:del w:id="1049" w:author="Jeremy Groves" w:date="2023-01-26T13:02:00Z"/>
                <w:rFonts w:ascii="Times New Roman" w:hAnsi="Times New Roman"/>
                <w:color w:val="000000"/>
                <w:sz w:val="16"/>
                <w:szCs w:val="16"/>
              </w:rPr>
            </w:pPr>
            <w:del w:id="1050" w:author="Jeremy Groves" w:date="2023-01-26T13:02:00Z">
              <w:r w:rsidRPr="00A769E6" w:rsidDel="002F3BCC">
                <w:rPr>
                  <w:rFonts w:ascii="Times New Roman" w:hAnsi="Times New Roman"/>
                  <w:color w:val="000000"/>
                  <w:sz w:val="16"/>
                  <w:szCs w:val="16"/>
                </w:rPr>
                <w:delText>Northeastern Region</w:delText>
              </w:r>
            </w:del>
          </w:p>
        </w:tc>
        <w:tc>
          <w:tcPr>
            <w:tcW w:w="721" w:type="dxa"/>
            <w:tcBorders>
              <w:top w:val="nil"/>
              <w:left w:val="single" w:sz="4" w:space="0" w:color="auto"/>
              <w:bottom w:val="nil"/>
              <w:right w:val="nil"/>
            </w:tcBorders>
            <w:shd w:val="clear" w:color="auto" w:fill="auto"/>
            <w:noWrap/>
            <w:vAlign w:val="center"/>
            <w:tcPrChange w:id="1051" w:author="Jeremy Groves" w:date="2023-01-26T13:02:00Z">
              <w:tcPr>
                <w:tcW w:w="721" w:type="dxa"/>
                <w:tcBorders>
                  <w:top w:val="nil"/>
                  <w:left w:val="single" w:sz="4" w:space="0" w:color="auto"/>
                  <w:bottom w:val="nil"/>
                  <w:right w:val="nil"/>
                </w:tcBorders>
                <w:shd w:val="clear" w:color="auto" w:fill="auto"/>
                <w:noWrap/>
                <w:vAlign w:val="center"/>
              </w:tcPr>
            </w:tcPrChange>
          </w:tcPr>
          <w:p w14:paraId="6B5529BC" w14:textId="5F45F316" w:rsidR="00E977A9" w:rsidRPr="00A769E6" w:rsidDel="002F3BCC" w:rsidRDefault="00E977A9" w:rsidP="004962F3">
            <w:pPr>
              <w:jc w:val="center"/>
              <w:rPr>
                <w:del w:id="1052" w:author="Jeremy Groves" w:date="2023-01-26T13:02:00Z"/>
                <w:rFonts w:ascii="Times New Roman" w:hAnsi="Times New Roman"/>
                <w:color w:val="000000"/>
                <w:sz w:val="16"/>
                <w:szCs w:val="16"/>
              </w:rPr>
            </w:pPr>
            <w:del w:id="1053" w:author="Jeremy Groves" w:date="2023-01-26T13:02:00Z">
              <w:r w:rsidRPr="00A769E6" w:rsidDel="002F3BCC">
                <w:rPr>
                  <w:rFonts w:ascii="Times New Roman" w:hAnsi="Times New Roman"/>
                  <w:color w:val="000000"/>
                  <w:sz w:val="16"/>
                  <w:szCs w:val="16"/>
                </w:rPr>
                <w:delText>0.144</w:delText>
              </w:r>
            </w:del>
          </w:p>
        </w:tc>
        <w:tc>
          <w:tcPr>
            <w:tcW w:w="722" w:type="dxa"/>
            <w:tcBorders>
              <w:top w:val="nil"/>
              <w:left w:val="nil"/>
              <w:bottom w:val="nil"/>
              <w:right w:val="single" w:sz="4" w:space="0" w:color="auto"/>
            </w:tcBorders>
            <w:shd w:val="clear" w:color="auto" w:fill="auto"/>
            <w:noWrap/>
            <w:vAlign w:val="center"/>
            <w:tcPrChange w:id="1054" w:author="Jeremy Groves" w:date="2023-01-26T13:02:00Z">
              <w:tcPr>
                <w:tcW w:w="722" w:type="dxa"/>
                <w:tcBorders>
                  <w:top w:val="nil"/>
                  <w:left w:val="nil"/>
                  <w:bottom w:val="nil"/>
                  <w:right w:val="single" w:sz="4" w:space="0" w:color="auto"/>
                </w:tcBorders>
                <w:shd w:val="clear" w:color="auto" w:fill="auto"/>
                <w:noWrap/>
                <w:vAlign w:val="center"/>
              </w:tcPr>
            </w:tcPrChange>
          </w:tcPr>
          <w:p w14:paraId="3D2EF7F3" w14:textId="198B724E" w:rsidR="00E977A9" w:rsidRPr="00A769E6" w:rsidDel="002F3BCC" w:rsidRDefault="00E977A9" w:rsidP="004962F3">
            <w:pPr>
              <w:jc w:val="center"/>
              <w:rPr>
                <w:del w:id="1055" w:author="Jeremy Groves" w:date="2023-01-26T13:02:00Z"/>
                <w:rFonts w:ascii="Times New Roman" w:hAnsi="Times New Roman"/>
                <w:color w:val="000000"/>
                <w:sz w:val="16"/>
                <w:szCs w:val="16"/>
              </w:rPr>
            </w:pPr>
            <w:del w:id="1056" w:author="Jeremy Groves" w:date="2023-01-26T13:02:00Z">
              <w:r w:rsidRPr="00A769E6" w:rsidDel="002F3BCC">
                <w:rPr>
                  <w:rFonts w:ascii="Times New Roman" w:hAnsi="Times New Roman"/>
                  <w:color w:val="000000"/>
                  <w:sz w:val="16"/>
                  <w:szCs w:val="16"/>
                </w:rPr>
                <w:delText>0.351</w:delText>
              </w:r>
            </w:del>
          </w:p>
        </w:tc>
        <w:tc>
          <w:tcPr>
            <w:tcW w:w="720" w:type="dxa"/>
            <w:tcBorders>
              <w:top w:val="nil"/>
              <w:left w:val="single" w:sz="4" w:space="0" w:color="auto"/>
              <w:bottom w:val="nil"/>
              <w:right w:val="nil"/>
            </w:tcBorders>
            <w:shd w:val="clear" w:color="auto" w:fill="auto"/>
            <w:noWrap/>
            <w:vAlign w:val="center"/>
            <w:tcPrChange w:id="1057" w:author="Jeremy Groves" w:date="2023-01-26T13:02:00Z">
              <w:tcPr>
                <w:tcW w:w="720" w:type="dxa"/>
                <w:tcBorders>
                  <w:top w:val="nil"/>
                  <w:left w:val="single" w:sz="4" w:space="0" w:color="auto"/>
                  <w:bottom w:val="nil"/>
                  <w:right w:val="nil"/>
                </w:tcBorders>
                <w:shd w:val="clear" w:color="auto" w:fill="auto"/>
                <w:noWrap/>
                <w:vAlign w:val="center"/>
              </w:tcPr>
            </w:tcPrChange>
          </w:tcPr>
          <w:p w14:paraId="4DEAF96C" w14:textId="15ACCF9D" w:rsidR="00E977A9" w:rsidRPr="00A769E6" w:rsidDel="002F3BCC" w:rsidRDefault="00E977A9" w:rsidP="004962F3">
            <w:pPr>
              <w:jc w:val="center"/>
              <w:rPr>
                <w:del w:id="1058" w:author="Jeremy Groves" w:date="2023-01-26T13:02:00Z"/>
                <w:rFonts w:ascii="Times New Roman" w:hAnsi="Times New Roman"/>
                <w:color w:val="000000"/>
                <w:sz w:val="16"/>
                <w:szCs w:val="16"/>
              </w:rPr>
            </w:pPr>
            <w:del w:id="1059" w:author="Jeremy Groves" w:date="2023-01-26T13:02:00Z">
              <w:r w:rsidRPr="00A769E6" w:rsidDel="002F3BCC">
                <w:rPr>
                  <w:rFonts w:ascii="Times New Roman" w:hAnsi="Times New Roman"/>
                  <w:color w:val="000000"/>
                  <w:sz w:val="16"/>
                  <w:szCs w:val="16"/>
                </w:rPr>
                <w:delText>0.153</w:delText>
              </w:r>
            </w:del>
          </w:p>
        </w:tc>
        <w:tc>
          <w:tcPr>
            <w:tcW w:w="720" w:type="dxa"/>
            <w:tcBorders>
              <w:top w:val="nil"/>
              <w:left w:val="nil"/>
              <w:bottom w:val="nil"/>
              <w:right w:val="single" w:sz="4" w:space="0" w:color="auto"/>
            </w:tcBorders>
            <w:shd w:val="clear" w:color="auto" w:fill="auto"/>
            <w:noWrap/>
            <w:vAlign w:val="center"/>
            <w:tcPrChange w:id="1060" w:author="Jeremy Groves" w:date="2023-01-26T13:02:00Z">
              <w:tcPr>
                <w:tcW w:w="720" w:type="dxa"/>
                <w:tcBorders>
                  <w:top w:val="nil"/>
                  <w:left w:val="nil"/>
                  <w:bottom w:val="nil"/>
                  <w:right w:val="single" w:sz="4" w:space="0" w:color="auto"/>
                </w:tcBorders>
                <w:shd w:val="clear" w:color="auto" w:fill="auto"/>
                <w:noWrap/>
                <w:vAlign w:val="center"/>
              </w:tcPr>
            </w:tcPrChange>
          </w:tcPr>
          <w:p w14:paraId="4A6F7D66" w14:textId="21A57322" w:rsidR="00E977A9" w:rsidRPr="00A769E6" w:rsidDel="002F3BCC" w:rsidRDefault="00E977A9" w:rsidP="004962F3">
            <w:pPr>
              <w:jc w:val="center"/>
              <w:rPr>
                <w:del w:id="1061" w:author="Jeremy Groves" w:date="2023-01-26T13:02:00Z"/>
                <w:rFonts w:ascii="Times New Roman" w:hAnsi="Times New Roman"/>
                <w:color w:val="000000"/>
                <w:sz w:val="16"/>
                <w:szCs w:val="16"/>
              </w:rPr>
            </w:pPr>
            <w:del w:id="1062" w:author="Jeremy Groves" w:date="2023-01-26T13:02:00Z">
              <w:r w:rsidRPr="00A769E6" w:rsidDel="002F3BCC">
                <w:rPr>
                  <w:rFonts w:ascii="Times New Roman" w:hAnsi="Times New Roman"/>
                  <w:color w:val="000000"/>
                  <w:sz w:val="16"/>
                  <w:szCs w:val="16"/>
                </w:rPr>
                <w:delText>0.360</w:delText>
              </w:r>
            </w:del>
          </w:p>
        </w:tc>
        <w:tc>
          <w:tcPr>
            <w:tcW w:w="720" w:type="dxa"/>
            <w:tcBorders>
              <w:top w:val="nil"/>
              <w:left w:val="single" w:sz="4" w:space="0" w:color="auto"/>
              <w:bottom w:val="nil"/>
              <w:right w:val="nil"/>
            </w:tcBorders>
            <w:shd w:val="clear" w:color="auto" w:fill="auto"/>
            <w:noWrap/>
            <w:vAlign w:val="center"/>
            <w:tcPrChange w:id="1063" w:author="Jeremy Groves" w:date="2023-01-26T13:02:00Z">
              <w:tcPr>
                <w:tcW w:w="720" w:type="dxa"/>
                <w:tcBorders>
                  <w:top w:val="nil"/>
                  <w:left w:val="single" w:sz="4" w:space="0" w:color="auto"/>
                  <w:bottom w:val="nil"/>
                  <w:right w:val="nil"/>
                </w:tcBorders>
                <w:shd w:val="clear" w:color="auto" w:fill="auto"/>
                <w:noWrap/>
                <w:vAlign w:val="center"/>
              </w:tcPr>
            </w:tcPrChange>
          </w:tcPr>
          <w:p w14:paraId="322A91BD" w14:textId="633EA28F" w:rsidR="00E977A9" w:rsidRPr="00A769E6" w:rsidDel="002F3BCC" w:rsidRDefault="00E977A9" w:rsidP="004962F3">
            <w:pPr>
              <w:jc w:val="center"/>
              <w:rPr>
                <w:del w:id="1064" w:author="Jeremy Groves" w:date="2023-01-26T13:02:00Z"/>
                <w:rFonts w:ascii="Times New Roman" w:hAnsi="Times New Roman"/>
                <w:color w:val="000000"/>
                <w:sz w:val="16"/>
                <w:szCs w:val="16"/>
              </w:rPr>
            </w:pPr>
            <w:del w:id="1065" w:author="Jeremy Groves" w:date="2023-01-26T13:02:00Z">
              <w:r w:rsidRPr="00A769E6" w:rsidDel="002F3BCC">
                <w:rPr>
                  <w:rFonts w:ascii="Times New Roman" w:hAnsi="Times New Roman"/>
                  <w:color w:val="000000"/>
                  <w:sz w:val="16"/>
                  <w:szCs w:val="16"/>
                </w:rPr>
                <w:delText>0.137</w:delText>
              </w:r>
            </w:del>
          </w:p>
        </w:tc>
        <w:tc>
          <w:tcPr>
            <w:tcW w:w="720" w:type="dxa"/>
            <w:tcBorders>
              <w:top w:val="nil"/>
              <w:left w:val="nil"/>
              <w:bottom w:val="nil"/>
              <w:right w:val="single" w:sz="4" w:space="0" w:color="auto"/>
            </w:tcBorders>
            <w:shd w:val="clear" w:color="auto" w:fill="auto"/>
            <w:noWrap/>
            <w:vAlign w:val="center"/>
            <w:tcPrChange w:id="1066" w:author="Jeremy Groves" w:date="2023-01-26T13:02:00Z">
              <w:tcPr>
                <w:tcW w:w="720" w:type="dxa"/>
                <w:tcBorders>
                  <w:top w:val="nil"/>
                  <w:left w:val="nil"/>
                  <w:bottom w:val="nil"/>
                  <w:right w:val="single" w:sz="4" w:space="0" w:color="auto"/>
                </w:tcBorders>
                <w:shd w:val="clear" w:color="auto" w:fill="auto"/>
                <w:noWrap/>
                <w:vAlign w:val="center"/>
              </w:tcPr>
            </w:tcPrChange>
          </w:tcPr>
          <w:p w14:paraId="2625D7C7" w14:textId="74EF4587" w:rsidR="00E977A9" w:rsidRPr="00A769E6" w:rsidDel="002F3BCC" w:rsidRDefault="00E977A9" w:rsidP="004962F3">
            <w:pPr>
              <w:jc w:val="center"/>
              <w:rPr>
                <w:del w:id="1067" w:author="Jeremy Groves" w:date="2023-01-26T13:02:00Z"/>
                <w:rFonts w:ascii="Times New Roman" w:hAnsi="Times New Roman"/>
                <w:color w:val="000000"/>
                <w:sz w:val="16"/>
                <w:szCs w:val="16"/>
              </w:rPr>
            </w:pPr>
            <w:del w:id="1068" w:author="Jeremy Groves" w:date="2023-01-26T13:02:00Z">
              <w:r w:rsidRPr="00A769E6" w:rsidDel="002F3BCC">
                <w:rPr>
                  <w:rFonts w:ascii="Times New Roman" w:hAnsi="Times New Roman"/>
                  <w:color w:val="000000"/>
                  <w:sz w:val="16"/>
                  <w:szCs w:val="16"/>
                </w:rPr>
                <w:delText>0.344</w:delText>
              </w:r>
            </w:del>
          </w:p>
        </w:tc>
        <w:tc>
          <w:tcPr>
            <w:tcW w:w="724" w:type="dxa"/>
            <w:tcBorders>
              <w:top w:val="nil"/>
              <w:left w:val="single" w:sz="4" w:space="0" w:color="auto"/>
              <w:bottom w:val="nil"/>
              <w:right w:val="nil"/>
            </w:tcBorders>
            <w:shd w:val="clear" w:color="auto" w:fill="auto"/>
            <w:noWrap/>
            <w:vAlign w:val="center"/>
            <w:tcPrChange w:id="1069" w:author="Jeremy Groves" w:date="2023-01-26T13:02:00Z">
              <w:tcPr>
                <w:tcW w:w="724" w:type="dxa"/>
                <w:tcBorders>
                  <w:top w:val="nil"/>
                  <w:left w:val="single" w:sz="4" w:space="0" w:color="auto"/>
                  <w:bottom w:val="nil"/>
                  <w:right w:val="nil"/>
                </w:tcBorders>
                <w:shd w:val="clear" w:color="auto" w:fill="auto"/>
                <w:noWrap/>
                <w:vAlign w:val="center"/>
              </w:tcPr>
            </w:tcPrChange>
          </w:tcPr>
          <w:p w14:paraId="14D3B826" w14:textId="1A4B365E" w:rsidR="00E977A9" w:rsidRPr="00A769E6" w:rsidDel="002F3BCC" w:rsidRDefault="00E977A9" w:rsidP="004962F3">
            <w:pPr>
              <w:jc w:val="center"/>
              <w:rPr>
                <w:del w:id="1070" w:author="Jeremy Groves" w:date="2023-01-26T13:02:00Z"/>
                <w:rFonts w:ascii="Times New Roman" w:hAnsi="Times New Roman"/>
                <w:color w:val="000000"/>
                <w:sz w:val="16"/>
                <w:szCs w:val="16"/>
              </w:rPr>
            </w:pPr>
            <w:del w:id="1071" w:author="Jeremy Groves" w:date="2023-01-26T13:02:00Z">
              <w:r w:rsidRPr="00A769E6" w:rsidDel="002F3BCC">
                <w:rPr>
                  <w:rFonts w:ascii="Times New Roman" w:hAnsi="Times New Roman"/>
                  <w:color w:val="000000"/>
                  <w:sz w:val="16"/>
                  <w:szCs w:val="16"/>
                </w:rPr>
                <w:delText>0.133</w:delText>
              </w:r>
            </w:del>
          </w:p>
        </w:tc>
        <w:tc>
          <w:tcPr>
            <w:tcW w:w="720" w:type="dxa"/>
            <w:tcBorders>
              <w:top w:val="nil"/>
              <w:left w:val="nil"/>
              <w:bottom w:val="nil"/>
              <w:right w:val="nil"/>
            </w:tcBorders>
            <w:shd w:val="clear" w:color="auto" w:fill="auto"/>
            <w:noWrap/>
            <w:vAlign w:val="center"/>
            <w:tcPrChange w:id="1072" w:author="Jeremy Groves" w:date="2023-01-26T13:02:00Z">
              <w:tcPr>
                <w:tcW w:w="720" w:type="dxa"/>
                <w:tcBorders>
                  <w:top w:val="nil"/>
                  <w:left w:val="nil"/>
                  <w:bottom w:val="nil"/>
                  <w:right w:val="nil"/>
                </w:tcBorders>
                <w:shd w:val="clear" w:color="auto" w:fill="auto"/>
                <w:noWrap/>
                <w:vAlign w:val="center"/>
              </w:tcPr>
            </w:tcPrChange>
          </w:tcPr>
          <w:p w14:paraId="194C4EE4" w14:textId="52718465" w:rsidR="00E977A9" w:rsidRPr="00A769E6" w:rsidDel="002F3BCC" w:rsidRDefault="00E977A9" w:rsidP="004962F3">
            <w:pPr>
              <w:jc w:val="center"/>
              <w:rPr>
                <w:del w:id="1073" w:author="Jeremy Groves" w:date="2023-01-26T13:02:00Z"/>
                <w:rFonts w:ascii="Times New Roman" w:hAnsi="Times New Roman"/>
                <w:color w:val="000000"/>
                <w:sz w:val="16"/>
                <w:szCs w:val="16"/>
              </w:rPr>
            </w:pPr>
            <w:del w:id="1074" w:author="Jeremy Groves" w:date="2023-01-26T13:02:00Z">
              <w:r w:rsidRPr="00A769E6" w:rsidDel="002F3BCC">
                <w:rPr>
                  <w:rFonts w:ascii="Times New Roman" w:hAnsi="Times New Roman"/>
                  <w:color w:val="000000"/>
                  <w:sz w:val="16"/>
                  <w:szCs w:val="16"/>
                </w:rPr>
                <w:delText>0.340</w:delText>
              </w:r>
            </w:del>
          </w:p>
        </w:tc>
      </w:tr>
      <w:tr w:rsidR="00E977A9" w:rsidRPr="00A769E6" w:rsidDel="002F3BCC" w14:paraId="3995AB7B" w14:textId="08B24942" w:rsidTr="002F3BCC">
        <w:tblPrEx>
          <w:tblW w:w="10267" w:type="dxa"/>
          <w:jc w:val="center"/>
          <w:tblLayout w:type="fixed"/>
          <w:tblCellMar>
            <w:left w:w="29" w:type="dxa"/>
            <w:right w:w="29" w:type="dxa"/>
          </w:tblCellMar>
          <w:tblPrExChange w:id="1075" w:author="Jeremy Groves" w:date="2023-01-26T13:02:00Z">
            <w:tblPrEx>
              <w:tblW w:w="10267" w:type="dxa"/>
              <w:jc w:val="center"/>
              <w:tblLayout w:type="fixed"/>
              <w:tblCellMar>
                <w:left w:w="29" w:type="dxa"/>
                <w:right w:w="29" w:type="dxa"/>
              </w:tblCellMar>
            </w:tblPrEx>
          </w:tblPrExChange>
        </w:tblPrEx>
        <w:trPr>
          <w:trHeight w:val="245"/>
          <w:jc w:val="center"/>
          <w:del w:id="1076" w:author="Jeremy Groves" w:date="2023-01-26T13:02:00Z"/>
          <w:trPrChange w:id="1077"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1078" w:author="Jeremy Groves" w:date="2023-01-26T13:02:00Z">
              <w:tcPr>
                <w:tcW w:w="1260" w:type="dxa"/>
                <w:tcBorders>
                  <w:top w:val="nil"/>
                  <w:left w:val="nil"/>
                  <w:bottom w:val="nil"/>
                  <w:right w:val="single" w:sz="4" w:space="0" w:color="auto"/>
                </w:tcBorders>
                <w:shd w:val="clear" w:color="auto" w:fill="auto"/>
                <w:noWrap/>
                <w:vAlign w:val="center"/>
              </w:tcPr>
            </w:tcPrChange>
          </w:tcPr>
          <w:p w14:paraId="574A06B6" w14:textId="245EDF84" w:rsidR="00E977A9" w:rsidRPr="00A769E6" w:rsidDel="002F3BCC" w:rsidRDefault="00E977A9" w:rsidP="004962F3">
            <w:pPr>
              <w:rPr>
                <w:del w:id="1079" w:author="Jeremy Groves" w:date="2023-01-26T13:02:00Z"/>
                <w:rFonts w:ascii="Times New Roman" w:hAnsi="Times New Roman"/>
                <w:color w:val="000000"/>
                <w:sz w:val="16"/>
                <w:szCs w:val="16"/>
              </w:rPr>
            </w:pPr>
            <w:del w:id="1080" w:author="Jeremy Groves" w:date="2023-01-26T13:02:00Z">
              <w:r w:rsidRPr="00A769E6" w:rsidDel="002F3BCC">
                <w:rPr>
                  <w:rFonts w:ascii="Times New Roman" w:hAnsi="Times New Roman"/>
                  <w:color w:val="000000"/>
                  <w:sz w:val="16"/>
                  <w:szCs w:val="16"/>
                </w:rPr>
                <w:delText>South</w:delText>
              </w:r>
            </w:del>
          </w:p>
        </w:tc>
        <w:tc>
          <w:tcPr>
            <w:tcW w:w="3237" w:type="dxa"/>
            <w:tcBorders>
              <w:top w:val="nil"/>
              <w:left w:val="single" w:sz="4" w:space="0" w:color="auto"/>
              <w:bottom w:val="nil"/>
              <w:right w:val="single" w:sz="4" w:space="0" w:color="auto"/>
            </w:tcBorders>
            <w:shd w:val="clear" w:color="auto" w:fill="auto"/>
            <w:vAlign w:val="center"/>
            <w:tcPrChange w:id="1081"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4DF04DA8" w14:textId="66B18F96" w:rsidR="00E977A9" w:rsidRPr="00A769E6" w:rsidDel="002F3BCC" w:rsidRDefault="00E977A9" w:rsidP="004962F3">
            <w:pPr>
              <w:rPr>
                <w:del w:id="1082" w:author="Jeremy Groves" w:date="2023-01-26T13:02:00Z"/>
                <w:rFonts w:ascii="Times New Roman" w:hAnsi="Times New Roman"/>
                <w:color w:val="000000"/>
                <w:sz w:val="16"/>
                <w:szCs w:val="16"/>
              </w:rPr>
            </w:pPr>
            <w:del w:id="1083" w:author="Jeremy Groves" w:date="2023-01-26T13:02:00Z">
              <w:r w:rsidRPr="00A769E6" w:rsidDel="002F3BCC">
                <w:rPr>
                  <w:rFonts w:ascii="Times New Roman" w:hAnsi="Times New Roman"/>
                  <w:color w:val="000000"/>
                  <w:sz w:val="16"/>
                  <w:szCs w:val="16"/>
                </w:rPr>
                <w:delText>South Region</w:delText>
              </w:r>
            </w:del>
          </w:p>
        </w:tc>
        <w:tc>
          <w:tcPr>
            <w:tcW w:w="721" w:type="dxa"/>
            <w:tcBorders>
              <w:top w:val="nil"/>
              <w:left w:val="single" w:sz="4" w:space="0" w:color="auto"/>
              <w:bottom w:val="nil"/>
              <w:right w:val="nil"/>
            </w:tcBorders>
            <w:shd w:val="clear" w:color="auto" w:fill="auto"/>
            <w:noWrap/>
            <w:vAlign w:val="center"/>
            <w:tcPrChange w:id="1084" w:author="Jeremy Groves" w:date="2023-01-26T13:02:00Z">
              <w:tcPr>
                <w:tcW w:w="721" w:type="dxa"/>
                <w:tcBorders>
                  <w:top w:val="nil"/>
                  <w:left w:val="single" w:sz="4" w:space="0" w:color="auto"/>
                  <w:bottom w:val="nil"/>
                  <w:right w:val="nil"/>
                </w:tcBorders>
                <w:shd w:val="clear" w:color="auto" w:fill="auto"/>
                <w:noWrap/>
                <w:vAlign w:val="center"/>
              </w:tcPr>
            </w:tcPrChange>
          </w:tcPr>
          <w:p w14:paraId="16E00232" w14:textId="44DE5604" w:rsidR="00E977A9" w:rsidRPr="00A769E6" w:rsidDel="002F3BCC" w:rsidRDefault="00E977A9" w:rsidP="004962F3">
            <w:pPr>
              <w:jc w:val="center"/>
              <w:rPr>
                <w:del w:id="1085" w:author="Jeremy Groves" w:date="2023-01-26T13:02:00Z"/>
                <w:rFonts w:ascii="Times New Roman" w:hAnsi="Times New Roman"/>
                <w:color w:val="000000"/>
                <w:sz w:val="16"/>
                <w:szCs w:val="16"/>
              </w:rPr>
            </w:pPr>
            <w:del w:id="1086" w:author="Jeremy Groves" w:date="2023-01-26T13:02:00Z">
              <w:r w:rsidRPr="00A769E6" w:rsidDel="002F3BCC">
                <w:rPr>
                  <w:rFonts w:ascii="Times New Roman" w:hAnsi="Times New Roman"/>
                  <w:color w:val="000000"/>
                  <w:sz w:val="16"/>
                  <w:szCs w:val="16"/>
                </w:rPr>
                <w:delText>0.423</w:delText>
              </w:r>
            </w:del>
          </w:p>
        </w:tc>
        <w:tc>
          <w:tcPr>
            <w:tcW w:w="722" w:type="dxa"/>
            <w:tcBorders>
              <w:top w:val="nil"/>
              <w:left w:val="nil"/>
              <w:bottom w:val="nil"/>
              <w:right w:val="single" w:sz="4" w:space="0" w:color="auto"/>
            </w:tcBorders>
            <w:shd w:val="clear" w:color="auto" w:fill="auto"/>
            <w:noWrap/>
            <w:vAlign w:val="center"/>
            <w:tcPrChange w:id="1087" w:author="Jeremy Groves" w:date="2023-01-26T13:02:00Z">
              <w:tcPr>
                <w:tcW w:w="722" w:type="dxa"/>
                <w:tcBorders>
                  <w:top w:val="nil"/>
                  <w:left w:val="nil"/>
                  <w:bottom w:val="nil"/>
                  <w:right w:val="single" w:sz="4" w:space="0" w:color="auto"/>
                </w:tcBorders>
                <w:shd w:val="clear" w:color="auto" w:fill="auto"/>
                <w:noWrap/>
                <w:vAlign w:val="center"/>
              </w:tcPr>
            </w:tcPrChange>
          </w:tcPr>
          <w:p w14:paraId="2AC0FBAD" w14:textId="2096C035" w:rsidR="00E977A9" w:rsidRPr="00A769E6" w:rsidDel="002F3BCC" w:rsidRDefault="00E977A9" w:rsidP="004962F3">
            <w:pPr>
              <w:jc w:val="center"/>
              <w:rPr>
                <w:del w:id="1088" w:author="Jeremy Groves" w:date="2023-01-26T13:02:00Z"/>
                <w:rFonts w:ascii="Times New Roman" w:hAnsi="Times New Roman"/>
                <w:color w:val="000000"/>
                <w:sz w:val="16"/>
                <w:szCs w:val="16"/>
              </w:rPr>
            </w:pPr>
            <w:del w:id="1089" w:author="Jeremy Groves" w:date="2023-01-26T13:02:00Z">
              <w:r w:rsidRPr="00A769E6" w:rsidDel="002F3BCC">
                <w:rPr>
                  <w:rFonts w:ascii="Times New Roman" w:hAnsi="Times New Roman"/>
                  <w:color w:val="000000"/>
                  <w:sz w:val="16"/>
                  <w:szCs w:val="16"/>
                </w:rPr>
                <w:delText>0.494</w:delText>
              </w:r>
            </w:del>
          </w:p>
        </w:tc>
        <w:tc>
          <w:tcPr>
            <w:tcW w:w="720" w:type="dxa"/>
            <w:tcBorders>
              <w:top w:val="nil"/>
              <w:left w:val="single" w:sz="4" w:space="0" w:color="auto"/>
              <w:bottom w:val="nil"/>
              <w:right w:val="nil"/>
            </w:tcBorders>
            <w:shd w:val="clear" w:color="auto" w:fill="auto"/>
            <w:noWrap/>
            <w:vAlign w:val="center"/>
            <w:tcPrChange w:id="1090" w:author="Jeremy Groves" w:date="2023-01-26T13:02:00Z">
              <w:tcPr>
                <w:tcW w:w="720" w:type="dxa"/>
                <w:tcBorders>
                  <w:top w:val="nil"/>
                  <w:left w:val="single" w:sz="4" w:space="0" w:color="auto"/>
                  <w:bottom w:val="nil"/>
                  <w:right w:val="nil"/>
                </w:tcBorders>
                <w:shd w:val="clear" w:color="auto" w:fill="auto"/>
                <w:noWrap/>
                <w:vAlign w:val="center"/>
              </w:tcPr>
            </w:tcPrChange>
          </w:tcPr>
          <w:p w14:paraId="4883E893" w14:textId="5258622E" w:rsidR="00E977A9" w:rsidRPr="00A769E6" w:rsidDel="002F3BCC" w:rsidRDefault="00E977A9" w:rsidP="004962F3">
            <w:pPr>
              <w:jc w:val="center"/>
              <w:rPr>
                <w:del w:id="1091" w:author="Jeremy Groves" w:date="2023-01-26T13:02:00Z"/>
                <w:rFonts w:ascii="Times New Roman" w:hAnsi="Times New Roman"/>
                <w:color w:val="000000"/>
                <w:sz w:val="16"/>
                <w:szCs w:val="16"/>
              </w:rPr>
            </w:pPr>
            <w:del w:id="1092" w:author="Jeremy Groves" w:date="2023-01-26T13:02:00Z">
              <w:r w:rsidRPr="00A769E6" w:rsidDel="002F3BCC">
                <w:rPr>
                  <w:rFonts w:ascii="Times New Roman" w:hAnsi="Times New Roman"/>
                  <w:color w:val="000000"/>
                  <w:sz w:val="16"/>
                  <w:szCs w:val="16"/>
                </w:rPr>
                <w:delText>0.404</w:delText>
              </w:r>
            </w:del>
          </w:p>
        </w:tc>
        <w:tc>
          <w:tcPr>
            <w:tcW w:w="720" w:type="dxa"/>
            <w:tcBorders>
              <w:top w:val="nil"/>
              <w:left w:val="nil"/>
              <w:bottom w:val="nil"/>
              <w:right w:val="single" w:sz="4" w:space="0" w:color="auto"/>
            </w:tcBorders>
            <w:shd w:val="clear" w:color="auto" w:fill="auto"/>
            <w:noWrap/>
            <w:vAlign w:val="center"/>
            <w:tcPrChange w:id="1093" w:author="Jeremy Groves" w:date="2023-01-26T13:02:00Z">
              <w:tcPr>
                <w:tcW w:w="720" w:type="dxa"/>
                <w:tcBorders>
                  <w:top w:val="nil"/>
                  <w:left w:val="nil"/>
                  <w:bottom w:val="nil"/>
                  <w:right w:val="single" w:sz="4" w:space="0" w:color="auto"/>
                </w:tcBorders>
                <w:shd w:val="clear" w:color="auto" w:fill="auto"/>
                <w:noWrap/>
                <w:vAlign w:val="center"/>
              </w:tcPr>
            </w:tcPrChange>
          </w:tcPr>
          <w:p w14:paraId="077E293F" w14:textId="23BB7001" w:rsidR="00E977A9" w:rsidRPr="00A769E6" w:rsidDel="002F3BCC" w:rsidRDefault="00E977A9" w:rsidP="004962F3">
            <w:pPr>
              <w:jc w:val="center"/>
              <w:rPr>
                <w:del w:id="1094" w:author="Jeremy Groves" w:date="2023-01-26T13:02:00Z"/>
                <w:rFonts w:ascii="Times New Roman" w:hAnsi="Times New Roman"/>
                <w:color w:val="000000"/>
                <w:sz w:val="16"/>
                <w:szCs w:val="16"/>
              </w:rPr>
            </w:pPr>
            <w:del w:id="1095" w:author="Jeremy Groves" w:date="2023-01-26T13:02:00Z">
              <w:r w:rsidRPr="00A769E6" w:rsidDel="002F3BCC">
                <w:rPr>
                  <w:rFonts w:ascii="Times New Roman" w:hAnsi="Times New Roman"/>
                  <w:color w:val="000000"/>
                  <w:sz w:val="16"/>
                  <w:szCs w:val="16"/>
                </w:rPr>
                <w:delText>0.491</w:delText>
              </w:r>
            </w:del>
          </w:p>
        </w:tc>
        <w:tc>
          <w:tcPr>
            <w:tcW w:w="720" w:type="dxa"/>
            <w:tcBorders>
              <w:top w:val="nil"/>
              <w:left w:val="single" w:sz="4" w:space="0" w:color="auto"/>
              <w:bottom w:val="nil"/>
              <w:right w:val="nil"/>
            </w:tcBorders>
            <w:shd w:val="clear" w:color="auto" w:fill="auto"/>
            <w:noWrap/>
            <w:vAlign w:val="center"/>
            <w:tcPrChange w:id="1096" w:author="Jeremy Groves" w:date="2023-01-26T13:02:00Z">
              <w:tcPr>
                <w:tcW w:w="720" w:type="dxa"/>
                <w:tcBorders>
                  <w:top w:val="nil"/>
                  <w:left w:val="single" w:sz="4" w:space="0" w:color="auto"/>
                  <w:bottom w:val="nil"/>
                  <w:right w:val="nil"/>
                </w:tcBorders>
                <w:shd w:val="clear" w:color="auto" w:fill="auto"/>
                <w:noWrap/>
                <w:vAlign w:val="center"/>
              </w:tcPr>
            </w:tcPrChange>
          </w:tcPr>
          <w:p w14:paraId="0E010133" w14:textId="68C4A26A" w:rsidR="00E977A9" w:rsidRPr="00A769E6" w:rsidDel="002F3BCC" w:rsidRDefault="00E977A9" w:rsidP="004962F3">
            <w:pPr>
              <w:jc w:val="center"/>
              <w:rPr>
                <w:del w:id="1097" w:author="Jeremy Groves" w:date="2023-01-26T13:02:00Z"/>
                <w:rFonts w:ascii="Times New Roman" w:hAnsi="Times New Roman"/>
                <w:color w:val="000000"/>
                <w:sz w:val="16"/>
                <w:szCs w:val="16"/>
              </w:rPr>
            </w:pPr>
            <w:del w:id="1098" w:author="Jeremy Groves" w:date="2023-01-26T13:02:00Z">
              <w:r w:rsidRPr="00A769E6" w:rsidDel="002F3BCC">
                <w:rPr>
                  <w:rFonts w:ascii="Times New Roman" w:hAnsi="Times New Roman"/>
                  <w:color w:val="000000"/>
                  <w:sz w:val="16"/>
                  <w:szCs w:val="16"/>
                </w:rPr>
                <w:delText>0.415</w:delText>
              </w:r>
            </w:del>
          </w:p>
        </w:tc>
        <w:tc>
          <w:tcPr>
            <w:tcW w:w="720" w:type="dxa"/>
            <w:tcBorders>
              <w:top w:val="nil"/>
              <w:left w:val="nil"/>
              <w:bottom w:val="nil"/>
              <w:right w:val="single" w:sz="4" w:space="0" w:color="auto"/>
            </w:tcBorders>
            <w:shd w:val="clear" w:color="auto" w:fill="auto"/>
            <w:noWrap/>
            <w:vAlign w:val="center"/>
            <w:tcPrChange w:id="1099" w:author="Jeremy Groves" w:date="2023-01-26T13:02:00Z">
              <w:tcPr>
                <w:tcW w:w="720" w:type="dxa"/>
                <w:tcBorders>
                  <w:top w:val="nil"/>
                  <w:left w:val="nil"/>
                  <w:bottom w:val="nil"/>
                  <w:right w:val="single" w:sz="4" w:space="0" w:color="auto"/>
                </w:tcBorders>
                <w:shd w:val="clear" w:color="auto" w:fill="auto"/>
                <w:noWrap/>
                <w:vAlign w:val="center"/>
              </w:tcPr>
            </w:tcPrChange>
          </w:tcPr>
          <w:p w14:paraId="5797B48D" w14:textId="5A97A45B" w:rsidR="00E977A9" w:rsidRPr="00A769E6" w:rsidDel="002F3BCC" w:rsidRDefault="00E977A9" w:rsidP="004962F3">
            <w:pPr>
              <w:jc w:val="center"/>
              <w:rPr>
                <w:del w:id="1100" w:author="Jeremy Groves" w:date="2023-01-26T13:02:00Z"/>
                <w:rFonts w:ascii="Times New Roman" w:hAnsi="Times New Roman"/>
                <w:color w:val="000000"/>
                <w:sz w:val="16"/>
                <w:szCs w:val="16"/>
              </w:rPr>
            </w:pPr>
            <w:del w:id="1101" w:author="Jeremy Groves" w:date="2023-01-26T13:02:00Z">
              <w:r w:rsidRPr="00A769E6" w:rsidDel="002F3BCC">
                <w:rPr>
                  <w:rFonts w:ascii="Times New Roman" w:hAnsi="Times New Roman"/>
                  <w:color w:val="000000"/>
                  <w:sz w:val="16"/>
                  <w:szCs w:val="16"/>
                </w:rPr>
                <w:delText>0.493</w:delText>
              </w:r>
            </w:del>
          </w:p>
        </w:tc>
        <w:tc>
          <w:tcPr>
            <w:tcW w:w="724" w:type="dxa"/>
            <w:tcBorders>
              <w:top w:val="nil"/>
              <w:left w:val="single" w:sz="4" w:space="0" w:color="auto"/>
              <w:bottom w:val="nil"/>
              <w:right w:val="nil"/>
            </w:tcBorders>
            <w:shd w:val="clear" w:color="auto" w:fill="auto"/>
            <w:noWrap/>
            <w:vAlign w:val="center"/>
            <w:tcPrChange w:id="1102" w:author="Jeremy Groves" w:date="2023-01-26T13:02:00Z">
              <w:tcPr>
                <w:tcW w:w="724" w:type="dxa"/>
                <w:tcBorders>
                  <w:top w:val="nil"/>
                  <w:left w:val="single" w:sz="4" w:space="0" w:color="auto"/>
                  <w:bottom w:val="nil"/>
                  <w:right w:val="nil"/>
                </w:tcBorders>
                <w:shd w:val="clear" w:color="auto" w:fill="auto"/>
                <w:noWrap/>
                <w:vAlign w:val="center"/>
              </w:tcPr>
            </w:tcPrChange>
          </w:tcPr>
          <w:p w14:paraId="71F679CF" w14:textId="06892DD3" w:rsidR="00E977A9" w:rsidRPr="00A769E6" w:rsidDel="002F3BCC" w:rsidRDefault="00E977A9" w:rsidP="004962F3">
            <w:pPr>
              <w:jc w:val="center"/>
              <w:rPr>
                <w:del w:id="1103" w:author="Jeremy Groves" w:date="2023-01-26T13:02:00Z"/>
                <w:rFonts w:ascii="Times New Roman" w:hAnsi="Times New Roman"/>
                <w:color w:val="000000"/>
                <w:sz w:val="16"/>
                <w:szCs w:val="16"/>
              </w:rPr>
            </w:pPr>
            <w:del w:id="1104" w:author="Jeremy Groves" w:date="2023-01-26T13:02:00Z">
              <w:r w:rsidRPr="00A769E6" w:rsidDel="002F3BCC">
                <w:rPr>
                  <w:rFonts w:ascii="Times New Roman" w:hAnsi="Times New Roman"/>
                  <w:color w:val="000000"/>
                  <w:sz w:val="16"/>
                  <w:szCs w:val="16"/>
                </w:rPr>
                <w:delText>0.467</w:delText>
              </w:r>
            </w:del>
          </w:p>
        </w:tc>
        <w:tc>
          <w:tcPr>
            <w:tcW w:w="720" w:type="dxa"/>
            <w:tcBorders>
              <w:top w:val="nil"/>
              <w:left w:val="nil"/>
              <w:bottom w:val="nil"/>
              <w:right w:val="nil"/>
            </w:tcBorders>
            <w:shd w:val="clear" w:color="auto" w:fill="auto"/>
            <w:noWrap/>
            <w:vAlign w:val="center"/>
            <w:tcPrChange w:id="1105" w:author="Jeremy Groves" w:date="2023-01-26T13:02:00Z">
              <w:tcPr>
                <w:tcW w:w="720" w:type="dxa"/>
                <w:tcBorders>
                  <w:top w:val="nil"/>
                  <w:left w:val="nil"/>
                  <w:bottom w:val="nil"/>
                  <w:right w:val="nil"/>
                </w:tcBorders>
                <w:shd w:val="clear" w:color="auto" w:fill="auto"/>
                <w:noWrap/>
                <w:vAlign w:val="center"/>
              </w:tcPr>
            </w:tcPrChange>
          </w:tcPr>
          <w:p w14:paraId="17ABEC51" w14:textId="57AFA74E" w:rsidR="00E977A9" w:rsidRPr="00A769E6" w:rsidDel="002F3BCC" w:rsidRDefault="00E977A9" w:rsidP="004962F3">
            <w:pPr>
              <w:jc w:val="center"/>
              <w:rPr>
                <w:del w:id="1106" w:author="Jeremy Groves" w:date="2023-01-26T13:02:00Z"/>
                <w:rFonts w:ascii="Times New Roman" w:hAnsi="Times New Roman"/>
                <w:color w:val="000000"/>
                <w:sz w:val="16"/>
                <w:szCs w:val="16"/>
              </w:rPr>
            </w:pPr>
            <w:del w:id="1107" w:author="Jeremy Groves" w:date="2023-01-26T13:02:00Z">
              <w:r w:rsidRPr="00A769E6" w:rsidDel="002F3BCC">
                <w:rPr>
                  <w:rFonts w:ascii="Times New Roman" w:hAnsi="Times New Roman"/>
                  <w:color w:val="000000"/>
                  <w:sz w:val="16"/>
                  <w:szCs w:val="16"/>
                </w:rPr>
                <w:delText>0.499</w:delText>
              </w:r>
            </w:del>
          </w:p>
        </w:tc>
      </w:tr>
      <w:tr w:rsidR="00E977A9" w:rsidRPr="00A769E6" w:rsidDel="002F3BCC" w14:paraId="3BB3043C" w14:textId="656094EC" w:rsidTr="002F3BCC">
        <w:tblPrEx>
          <w:tblW w:w="10267" w:type="dxa"/>
          <w:jc w:val="center"/>
          <w:tblLayout w:type="fixed"/>
          <w:tblCellMar>
            <w:left w:w="29" w:type="dxa"/>
            <w:right w:w="29" w:type="dxa"/>
          </w:tblCellMar>
          <w:tblPrExChange w:id="1108" w:author="Jeremy Groves" w:date="2023-01-26T13:02:00Z">
            <w:tblPrEx>
              <w:tblW w:w="10267" w:type="dxa"/>
              <w:jc w:val="center"/>
              <w:tblLayout w:type="fixed"/>
              <w:tblCellMar>
                <w:left w:w="29" w:type="dxa"/>
                <w:right w:w="29" w:type="dxa"/>
              </w:tblCellMar>
            </w:tblPrEx>
          </w:tblPrExChange>
        </w:tblPrEx>
        <w:trPr>
          <w:trHeight w:val="245"/>
          <w:jc w:val="center"/>
          <w:del w:id="1109" w:author="Jeremy Groves" w:date="2023-01-26T13:02:00Z"/>
          <w:trPrChange w:id="1110"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1111" w:author="Jeremy Groves" w:date="2023-01-26T13:02:00Z">
              <w:tcPr>
                <w:tcW w:w="1260" w:type="dxa"/>
                <w:tcBorders>
                  <w:top w:val="nil"/>
                  <w:left w:val="nil"/>
                  <w:bottom w:val="nil"/>
                  <w:right w:val="single" w:sz="4" w:space="0" w:color="auto"/>
                </w:tcBorders>
                <w:shd w:val="clear" w:color="auto" w:fill="auto"/>
                <w:noWrap/>
                <w:vAlign w:val="center"/>
              </w:tcPr>
            </w:tcPrChange>
          </w:tcPr>
          <w:p w14:paraId="3DE04F2C" w14:textId="3AB12E5C" w:rsidR="00E977A9" w:rsidRPr="00A769E6" w:rsidDel="002F3BCC" w:rsidRDefault="00E977A9" w:rsidP="004962F3">
            <w:pPr>
              <w:rPr>
                <w:del w:id="1112" w:author="Jeremy Groves" w:date="2023-01-26T13:02:00Z"/>
                <w:rFonts w:ascii="Times New Roman" w:hAnsi="Times New Roman"/>
                <w:color w:val="000000"/>
                <w:sz w:val="16"/>
                <w:szCs w:val="16"/>
              </w:rPr>
            </w:pPr>
            <w:del w:id="1113" w:author="Jeremy Groves" w:date="2023-01-26T13:02:00Z">
              <w:r w:rsidRPr="00A769E6" w:rsidDel="002F3BCC">
                <w:rPr>
                  <w:rFonts w:ascii="Times New Roman" w:hAnsi="Times New Roman"/>
                  <w:color w:val="000000"/>
                  <w:sz w:val="16"/>
                  <w:szCs w:val="16"/>
                </w:rPr>
                <w:delText>Urate</w:delText>
              </w:r>
            </w:del>
          </w:p>
        </w:tc>
        <w:tc>
          <w:tcPr>
            <w:tcW w:w="3237" w:type="dxa"/>
            <w:tcBorders>
              <w:top w:val="nil"/>
              <w:left w:val="single" w:sz="4" w:space="0" w:color="auto"/>
              <w:bottom w:val="nil"/>
              <w:right w:val="single" w:sz="4" w:space="0" w:color="auto"/>
            </w:tcBorders>
            <w:shd w:val="clear" w:color="auto" w:fill="auto"/>
            <w:vAlign w:val="center"/>
            <w:tcPrChange w:id="1114"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614A1B61" w14:textId="3A4C60E7" w:rsidR="00E977A9" w:rsidRPr="00A769E6" w:rsidDel="002F3BCC" w:rsidRDefault="00E977A9" w:rsidP="004962F3">
            <w:pPr>
              <w:rPr>
                <w:del w:id="1115" w:author="Jeremy Groves" w:date="2023-01-26T13:02:00Z"/>
                <w:rFonts w:ascii="Times New Roman" w:hAnsi="Times New Roman"/>
                <w:color w:val="000000"/>
                <w:sz w:val="16"/>
                <w:szCs w:val="16"/>
              </w:rPr>
            </w:pPr>
            <w:del w:id="1116" w:author="Jeremy Groves" w:date="2023-01-26T13:02:00Z">
              <w:r w:rsidRPr="00A769E6" w:rsidDel="002F3BCC">
                <w:rPr>
                  <w:rFonts w:ascii="Times New Roman" w:hAnsi="Times New Roman"/>
                  <w:color w:val="000000"/>
                  <w:sz w:val="16"/>
                  <w:szCs w:val="16"/>
                </w:rPr>
                <w:delText>Regional Unemployment Rate</w:delText>
              </w:r>
            </w:del>
          </w:p>
        </w:tc>
        <w:tc>
          <w:tcPr>
            <w:tcW w:w="721" w:type="dxa"/>
            <w:tcBorders>
              <w:top w:val="nil"/>
              <w:left w:val="single" w:sz="4" w:space="0" w:color="auto"/>
              <w:bottom w:val="nil"/>
              <w:right w:val="nil"/>
            </w:tcBorders>
            <w:shd w:val="clear" w:color="auto" w:fill="auto"/>
            <w:noWrap/>
            <w:vAlign w:val="center"/>
            <w:tcPrChange w:id="1117" w:author="Jeremy Groves" w:date="2023-01-26T13:02:00Z">
              <w:tcPr>
                <w:tcW w:w="721" w:type="dxa"/>
                <w:tcBorders>
                  <w:top w:val="nil"/>
                  <w:left w:val="single" w:sz="4" w:space="0" w:color="auto"/>
                  <w:bottom w:val="nil"/>
                  <w:right w:val="nil"/>
                </w:tcBorders>
                <w:shd w:val="clear" w:color="auto" w:fill="auto"/>
                <w:noWrap/>
                <w:vAlign w:val="center"/>
              </w:tcPr>
            </w:tcPrChange>
          </w:tcPr>
          <w:p w14:paraId="7309549E" w14:textId="1F2E63D3" w:rsidR="00E977A9" w:rsidRPr="00A769E6" w:rsidDel="002F3BCC" w:rsidRDefault="00E977A9" w:rsidP="004962F3">
            <w:pPr>
              <w:jc w:val="center"/>
              <w:rPr>
                <w:del w:id="1118" w:author="Jeremy Groves" w:date="2023-01-26T13:02:00Z"/>
                <w:rFonts w:ascii="Times New Roman" w:hAnsi="Times New Roman"/>
                <w:color w:val="000000"/>
                <w:sz w:val="16"/>
                <w:szCs w:val="16"/>
              </w:rPr>
            </w:pPr>
            <w:del w:id="1119" w:author="Jeremy Groves" w:date="2023-01-26T13:02:00Z">
              <w:r w:rsidRPr="00A769E6" w:rsidDel="002F3BCC">
                <w:rPr>
                  <w:rFonts w:ascii="Times New Roman" w:hAnsi="Times New Roman"/>
                  <w:color w:val="000000"/>
                  <w:sz w:val="16"/>
                  <w:szCs w:val="16"/>
                </w:rPr>
                <w:delText>6.004</w:delText>
              </w:r>
            </w:del>
          </w:p>
        </w:tc>
        <w:tc>
          <w:tcPr>
            <w:tcW w:w="722" w:type="dxa"/>
            <w:tcBorders>
              <w:top w:val="nil"/>
              <w:left w:val="nil"/>
              <w:bottom w:val="nil"/>
              <w:right w:val="single" w:sz="4" w:space="0" w:color="auto"/>
            </w:tcBorders>
            <w:shd w:val="clear" w:color="auto" w:fill="auto"/>
            <w:noWrap/>
            <w:vAlign w:val="center"/>
            <w:tcPrChange w:id="1120" w:author="Jeremy Groves" w:date="2023-01-26T13:02:00Z">
              <w:tcPr>
                <w:tcW w:w="722" w:type="dxa"/>
                <w:tcBorders>
                  <w:top w:val="nil"/>
                  <w:left w:val="nil"/>
                  <w:bottom w:val="nil"/>
                  <w:right w:val="single" w:sz="4" w:space="0" w:color="auto"/>
                </w:tcBorders>
                <w:shd w:val="clear" w:color="auto" w:fill="auto"/>
                <w:noWrap/>
                <w:vAlign w:val="center"/>
              </w:tcPr>
            </w:tcPrChange>
          </w:tcPr>
          <w:p w14:paraId="48001F51" w14:textId="51B84A54" w:rsidR="00E977A9" w:rsidRPr="00A769E6" w:rsidDel="002F3BCC" w:rsidRDefault="00E977A9" w:rsidP="004962F3">
            <w:pPr>
              <w:jc w:val="center"/>
              <w:rPr>
                <w:del w:id="1121" w:author="Jeremy Groves" w:date="2023-01-26T13:02:00Z"/>
                <w:rFonts w:ascii="Times New Roman" w:hAnsi="Times New Roman"/>
                <w:color w:val="000000"/>
                <w:sz w:val="16"/>
                <w:szCs w:val="16"/>
              </w:rPr>
            </w:pPr>
            <w:del w:id="1122" w:author="Jeremy Groves" w:date="2023-01-26T13:02:00Z">
              <w:r w:rsidRPr="00A769E6" w:rsidDel="002F3BCC">
                <w:rPr>
                  <w:rFonts w:ascii="Times New Roman" w:hAnsi="Times New Roman"/>
                  <w:color w:val="000000"/>
                  <w:sz w:val="16"/>
                  <w:szCs w:val="16"/>
                </w:rPr>
                <w:delText>1.861</w:delText>
              </w:r>
            </w:del>
          </w:p>
        </w:tc>
        <w:tc>
          <w:tcPr>
            <w:tcW w:w="720" w:type="dxa"/>
            <w:tcBorders>
              <w:top w:val="nil"/>
              <w:left w:val="single" w:sz="4" w:space="0" w:color="auto"/>
              <w:bottom w:val="nil"/>
              <w:right w:val="nil"/>
            </w:tcBorders>
            <w:shd w:val="clear" w:color="auto" w:fill="auto"/>
            <w:noWrap/>
            <w:vAlign w:val="center"/>
            <w:tcPrChange w:id="1123" w:author="Jeremy Groves" w:date="2023-01-26T13:02:00Z">
              <w:tcPr>
                <w:tcW w:w="720" w:type="dxa"/>
                <w:tcBorders>
                  <w:top w:val="nil"/>
                  <w:left w:val="single" w:sz="4" w:space="0" w:color="auto"/>
                  <w:bottom w:val="nil"/>
                  <w:right w:val="nil"/>
                </w:tcBorders>
                <w:shd w:val="clear" w:color="auto" w:fill="auto"/>
                <w:noWrap/>
                <w:vAlign w:val="center"/>
              </w:tcPr>
            </w:tcPrChange>
          </w:tcPr>
          <w:p w14:paraId="47BE523F" w14:textId="26084698" w:rsidR="00E977A9" w:rsidRPr="00A769E6" w:rsidDel="002F3BCC" w:rsidRDefault="00E977A9" w:rsidP="004962F3">
            <w:pPr>
              <w:jc w:val="center"/>
              <w:rPr>
                <w:del w:id="1124" w:author="Jeremy Groves" w:date="2023-01-26T13:02:00Z"/>
                <w:rFonts w:ascii="Times New Roman" w:hAnsi="Times New Roman"/>
                <w:color w:val="000000"/>
                <w:sz w:val="16"/>
                <w:szCs w:val="16"/>
              </w:rPr>
            </w:pPr>
            <w:del w:id="1125" w:author="Jeremy Groves" w:date="2023-01-26T13:02:00Z">
              <w:r w:rsidRPr="00A769E6" w:rsidDel="002F3BCC">
                <w:rPr>
                  <w:rFonts w:ascii="Times New Roman" w:hAnsi="Times New Roman"/>
                  <w:color w:val="000000"/>
                  <w:sz w:val="16"/>
                  <w:szCs w:val="16"/>
                </w:rPr>
                <w:delText>5.731</w:delText>
              </w:r>
            </w:del>
          </w:p>
        </w:tc>
        <w:tc>
          <w:tcPr>
            <w:tcW w:w="720" w:type="dxa"/>
            <w:tcBorders>
              <w:top w:val="nil"/>
              <w:left w:val="nil"/>
              <w:bottom w:val="nil"/>
              <w:right w:val="single" w:sz="4" w:space="0" w:color="auto"/>
            </w:tcBorders>
            <w:shd w:val="clear" w:color="auto" w:fill="auto"/>
            <w:noWrap/>
            <w:vAlign w:val="center"/>
            <w:tcPrChange w:id="1126" w:author="Jeremy Groves" w:date="2023-01-26T13:02:00Z">
              <w:tcPr>
                <w:tcW w:w="720" w:type="dxa"/>
                <w:tcBorders>
                  <w:top w:val="nil"/>
                  <w:left w:val="nil"/>
                  <w:bottom w:val="nil"/>
                  <w:right w:val="single" w:sz="4" w:space="0" w:color="auto"/>
                </w:tcBorders>
                <w:shd w:val="clear" w:color="auto" w:fill="auto"/>
                <w:noWrap/>
                <w:vAlign w:val="center"/>
              </w:tcPr>
            </w:tcPrChange>
          </w:tcPr>
          <w:p w14:paraId="6B662356" w14:textId="2688F309" w:rsidR="00E977A9" w:rsidRPr="00A769E6" w:rsidDel="002F3BCC" w:rsidRDefault="00E977A9" w:rsidP="004962F3">
            <w:pPr>
              <w:jc w:val="center"/>
              <w:rPr>
                <w:del w:id="1127" w:author="Jeremy Groves" w:date="2023-01-26T13:02:00Z"/>
                <w:rFonts w:ascii="Times New Roman" w:hAnsi="Times New Roman"/>
                <w:color w:val="000000"/>
                <w:sz w:val="16"/>
                <w:szCs w:val="16"/>
              </w:rPr>
            </w:pPr>
            <w:del w:id="1128" w:author="Jeremy Groves" w:date="2023-01-26T13:02:00Z">
              <w:r w:rsidRPr="00A769E6" w:rsidDel="002F3BCC">
                <w:rPr>
                  <w:rFonts w:ascii="Times New Roman" w:hAnsi="Times New Roman"/>
                  <w:color w:val="000000"/>
                  <w:sz w:val="16"/>
                  <w:szCs w:val="16"/>
                </w:rPr>
                <w:delText>1.678</w:delText>
              </w:r>
            </w:del>
          </w:p>
        </w:tc>
        <w:tc>
          <w:tcPr>
            <w:tcW w:w="720" w:type="dxa"/>
            <w:tcBorders>
              <w:top w:val="nil"/>
              <w:left w:val="single" w:sz="4" w:space="0" w:color="auto"/>
              <w:bottom w:val="nil"/>
              <w:right w:val="nil"/>
            </w:tcBorders>
            <w:shd w:val="clear" w:color="auto" w:fill="auto"/>
            <w:noWrap/>
            <w:vAlign w:val="center"/>
            <w:tcPrChange w:id="1129" w:author="Jeremy Groves" w:date="2023-01-26T13:02:00Z">
              <w:tcPr>
                <w:tcW w:w="720" w:type="dxa"/>
                <w:tcBorders>
                  <w:top w:val="nil"/>
                  <w:left w:val="single" w:sz="4" w:space="0" w:color="auto"/>
                  <w:bottom w:val="nil"/>
                  <w:right w:val="nil"/>
                </w:tcBorders>
                <w:shd w:val="clear" w:color="auto" w:fill="auto"/>
                <w:noWrap/>
                <w:vAlign w:val="center"/>
              </w:tcPr>
            </w:tcPrChange>
          </w:tcPr>
          <w:p w14:paraId="48667C06" w14:textId="6EE0747D" w:rsidR="00E977A9" w:rsidRPr="00A769E6" w:rsidDel="002F3BCC" w:rsidRDefault="00E977A9" w:rsidP="004962F3">
            <w:pPr>
              <w:jc w:val="center"/>
              <w:rPr>
                <w:del w:id="1130" w:author="Jeremy Groves" w:date="2023-01-26T13:02:00Z"/>
                <w:rFonts w:ascii="Times New Roman" w:hAnsi="Times New Roman"/>
                <w:color w:val="000000"/>
                <w:sz w:val="16"/>
                <w:szCs w:val="16"/>
              </w:rPr>
            </w:pPr>
            <w:del w:id="1131" w:author="Jeremy Groves" w:date="2023-01-26T13:02:00Z">
              <w:r w:rsidRPr="00A769E6" w:rsidDel="002F3BCC">
                <w:rPr>
                  <w:rFonts w:ascii="Times New Roman" w:hAnsi="Times New Roman"/>
                  <w:color w:val="000000"/>
                  <w:sz w:val="16"/>
                  <w:szCs w:val="16"/>
                </w:rPr>
                <w:delText>6.118</w:delText>
              </w:r>
            </w:del>
          </w:p>
        </w:tc>
        <w:tc>
          <w:tcPr>
            <w:tcW w:w="720" w:type="dxa"/>
            <w:tcBorders>
              <w:top w:val="nil"/>
              <w:left w:val="nil"/>
              <w:bottom w:val="nil"/>
              <w:right w:val="single" w:sz="4" w:space="0" w:color="auto"/>
            </w:tcBorders>
            <w:shd w:val="clear" w:color="auto" w:fill="auto"/>
            <w:noWrap/>
            <w:vAlign w:val="center"/>
            <w:tcPrChange w:id="1132" w:author="Jeremy Groves" w:date="2023-01-26T13:02:00Z">
              <w:tcPr>
                <w:tcW w:w="720" w:type="dxa"/>
                <w:tcBorders>
                  <w:top w:val="nil"/>
                  <w:left w:val="nil"/>
                  <w:bottom w:val="nil"/>
                  <w:right w:val="single" w:sz="4" w:space="0" w:color="auto"/>
                </w:tcBorders>
                <w:shd w:val="clear" w:color="auto" w:fill="auto"/>
                <w:noWrap/>
                <w:vAlign w:val="center"/>
              </w:tcPr>
            </w:tcPrChange>
          </w:tcPr>
          <w:p w14:paraId="1EB0CDAB" w14:textId="33E1BF8B" w:rsidR="00E977A9" w:rsidRPr="00A769E6" w:rsidDel="002F3BCC" w:rsidRDefault="00E977A9" w:rsidP="004962F3">
            <w:pPr>
              <w:jc w:val="center"/>
              <w:rPr>
                <w:del w:id="1133" w:author="Jeremy Groves" w:date="2023-01-26T13:02:00Z"/>
                <w:rFonts w:ascii="Times New Roman" w:hAnsi="Times New Roman"/>
                <w:color w:val="000000"/>
                <w:sz w:val="16"/>
                <w:szCs w:val="16"/>
              </w:rPr>
            </w:pPr>
            <w:del w:id="1134" w:author="Jeremy Groves" w:date="2023-01-26T13:02:00Z">
              <w:r w:rsidRPr="00A769E6" w:rsidDel="002F3BCC">
                <w:rPr>
                  <w:rFonts w:ascii="Times New Roman" w:hAnsi="Times New Roman"/>
                  <w:color w:val="000000"/>
                  <w:sz w:val="16"/>
                  <w:szCs w:val="16"/>
                </w:rPr>
                <w:delText>1.893</w:delText>
              </w:r>
            </w:del>
          </w:p>
        </w:tc>
        <w:tc>
          <w:tcPr>
            <w:tcW w:w="724" w:type="dxa"/>
            <w:tcBorders>
              <w:top w:val="nil"/>
              <w:left w:val="single" w:sz="4" w:space="0" w:color="auto"/>
              <w:bottom w:val="nil"/>
              <w:right w:val="nil"/>
            </w:tcBorders>
            <w:shd w:val="clear" w:color="auto" w:fill="auto"/>
            <w:noWrap/>
            <w:vAlign w:val="center"/>
            <w:tcPrChange w:id="1135" w:author="Jeremy Groves" w:date="2023-01-26T13:02:00Z">
              <w:tcPr>
                <w:tcW w:w="724" w:type="dxa"/>
                <w:tcBorders>
                  <w:top w:val="nil"/>
                  <w:left w:val="single" w:sz="4" w:space="0" w:color="auto"/>
                  <w:bottom w:val="nil"/>
                  <w:right w:val="nil"/>
                </w:tcBorders>
                <w:shd w:val="clear" w:color="auto" w:fill="auto"/>
                <w:noWrap/>
                <w:vAlign w:val="center"/>
              </w:tcPr>
            </w:tcPrChange>
          </w:tcPr>
          <w:p w14:paraId="7FCEEAA4" w14:textId="767E1321" w:rsidR="00E977A9" w:rsidRPr="00A769E6" w:rsidDel="002F3BCC" w:rsidRDefault="00E977A9" w:rsidP="004962F3">
            <w:pPr>
              <w:jc w:val="center"/>
              <w:rPr>
                <w:del w:id="1136" w:author="Jeremy Groves" w:date="2023-01-26T13:02:00Z"/>
                <w:rFonts w:ascii="Times New Roman" w:hAnsi="Times New Roman"/>
                <w:color w:val="000000"/>
                <w:sz w:val="16"/>
                <w:szCs w:val="16"/>
              </w:rPr>
            </w:pPr>
            <w:del w:id="1137" w:author="Jeremy Groves" w:date="2023-01-26T13:02:00Z">
              <w:r w:rsidRPr="00A769E6" w:rsidDel="002F3BCC">
                <w:rPr>
                  <w:rFonts w:ascii="Times New Roman" w:hAnsi="Times New Roman"/>
                  <w:color w:val="000000"/>
                  <w:sz w:val="16"/>
                  <w:szCs w:val="16"/>
                </w:rPr>
                <w:delText>6.391</w:delText>
              </w:r>
            </w:del>
          </w:p>
        </w:tc>
        <w:tc>
          <w:tcPr>
            <w:tcW w:w="720" w:type="dxa"/>
            <w:tcBorders>
              <w:top w:val="nil"/>
              <w:left w:val="nil"/>
              <w:bottom w:val="nil"/>
              <w:right w:val="nil"/>
            </w:tcBorders>
            <w:shd w:val="clear" w:color="auto" w:fill="auto"/>
            <w:noWrap/>
            <w:vAlign w:val="center"/>
            <w:tcPrChange w:id="1138" w:author="Jeremy Groves" w:date="2023-01-26T13:02:00Z">
              <w:tcPr>
                <w:tcW w:w="720" w:type="dxa"/>
                <w:tcBorders>
                  <w:top w:val="nil"/>
                  <w:left w:val="nil"/>
                  <w:bottom w:val="nil"/>
                  <w:right w:val="nil"/>
                </w:tcBorders>
                <w:shd w:val="clear" w:color="auto" w:fill="auto"/>
                <w:noWrap/>
                <w:vAlign w:val="center"/>
              </w:tcPr>
            </w:tcPrChange>
          </w:tcPr>
          <w:p w14:paraId="400C8765" w14:textId="5DB0DECF" w:rsidR="00E977A9" w:rsidRPr="00A769E6" w:rsidDel="002F3BCC" w:rsidRDefault="00E977A9" w:rsidP="004962F3">
            <w:pPr>
              <w:jc w:val="center"/>
              <w:rPr>
                <w:del w:id="1139" w:author="Jeremy Groves" w:date="2023-01-26T13:02:00Z"/>
                <w:rFonts w:ascii="Times New Roman" w:hAnsi="Times New Roman"/>
                <w:color w:val="000000"/>
                <w:sz w:val="16"/>
                <w:szCs w:val="16"/>
              </w:rPr>
            </w:pPr>
            <w:del w:id="1140" w:author="Jeremy Groves" w:date="2023-01-26T13:02:00Z">
              <w:r w:rsidRPr="00A769E6" w:rsidDel="002F3BCC">
                <w:rPr>
                  <w:rFonts w:ascii="Times New Roman" w:hAnsi="Times New Roman"/>
                  <w:color w:val="000000"/>
                  <w:sz w:val="16"/>
                  <w:szCs w:val="16"/>
                </w:rPr>
                <w:delText>2.058</w:delText>
              </w:r>
            </w:del>
          </w:p>
        </w:tc>
      </w:tr>
      <w:tr w:rsidR="00E977A9" w:rsidRPr="00A769E6" w:rsidDel="002F3BCC" w14:paraId="2FF247CA" w14:textId="6ADE7F7D" w:rsidTr="002F3BCC">
        <w:tblPrEx>
          <w:tblW w:w="10267" w:type="dxa"/>
          <w:jc w:val="center"/>
          <w:tblLayout w:type="fixed"/>
          <w:tblCellMar>
            <w:left w:w="29" w:type="dxa"/>
            <w:right w:w="29" w:type="dxa"/>
          </w:tblCellMar>
          <w:tblPrExChange w:id="1141" w:author="Jeremy Groves" w:date="2023-01-26T13:02:00Z">
            <w:tblPrEx>
              <w:tblW w:w="10267" w:type="dxa"/>
              <w:jc w:val="center"/>
              <w:tblLayout w:type="fixed"/>
              <w:tblCellMar>
                <w:left w:w="29" w:type="dxa"/>
                <w:right w:w="29" w:type="dxa"/>
              </w:tblCellMar>
            </w:tblPrEx>
          </w:tblPrExChange>
        </w:tblPrEx>
        <w:trPr>
          <w:trHeight w:val="245"/>
          <w:jc w:val="center"/>
          <w:del w:id="1142" w:author="Jeremy Groves" w:date="2023-01-26T13:02:00Z"/>
          <w:trPrChange w:id="1143"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1144" w:author="Jeremy Groves" w:date="2023-01-26T13:02:00Z">
              <w:tcPr>
                <w:tcW w:w="1260" w:type="dxa"/>
                <w:tcBorders>
                  <w:top w:val="nil"/>
                  <w:left w:val="nil"/>
                  <w:bottom w:val="nil"/>
                  <w:right w:val="single" w:sz="4" w:space="0" w:color="auto"/>
                </w:tcBorders>
                <w:shd w:val="clear" w:color="auto" w:fill="auto"/>
                <w:noWrap/>
                <w:vAlign w:val="center"/>
              </w:tcPr>
            </w:tcPrChange>
          </w:tcPr>
          <w:p w14:paraId="5DB643C4" w14:textId="453E06E3" w:rsidR="00E977A9" w:rsidRPr="00A769E6" w:rsidDel="002F3BCC" w:rsidRDefault="00E977A9" w:rsidP="004962F3">
            <w:pPr>
              <w:rPr>
                <w:del w:id="1145" w:author="Jeremy Groves" w:date="2023-01-26T13:02:00Z"/>
                <w:rFonts w:ascii="Times New Roman" w:hAnsi="Times New Roman"/>
                <w:color w:val="000000"/>
                <w:sz w:val="16"/>
                <w:szCs w:val="16"/>
              </w:rPr>
            </w:pPr>
            <w:del w:id="1146" w:author="Jeremy Groves" w:date="2023-01-26T13:02:00Z">
              <w:r w:rsidRPr="00A769E6" w:rsidDel="002F3BCC">
                <w:rPr>
                  <w:rFonts w:ascii="Times New Roman" w:hAnsi="Times New Roman"/>
                  <w:color w:val="000000"/>
                  <w:sz w:val="16"/>
                  <w:szCs w:val="16"/>
                </w:rPr>
                <w:delText>SearchCT</w:delText>
              </w:r>
            </w:del>
          </w:p>
        </w:tc>
        <w:tc>
          <w:tcPr>
            <w:tcW w:w="3237" w:type="dxa"/>
            <w:tcBorders>
              <w:top w:val="nil"/>
              <w:left w:val="single" w:sz="4" w:space="0" w:color="auto"/>
              <w:bottom w:val="nil"/>
              <w:right w:val="single" w:sz="4" w:space="0" w:color="auto"/>
            </w:tcBorders>
            <w:shd w:val="clear" w:color="auto" w:fill="auto"/>
            <w:vAlign w:val="center"/>
            <w:tcPrChange w:id="1147"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3452AB78" w14:textId="779B148B" w:rsidR="00E977A9" w:rsidRPr="00A769E6" w:rsidDel="002F3BCC" w:rsidRDefault="00E977A9" w:rsidP="004962F3">
            <w:pPr>
              <w:rPr>
                <w:del w:id="1148" w:author="Jeremy Groves" w:date="2023-01-26T13:02:00Z"/>
                <w:rFonts w:ascii="Times New Roman" w:hAnsi="Times New Roman"/>
                <w:color w:val="000000"/>
                <w:sz w:val="16"/>
                <w:szCs w:val="16"/>
              </w:rPr>
            </w:pPr>
            <w:del w:id="1149" w:author="Jeremy Groves" w:date="2023-01-26T13:02:00Z">
              <w:r w:rsidRPr="00A769E6" w:rsidDel="002F3BCC">
                <w:rPr>
                  <w:rFonts w:ascii="Times New Roman" w:hAnsi="Times New Roman"/>
                  <w:color w:val="000000"/>
                  <w:sz w:val="16"/>
                  <w:szCs w:val="16"/>
                </w:rPr>
                <w:delText>Number of Methods Used for Job Search During Gap (1 - 12)</w:delText>
              </w:r>
            </w:del>
          </w:p>
        </w:tc>
        <w:tc>
          <w:tcPr>
            <w:tcW w:w="721" w:type="dxa"/>
            <w:tcBorders>
              <w:top w:val="nil"/>
              <w:left w:val="single" w:sz="4" w:space="0" w:color="auto"/>
              <w:bottom w:val="nil"/>
              <w:right w:val="nil"/>
            </w:tcBorders>
            <w:shd w:val="clear" w:color="auto" w:fill="auto"/>
            <w:noWrap/>
            <w:vAlign w:val="center"/>
            <w:tcPrChange w:id="1150" w:author="Jeremy Groves" w:date="2023-01-26T13:02:00Z">
              <w:tcPr>
                <w:tcW w:w="721" w:type="dxa"/>
                <w:tcBorders>
                  <w:top w:val="nil"/>
                  <w:left w:val="single" w:sz="4" w:space="0" w:color="auto"/>
                  <w:bottom w:val="nil"/>
                  <w:right w:val="nil"/>
                </w:tcBorders>
                <w:shd w:val="clear" w:color="auto" w:fill="auto"/>
                <w:noWrap/>
                <w:vAlign w:val="center"/>
              </w:tcPr>
            </w:tcPrChange>
          </w:tcPr>
          <w:p w14:paraId="6288D855" w14:textId="13700FC9" w:rsidR="00E977A9" w:rsidRPr="00A769E6" w:rsidDel="002F3BCC" w:rsidRDefault="00E977A9" w:rsidP="004962F3">
            <w:pPr>
              <w:jc w:val="center"/>
              <w:rPr>
                <w:del w:id="1151" w:author="Jeremy Groves" w:date="2023-01-26T13:02:00Z"/>
                <w:rFonts w:ascii="Times New Roman" w:hAnsi="Times New Roman"/>
                <w:color w:val="000000"/>
                <w:sz w:val="16"/>
                <w:szCs w:val="16"/>
              </w:rPr>
            </w:pPr>
            <w:del w:id="1152" w:author="Jeremy Groves" w:date="2023-01-26T13:02:00Z">
              <w:r w:rsidRPr="00A769E6" w:rsidDel="002F3BCC">
                <w:rPr>
                  <w:rFonts w:ascii="Times New Roman" w:hAnsi="Times New Roman"/>
                  <w:color w:val="000000"/>
                  <w:sz w:val="16"/>
                  <w:szCs w:val="16"/>
                </w:rPr>
                <w:delText>3.125</w:delText>
              </w:r>
            </w:del>
          </w:p>
        </w:tc>
        <w:tc>
          <w:tcPr>
            <w:tcW w:w="722" w:type="dxa"/>
            <w:tcBorders>
              <w:top w:val="nil"/>
              <w:left w:val="nil"/>
              <w:bottom w:val="nil"/>
              <w:right w:val="single" w:sz="4" w:space="0" w:color="auto"/>
            </w:tcBorders>
            <w:shd w:val="clear" w:color="auto" w:fill="auto"/>
            <w:noWrap/>
            <w:vAlign w:val="center"/>
            <w:tcPrChange w:id="1153" w:author="Jeremy Groves" w:date="2023-01-26T13:02:00Z">
              <w:tcPr>
                <w:tcW w:w="722" w:type="dxa"/>
                <w:tcBorders>
                  <w:top w:val="nil"/>
                  <w:left w:val="nil"/>
                  <w:bottom w:val="nil"/>
                  <w:right w:val="single" w:sz="4" w:space="0" w:color="auto"/>
                </w:tcBorders>
                <w:shd w:val="clear" w:color="auto" w:fill="auto"/>
                <w:noWrap/>
                <w:vAlign w:val="center"/>
              </w:tcPr>
            </w:tcPrChange>
          </w:tcPr>
          <w:p w14:paraId="36E0287E" w14:textId="4D1A4C17" w:rsidR="00E977A9" w:rsidRPr="00A769E6" w:rsidDel="002F3BCC" w:rsidRDefault="00E977A9" w:rsidP="004962F3">
            <w:pPr>
              <w:jc w:val="center"/>
              <w:rPr>
                <w:del w:id="1154" w:author="Jeremy Groves" w:date="2023-01-26T13:02:00Z"/>
                <w:rFonts w:ascii="Times New Roman" w:hAnsi="Times New Roman"/>
                <w:color w:val="000000"/>
                <w:sz w:val="16"/>
                <w:szCs w:val="16"/>
              </w:rPr>
            </w:pPr>
            <w:del w:id="1155" w:author="Jeremy Groves" w:date="2023-01-26T13:02:00Z">
              <w:r w:rsidRPr="00A769E6" w:rsidDel="002F3BCC">
                <w:rPr>
                  <w:rFonts w:ascii="Times New Roman" w:hAnsi="Times New Roman"/>
                  <w:color w:val="000000"/>
                  <w:sz w:val="16"/>
                  <w:szCs w:val="16"/>
                </w:rPr>
                <w:delText>1.900</w:delText>
              </w:r>
            </w:del>
          </w:p>
        </w:tc>
        <w:tc>
          <w:tcPr>
            <w:tcW w:w="720" w:type="dxa"/>
            <w:tcBorders>
              <w:top w:val="nil"/>
              <w:left w:val="single" w:sz="4" w:space="0" w:color="auto"/>
              <w:bottom w:val="nil"/>
              <w:right w:val="nil"/>
            </w:tcBorders>
            <w:shd w:val="clear" w:color="auto" w:fill="auto"/>
            <w:noWrap/>
            <w:vAlign w:val="center"/>
            <w:tcPrChange w:id="1156" w:author="Jeremy Groves" w:date="2023-01-26T13:02:00Z">
              <w:tcPr>
                <w:tcW w:w="720" w:type="dxa"/>
                <w:tcBorders>
                  <w:top w:val="nil"/>
                  <w:left w:val="single" w:sz="4" w:space="0" w:color="auto"/>
                  <w:bottom w:val="nil"/>
                  <w:right w:val="nil"/>
                </w:tcBorders>
                <w:shd w:val="clear" w:color="auto" w:fill="auto"/>
                <w:noWrap/>
                <w:vAlign w:val="center"/>
              </w:tcPr>
            </w:tcPrChange>
          </w:tcPr>
          <w:p w14:paraId="507E4E07" w14:textId="04E5DF6F" w:rsidR="00E977A9" w:rsidRPr="00A769E6" w:rsidDel="002F3BCC" w:rsidRDefault="00E977A9" w:rsidP="004962F3">
            <w:pPr>
              <w:jc w:val="center"/>
              <w:rPr>
                <w:del w:id="1157" w:author="Jeremy Groves" w:date="2023-01-26T13:02:00Z"/>
                <w:rFonts w:ascii="Times New Roman" w:hAnsi="Times New Roman"/>
                <w:color w:val="000000"/>
                <w:sz w:val="16"/>
                <w:szCs w:val="16"/>
              </w:rPr>
            </w:pPr>
            <w:del w:id="1158" w:author="Jeremy Groves" w:date="2023-01-26T13:02:00Z">
              <w:r w:rsidRPr="00A769E6" w:rsidDel="002F3BCC">
                <w:rPr>
                  <w:rFonts w:ascii="Times New Roman" w:hAnsi="Times New Roman"/>
                  <w:color w:val="000000"/>
                  <w:sz w:val="16"/>
                  <w:szCs w:val="16"/>
                </w:rPr>
                <w:delText>3.013</w:delText>
              </w:r>
            </w:del>
          </w:p>
        </w:tc>
        <w:tc>
          <w:tcPr>
            <w:tcW w:w="720" w:type="dxa"/>
            <w:tcBorders>
              <w:top w:val="nil"/>
              <w:left w:val="nil"/>
              <w:bottom w:val="nil"/>
              <w:right w:val="single" w:sz="4" w:space="0" w:color="auto"/>
            </w:tcBorders>
            <w:shd w:val="clear" w:color="auto" w:fill="auto"/>
            <w:noWrap/>
            <w:vAlign w:val="center"/>
            <w:tcPrChange w:id="1159" w:author="Jeremy Groves" w:date="2023-01-26T13:02:00Z">
              <w:tcPr>
                <w:tcW w:w="720" w:type="dxa"/>
                <w:tcBorders>
                  <w:top w:val="nil"/>
                  <w:left w:val="nil"/>
                  <w:bottom w:val="nil"/>
                  <w:right w:val="single" w:sz="4" w:space="0" w:color="auto"/>
                </w:tcBorders>
                <w:shd w:val="clear" w:color="auto" w:fill="auto"/>
                <w:noWrap/>
                <w:vAlign w:val="center"/>
              </w:tcPr>
            </w:tcPrChange>
          </w:tcPr>
          <w:p w14:paraId="18843DBC" w14:textId="01B946F9" w:rsidR="00E977A9" w:rsidRPr="00A769E6" w:rsidDel="002F3BCC" w:rsidRDefault="00E977A9" w:rsidP="004962F3">
            <w:pPr>
              <w:jc w:val="center"/>
              <w:rPr>
                <w:del w:id="1160" w:author="Jeremy Groves" w:date="2023-01-26T13:02:00Z"/>
                <w:rFonts w:ascii="Times New Roman" w:hAnsi="Times New Roman"/>
                <w:color w:val="000000"/>
                <w:sz w:val="16"/>
                <w:szCs w:val="16"/>
              </w:rPr>
            </w:pPr>
            <w:del w:id="1161" w:author="Jeremy Groves" w:date="2023-01-26T13:02:00Z">
              <w:r w:rsidRPr="00A769E6" w:rsidDel="002F3BCC">
                <w:rPr>
                  <w:rFonts w:ascii="Times New Roman" w:hAnsi="Times New Roman"/>
                  <w:color w:val="000000"/>
                  <w:sz w:val="16"/>
                  <w:szCs w:val="16"/>
                </w:rPr>
                <w:delText>1.818</w:delText>
              </w:r>
            </w:del>
          </w:p>
        </w:tc>
        <w:tc>
          <w:tcPr>
            <w:tcW w:w="720" w:type="dxa"/>
            <w:tcBorders>
              <w:top w:val="nil"/>
              <w:left w:val="single" w:sz="4" w:space="0" w:color="auto"/>
              <w:bottom w:val="nil"/>
              <w:right w:val="nil"/>
            </w:tcBorders>
            <w:shd w:val="clear" w:color="auto" w:fill="auto"/>
            <w:noWrap/>
            <w:vAlign w:val="center"/>
            <w:tcPrChange w:id="1162" w:author="Jeremy Groves" w:date="2023-01-26T13:02:00Z">
              <w:tcPr>
                <w:tcW w:w="720" w:type="dxa"/>
                <w:tcBorders>
                  <w:top w:val="nil"/>
                  <w:left w:val="single" w:sz="4" w:space="0" w:color="auto"/>
                  <w:bottom w:val="nil"/>
                  <w:right w:val="nil"/>
                </w:tcBorders>
                <w:shd w:val="clear" w:color="auto" w:fill="auto"/>
                <w:noWrap/>
                <w:vAlign w:val="center"/>
              </w:tcPr>
            </w:tcPrChange>
          </w:tcPr>
          <w:p w14:paraId="24410AF3" w14:textId="3BE460ED" w:rsidR="00E977A9" w:rsidRPr="00A769E6" w:rsidDel="002F3BCC" w:rsidRDefault="00E977A9" w:rsidP="004962F3">
            <w:pPr>
              <w:jc w:val="center"/>
              <w:rPr>
                <w:del w:id="1163" w:author="Jeremy Groves" w:date="2023-01-26T13:02:00Z"/>
                <w:rFonts w:ascii="Times New Roman" w:hAnsi="Times New Roman"/>
                <w:color w:val="000000"/>
                <w:sz w:val="16"/>
                <w:szCs w:val="16"/>
              </w:rPr>
            </w:pPr>
            <w:del w:id="1164" w:author="Jeremy Groves" w:date="2023-01-26T13:02:00Z">
              <w:r w:rsidRPr="00A769E6" w:rsidDel="002F3BCC">
                <w:rPr>
                  <w:rFonts w:ascii="Times New Roman" w:hAnsi="Times New Roman"/>
                  <w:color w:val="000000"/>
                  <w:sz w:val="16"/>
                  <w:szCs w:val="16"/>
                </w:rPr>
                <w:delText>3.181</w:delText>
              </w:r>
            </w:del>
          </w:p>
        </w:tc>
        <w:tc>
          <w:tcPr>
            <w:tcW w:w="720" w:type="dxa"/>
            <w:tcBorders>
              <w:top w:val="nil"/>
              <w:left w:val="nil"/>
              <w:bottom w:val="nil"/>
              <w:right w:val="single" w:sz="4" w:space="0" w:color="auto"/>
            </w:tcBorders>
            <w:shd w:val="clear" w:color="auto" w:fill="auto"/>
            <w:noWrap/>
            <w:vAlign w:val="center"/>
            <w:tcPrChange w:id="1165" w:author="Jeremy Groves" w:date="2023-01-26T13:02:00Z">
              <w:tcPr>
                <w:tcW w:w="720" w:type="dxa"/>
                <w:tcBorders>
                  <w:top w:val="nil"/>
                  <w:left w:val="nil"/>
                  <w:bottom w:val="nil"/>
                  <w:right w:val="single" w:sz="4" w:space="0" w:color="auto"/>
                </w:tcBorders>
                <w:shd w:val="clear" w:color="auto" w:fill="auto"/>
                <w:noWrap/>
                <w:vAlign w:val="center"/>
              </w:tcPr>
            </w:tcPrChange>
          </w:tcPr>
          <w:p w14:paraId="6E4DC1D9" w14:textId="43672CDB" w:rsidR="00E977A9" w:rsidRPr="00A769E6" w:rsidDel="002F3BCC" w:rsidRDefault="00E977A9" w:rsidP="004962F3">
            <w:pPr>
              <w:jc w:val="center"/>
              <w:rPr>
                <w:del w:id="1166" w:author="Jeremy Groves" w:date="2023-01-26T13:02:00Z"/>
                <w:rFonts w:ascii="Times New Roman" w:hAnsi="Times New Roman"/>
                <w:color w:val="000000"/>
                <w:sz w:val="16"/>
                <w:szCs w:val="16"/>
              </w:rPr>
            </w:pPr>
            <w:del w:id="1167" w:author="Jeremy Groves" w:date="2023-01-26T13:02:00Z">
              <w:r w:rsidRPr="00A769E6" w:rsidDel="002F3BCC">
                <w:rPr>
                  <w:rFonts w:ascii="Times New Roman" w:hAnsi="Times New Roman"/>
                  <w:color w:val="000000"/>
                  <w:sz w:val="16"/>
                  <w:szCs w:val="16"/>
                </w:rPr>
                <w:delText>1.921</w:delText>
              </w:r>
            </w:del>
          </w:p>
        </w:tc>
        <w:tc>
          <w:tcPr>
            <w:tcW w:w="724" w:type="dxa"/>
            <w:tcBorders>
              <w:top w:val="nil"/>
              <w:left w:val="single" w:sz="4" w:space="0" w:color="auto"/>
              <w:bottom w:val="nil"/>
              <w:right w:val="nil"/>
            </w:tcBorders>
            <w:shd w:val="clear" w:color="auto" w:fill="auto"/>
            <w:noWrap/>
            <w:vAlign w:val="center"/>
            <w:tcPrChange w:id="1168" w:author="Jeremy Groves" w:date="2023-01-26T13:02:00Z">
              <w:tcPr>
                <w:tcW w:w="724" w:type="dxa"/>
                <w:tcBorders>
                  <w:top w:val="nil"/>
                  <w:left w:val="single" w:sz="4" w:space="0" w:color="auto"/>
                  <w:bottom w:val="nil"/>
                  <w:right w:val="nil"/>
                </w:tcBorders>
                <w:shd w:val="clear" w:color="auto" w:fill="auto"/>
                <w:noWrap/>
                <w:vAlign w:val="center"/>
              </w:tcPr>
            </w:tcPrChange>
          </w:tcPr>
          <w:p w14:paraId="38129D2A" w14:textId="6830A659" w:rsidR="00E977A9" w:rsidRPr="00A769E6" w:rsidDel="002F3BCC" w:rsidRDefault="00E977A9" w:rsidP="004962F3">
            <w:pPr>
              <w:jc w:val="center"/>
              <w:rPr>
                <w:del w:id="1169" w:author="Jeremy Groves" w:date="2023-01-26T13:02:00Z"/>
                <w:rFonts w:ascii="Times New Roman" w:hAnsi="Times New Roman"/>
                <w:color w:val="000000"/>
                <w:sz w:val="16"/>
                <w:szCs w:val="16"/>
              </w:rPr>
            </w:pPr>
            <w:del w:id="1170" w:author="Jeremy Groves" w:date="2023-01-26T13:02:00Z">
              <w:r w:rsidRPr="00A769E6" w:rsidDel="002F3BCC">
                <w:rPr>
                  <w:rFonts w:ascii="Times New Roman" w:hAnsi="Times New Roman"/>
                  <w:color w:val="000000"/>
                  <w:sz w:val="16"/>
                  <w:szCs w:val="16"/>
                </w:rPr>
                <w:delText>3.274</w:delText>
              </w:r>
            </w:del>
          </w:p>
        </w:tc>
        <w:tc>
          <w:tcPr>
            <w:tcW w:w="720" w:type="dxa"/>
            <w:tcBorders>
              <w:top w:val="nil"/>
              <w:left w:val="nil"/>
              <w:bottom w:val="nil"/>
              <w:right w:val="nil"/>
            </w:tcBorders>
            <w:shd w:val="clear" w:color="auto" w:fill="auto"/>
            <w:noWrap/>
            <w:vAlign w:val="center"/>
            <w:tcPrChange w:id="1171" w:author="Jeremy Groves" w:date="2023-01-26T13:02:00Z">
              <w:tcPr>
                <w:tcW w:w="720" w:type="dxa"/>
                <w:tcBorders>
                  <w:top w:val="nil"/>
                  <w:left w:val="nil"/>
                  <w:bottom w:val="nil"/>
                  <w:right w:val="nil"/>
                </w:tcBorders>
                <w:shd w:val="clear" w:color="auto" w:fill="auto"/>
                <w:noWrap/>
                <w:vAlign w:val="center"/>
              </w:tcPr>
            </w:tcPrChange>
          </w:tcPr>
          <w:p w14:paraId="3D242D7F" w14:textId="2D6A878A" w:rsidR="00E977A9" w:rsidRPr="00A769E6" w:rsidDel="002F3BCC" w:rsidRDefault="00E977A9" w:rsidP="004962F3">
            <w:pPr>
              <w:jc w:val="center"/>
              <w:rPr>
                <w:del w:id="1172" w:author="Jeremy Groves" w:date="2023-01-26T13:02:00Z"/>
                <w:rFonts w:ascii="Times New Roman" w:hAnsi="Times New Roman"/>
                <w:color w:val="000000"/>
                <w:sz w:val="16"/>
                <w:szCs w:val="16"/>
              </w:rPr>
            </w:pPr>
            <w:del w:id="1173" w:author="Jeremy Groves" w:date="2023-01-26T13:02:00Z">
              <w:r w:rsidRPr="00A769E6" w:rsidDel="002F3BCC">
                <w:rPr>
                  <w:rFonts w:ascii="Times New Roman" w:hAnsi="Times New Roman"/>
                  <w:color w:val="000000"/>
                  <w:sz w:val="16"/>
                  <w:szCs w:val="16"/>
                </w:rPr>
                <w:delText>2.009</w:delText>
              </w:r>
            </w:del>
          </w:p>
        </w:tc>
      </w:tr>
      <w:tr w:rsidR="00E977A9" w:rsidRPr="00A769E6" w:rsidDel="002F3BCC" w14:paraId="326E5B63" w14:textId="038DE49A" w:rsidTr="002F3BCC">
        <w:tblPrEx>
          <w:tblW w:w="10267" w:type="dxa"/>
          <w:jc w:val="center"/>
          <w:tblLayout w:type="fixed"/>
          <w:tblCellMar>
            <w:left w:w="29" w:type="dxa"/>
            <w:right w:w="29" w:type="dxa"/>
          </w:tblCellMar>
          <w:tblPrExChange w:id="1174" w:author="Jeremy Groves" w:date="2023-01-26T13:02:00Z">
            <w:tblPrEx>
              <w:tblW w:w="10267" w:type="dxa"/>
              <w:jc w:val="center"/>
              <w:tblLayout w:type="fixed"/>
              <w:tblCellMar>
                <w:left w:w="29" w:type="dxa"/>
                <w:right w:w="29" w:type="dxa"/>
              </w:tblCellMar>
            </w:tblPrEx>
          </w:tblPrExChange>
        </w:tblPrEx>
        <w:trPr>
          <w:trHeight w:val="245"/>
          <w:jc w:val="center"/>
          <w:del w:id="1175" w:author="Jeremy Groves" w:date="2023-01-26T13:02:00Z"/>
          <w:trPrChange w:id="1176"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1177" w:author="Jeremy Groves" w:date="2023-01-26T13:02:00Z">
              <w:tcPr>
                <w:tcW w:w="1260" w:type="dxa"/>
                <w:tcBorders>
                  <w:top w:val="nil"/>
                  <w:left w:val="nil"/>
                  <w:bottom w:val="nil"/>
                  <w:right w:val="single" w:sz="4" w:space="0" w:color="auto"/>
                </w:tcBorders>
                <w:shd w:val="clear" w:color="auto" w:fill="auto"/>
                <w:noWrap/>
                <w:vAlign w:val="center"/>
              </w:tcPr>
            </w:tcPrChange>
          </w:tcPr>
          <w:p w14:paraId="7CB8E460" w14:textId="74CDCDC0" w:rsidR="00E977A9" w:rsidRPr="00A769E6" w:rsidDel="002F3BCC" w:rsidRDefault="00E977A9" w:rsidP="004962F3">
            <w:pPr>
              <w:rPr>
                <w:del w:id="1178" w:author="Jeremy Groves" w:date="2023-01-26T13:02:00Z"/>
                <w:rFonts w:ascii="Times New Roman" w:hAnsi="Times New Roman"/>
                <w:color w:val="000000"/>
                <w:sz w:val="16"/>
                <w:szCs w:val="16"/>
              </w:rPr>
            </w:pPr>
            <w:del w:id="1179" w:author="Jeremy Groves" w:date="2023-01-26T13:02:00Z">
              <w:r w:rsidRPr="00A769E6" w:rsidDel="002F3BCC">
                <w:rPr>
                  <w:rFonts w:ascii="Times New Roman" w:hAnsi="Times New Roman"/>
                  <w:color w:val="000000"/>
                  <w:sz w:val="16"/>
                  <w:szCs w:val="16"/>
                </w:rPr>
                <w:delText>Unknown*</w:delText>
              </w:r>
            </w:del>
          </w:p>
        </w:tc>
        <w:tc>
          <w:tcPr>
            <w:tcW w:w="3237" w:type="dxa"/>
            <w:tcBorders>
              <w:top w:val="nil"/>
              <w:left w:val="single" w:sz="4" w:space="0" w:color="auto"/>
              <w:bottom w:val="nil"/>
              <w:right w:val="single" w:sz="4" w:space="0" w:color="auto"/>
            </w:tcBorders>
            <w:shd w:val="clear" w:color="auto" w:fill="auto"/>
            <w:vAlign w:val="center"/>
            <w:tcPrChange w:id="1180"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5C1E2877" w14:textId="165B3BF5" w:rsidR="00E977A9" w:rsidRPr="00A769E6" w:rsidDel="002F3BCC" w:rsidRDefault="00E977A9" w:rsidP="004962F3">
            <w:pPr>
              <w:rPr>
                <w:del w:id="1181" w:author="Jeremy Groves" w:date="2023-01-26T13:02:00Z"/>
                <w:rFonts w:ascii="Times New Roman" w:hAnsi="Times New Roman"/>
                <w:color w:val="000000"/>
                <w:sz w:val="16"/>
                <w:szCs w:val="16"/>
              </w:rPr>
            </w:pPr>
            <w:del w:id="1182" w:author="Jeremy Groves" w:date="2023-01-26T13:02:00Z">
              <w:r w:rsidRPr="00A769E6" w:rsidDel="002F3BCC">
                <w:rPr>
                  <w:rFonts w:ascii="Times New Roman" w:hAnsi="Times New Roman"/>
                  <w:color w:val="000000"/>
                  <w:sz w:val="16"/>
                  <w:szCs w:val="16"/>
                </w:rPr>
                <w:delText>=1 if Job ending cause unknown</w:delText>
              </w:r>
            </w:del>
          </w:p>
        </w:tc>
        <w:tc>
          <w:tcPr>
            <w:tcW w:w="721" w:type="dxa"/>
            <w:tcBorders>
              <w:top w:val="nil"/>
              <w:left w:val="single" w:sz="4" w:space="0" w:color="auto"/>
              <w:bottom w:val="nil"/>
              <w:right w:val="nil"/>
            </w:tcBorders>
            <w:shd w:val="clear" w:color="auto" w:fill="auto"/>
            <w:noWrap/>
            <w:vAlign w:val="center"/>
            <w:tcPrChange w:id="1183" w:author="Jeremy Groves" w:date="2023-01-26T13:02:00Z">
              <w:tcPr>
                <w:tcW w:w="721" w:type="dxa"/>
                <w:tcBorders>
                  <w:top w:val="nil"/>
                  <w:left w:val="single" w:sz="4" w:space="0" w:color="auto"/>
                  <w:bottom w:val="nil"/>
                  <w:right w:val="nil"/>
                </w:tcBorders>
                <w:shd w:val="clear" w:color="auto" w:fill="auto"/>
                <w:noWrap/>
                <w:vAlign w:val="center"/>
              </w:tcPr>
            </w:tcPrChange>
          </w:tcPr>
          <w:p w14:paraId="0C034529" w14:textId="4517ED8F" w:rsidR="00E977A9" w:rsidRPr="00A769E6" w:rsidDel="002F3BCC" w:rsidRDefault="00E977A9" w:rsidP="004962F3">
            <w:pPr>
              <w:jc w:val="center"/>
              <w:rPr>
                <w:del w:id="1184" w:author="Jeremy Groves" w:date="2023-01-26T13:02:00Z"/>
                <w:rFonts w:ascii="Times New Roman" w:hAnsi="Times New Roman"/>
                <w:color w:val="000000"/>
                <w:sz w:val="16"/>
                <w:szCs w:val="16"/>
              </w:rPr>
            </w:pPr>
            <w:del w:id="1185" w:author="Jeremy Groves" w:date="2023-01-26T13:02:00Z">
              <w:r w:rsidRPr="00A769E6" w:rsidDel="002F3BCC">
                <w:rPr>
                  <w:rFonts w:ascii="Times New Roman" w:hAnsi="Times New Roman"/>
                  <w:color w:val="000000"/>
                  <w:sz w:val="16"/>
                  <w:szCs w:val="16"/>
                </w:rPr>
                <w:delText>0.940</w:delText>
              </w:r>
            </w:del>
          </w:p>
        </w:tc>
        <w:tc>
          <w:tcPr>
            <w:tcW w:w="722" w:type="dxa"/>
            <w:tcBorders>
              <w:top w:val="nil"/>
              <w:left w:val="nil"/>
              <w:bottom w:val="nil"/>
              <w:right w:val="single" w:sz="4" w:space="0" w:color="auto"/>
            </w:tcBorders>
            <w:shd w:val="clear" w:color="auto" w:fill="auto"/>
            <w:noWrap/>
            <w:vAlign w:val="center"/>
            <w:tcPrChange w:id="1186" w:author="Jeremy Groves" w:date="2023-01-26T13:02:00Z">
              <w:tcPr>
                <w:tcW w:w="722" w:type="dxa"/>
                <w:tcBorders>
                  <w:top w:val="nil"/>
                  <w:left w:val="nil"/>
                  <w:bottom w:val="nil"/>
                  <w:right w:val="single" w:sz="4" w:space="0" w:color="auto"/>
                </w:tcBorders>
                <w:shd w:val="clear" w:color="auto" w:fill="auto"/>
                <w:noWrap/>
                <w:vAlign w:val="center"/>
              </w:tcPr>
            </w:tcPrChange>
          </w:tcPr>
          <w:p w14:paraId="7480E6E5" w14:textId="420172B2" w:rsidR="00E977A9" w:rsidRPr="00A769E6" w:rsidDel="002F3BCC" w:rsidRDefault="00E977A9" w:rsidP="004962F3">
            <w:pPr>
              <w:jc w:val="center"/>
              <w:rPr>
                <w:del w:id="1187" w:author="Jeremy Groves" w:date="2023-01-26T13:02:00Z"/>
                <w:rFonts w:ascii="Times New Roman" w:hAnsi="Times New Roman"/>
                <w:color w:val="000000"/>
                <w:sz w:val="16"/>
                <w:szCs w:val="16"/>
              </w:rPr>
            </w:pPr>
            <w:del w:id="1188" w:author="Jeremy Groves" w:date="2023-01-26T13:02:00Z">
              <w:r w:rsidRPr="00A769E6" w:rsidDel="002F3BCC">
                <w:rPr>
                  <w:rFonts w:ascii="Times New Roman" w:hAnsi="Times New Roman"/>
                  <w:color w:val="000000"/>
                  <w:sz w:val="16"/>
                  <w:szCs w:val="16"/>
                </w:rPr>
                <w:delText>0.238</w:delText>
              </w:r>
            </w:del>
          </w:p>
        </w:tc>
        <w:tc>
          <w:tcPr>
            <w:tcW w:w="720" w:type="dxa"/>
            <w:tcBorders>
              <w:top w:val="nil"/>
              <w:left w:val="single" w:sz="4" w:space="0" w:color="auto"/>
              <w:bottom w:val="nil"/>
              <w:right w:val="nil"/>
            </w:tcBorders>
            <w:shd w:val="clear" w:color="auto" w:fill="auto"/>
            <w:noWrap/>
            <w:vAlign w:val="center"/>
            <w:tcPrChange w:id="1189" w:author="Jeremy Groves" w:date="2023-01-26T13:02:00Z">
              <w:tcPr>
                <w:tcW w:w="720" w:type="dxa"/>
                <w:tcBorders>
                  <w:top w:val="nil"/>
                  <w:left w:val="single" w:sz="4" w:space="0" w:color="auto"/>
                  <w:bottom w:val="nil"/>
                  <w:right w:val="nil"/>
                </w:tcBorders>
                <w:shd w:val="clear" w:color="auto" w:fill="auto"/>
                <w:noWrap/>
                <w:vAlign w:val="center"/>
              </w:tcPr>
            </w:tcPrChange>
          </w:tcPr>
          <w:p w14:paraId="1026D774" w14:textId="4C99F825" w:rsidR="00E977A9" w:rsidRPr="00A769E6" w:rsidDel="002F3BCC" w:rsidRDefault="00E977A9" w:rsidP="004962F3">
            <w:pPr>
              <w:jc w:val="center"/>
              <w:rPr>
                <w:del w:id="1190" w:author="Jeremy Groves" w:date="2023-01-26T13:02:00Z"/>
                <w:rFonts w:ascii="Times New Roman" w:hAnsi="Times New Roman"/>
                <w:color w:val="000000"/>
                <w:sz w:val="16"/>
                <w:szCs w:val="16"/>
              </w:rPr>
            </w:pPr>
            <w:del w:id="1191" w:author="Jeremy Groves" w:date="2023-01-26T13:02:00Z">
              <w:r w:rsidRPr="00A769E6" w:rsidDel="002F3BCC">
                <w:rPr>
                  <w:rFonts w:ascii="Times New Roman" w:hAnsi="Times New Roman"/>
                  <w:color w:val="000000"/>
                  <w:sz w:val="16"/>
                  <w:szCs w:val="16"/>
                </w:rPr>
                <w:delText>0.941</w:delText>
              </w:r>
            </w:del>
          </w:p>
        </w:tc>
        <w:tc>
          <w:tcPr>
            <w:tcW w:w="720" w:type="dxa"/>
            <w:tcBorders>
              <w:top w:val="nil"/>
              <w:left w:val="nil"/>
              <w:bottom w:val="nil"/>
              <w:right w:val="single" w:sz="4" w:space="0" w:color="auto"/>
            </w:tcBorders>
            <w:shd w:val="clear" w:color="auto" w:fill="auto"/>
            <w:noWrap/>
            <w:vAlign w:val="center"/>
            <w:tcPrChange w:id="1192" w:author="Jeremy Groves" w:date="2023-01-26T13:02:00Z">
              <w:tcPr>
                <w:tcW w:w="720" w:type="dxa"/>
                <w:tcBorders>
                  <w:top w:val="nil"/>
                  <w:left w:val="nil"/>
                  <w:bottom w:val="nil"/>
                  <w:right w:val="single" w:sz="4" w:space="0" w:color="auto"/>
                </w:tcBorders>
                <w:shd w:val="clear" w:color="auto" w:fill="auto"/>
                <w:noWrap/>
                <w:vAlign w:val="center"/>
              </w:tcPr>
            </w:tcPrChange>
          </w:tcPr>
          <w:p w14:paraId="3D244526" w14:textId="49D18958" w:rsidR="00E977A9" w:rsidRPr="00A769E6" w:rsidDel="002F3BCC" w:rsidRDefault="00E977A9" w:rsidP="004962F3">
            <w:pPr>
              <w:jc w:val="center"/>
              <w:rPr>
                <w:del w:id="1193" w:author="Jeremy Groves" w:date="2023-01-26T13:02:00Z"/>
                <w:rFonts w:ascii="Times New Roman" w:hAnsi="Times New Roman"/>
                <w:color w:val="000000"/>
                <w:sz w:val="16"/>
                <w:szCs w:val="16"/>
              </w:rPr>
            </w:pPr>
            <w:del w:id="1194" w:author="Jeremy Groves" w:date="2023-01-26T13:02:00Z">
              <w:r w:rsidRPr="00A769E6" w:rsidDel="002F3BCC">
                <w:rPr>
                  <w:rFonts w:ascii="Times New Roman" w:hAnsi="Times New Roman"/>
                  <w:color w:val="000000"/>
                  <w:sz w:val="16"/>
                  <w:szCs w:val="16"/>
                </w:rPr>
                <w:delText>0.235</w:delText>
              </w:r>
            </w:del>
          </w:p>
        </w:tc>
        <w:tc>
          <w:tcPr>
            <w:tcW w:w="720" w:type="dxa"/>
            <w:tcBorders>
              <w:top w:val="nil"/>
              <w:left w:val="single" w:sz="4" w:space="0" w:color="auto"/>
              <w:bottom w:val="nil"/>
              <w:right w:val="nil"/>
            </w:tcBorders>
            <w:shd w:val="clear" w:color="auto" w:fill="auto"/>
            <w:noWrap/>
            <w:vAlign w:val="center"/>
            <w:tcPrChange w:id="1195" w:author="Jeremy Groves" w:date="2023-01-26T13:02:00Z">
              <w:tcPr>
                <w:tcW w:w="720" w:type="dxa"/>
                <w:tcBorders>
                  <w:top w:val="nil"/>
                  <w:left w:val="single" w:sz="4" w:space="0" w:color="auto"/>
                  <w:bottom w:val="nil"/>
                  <w:right w:val="nil"/>
                </w:tcBorders>
                <w:shd w:val="clear" w:color="auto" w:fill="auto"/>
                <w:noWrap/>
                <w:vAlign w:val="center"/>
              </w:tcPr>
            </w:tcPrChange>
          </w:tcPr>
          <w:p w14:paraId="337D8BA3" w14:textId="068ED003" w:rsidR="00E977A9" w:rsidRPr="00A769E6" w:rsidDel="002F3BCC" w:rsidRDefault="00E977A9" w:rsidP="004962F3">
            <w:pPr>
              <w:jc w:val="center"/>
              <w:rPr>
                <w:del w:id="1196" w:author="Jeremy Groves" w:date="2023-01-26T13:02:00Z"/>
                <w:rFonts w:ascii="Times New Roman" w:hAnsi="Times New Roman"/>
                <w:color w:val="000000"/>
                <w:sz w:val="16"/>
                <w:szCs w:val="16"/>
              </w:rPr>
            </w:pPr>
            <w:del w:id="1197" w:author="Jeremy Groves" w:date="2023-01-26T13:02:00Z">
              <w:r w:rsidRPr="00A769E6" w:rsidDel="002F3BCC">
                <w:rPr>
                  <w:rFonts w:ascii="Times New Roman" w:hAnsi="Times New Roman"/>
                  <w:color w:val="000000"/>
                  <w:sz w:val="16"/>
                  <w:szCs w:val="16"/>
                </w:rPr>
                <w:delText>0.938</w:delText>
              </w:r>
            </w:del>
          </w:p>
        </w:tc>
        <w:tc>
          <w:tcPr>
            <w:tcW w:w="720" w:type="dxa"/>
            <w:tcBorders>
              <w:top w:val="nil"/>
              <w:left w:val="nil"/>
              <w:bottom w:val="nil"/>
              <w:right w:val="single" w:sz="4" w:space="0" w:color="auto"/>
            </w:tcBorders>
            <w:shd w:val="clear" w:color="auto" w:fill="auto"/>
            <w:noWrap/>
            <w:vAlign w:val="center"/>
            <w:tcPrChange w:id="1198" w:author="Jeremy Groves" w:date="2023-01-26T13:02:00Z">
              <w:tcPr>
                <w:tcW w:w="720" w:type="dxa"/>
                <w:tcBorders>
                  <w:top w:val="nil"/>
                  <w:left w:val="nil"/>
                  <w:bottom w:val="nil"/>
                  <w:right w:val="single" w:sz="4" w:space="0" w:color="auto"/>
                </w:tcBorders>
                <w:shd w:val="clear" w:color="auto" w:fill="auto"/>
                <w:noWrap/>
                <w:vAlign w:val="center"/>
              </w:tcPr>
            </w:tcPrChange>
          </w:tcPr>
          <w:p w14:paraId="7262B4F8" w14:textId="2FCEAACE" w:rsidR="00E977A9" w:rsidRPr="00A769E6" w:rsidDel="002F3BCC" w:rsidRDefault="00E977A9" w:rsidP="004962F3">
            <w:pPr>
              <w:jc w:val="center"/>
              <w:rPr>
                <w:del w:id="1199" w:author="Jeremy Groves" w:date="2023-01-26T13:02:00Z"/>
                <w:rFonts w:ascii="Times New Roman" w:hAnsi="Times New Roman"/>
                <w:color w:val="000000"/>
                <w:sz w:val="16"/>
                <w:szCs w:val="16"/>
              </w:rPr>
            </w:pPr>
            <w:del w:id="1200" w:author="Jeremy Groves" w:date="2023-01-26T13:02:00Z">
              <w:r w:rsidRPr="00A769E6" w:rsidDel="002F3BCC">
                <w:rPr>
                  <w:rFonts w:ascii="Times New Roman" w:hAnsi="Times New Roman"/>
                  <w:color w:val="000000"/>
                  <w:sz w:val="16"/>
                  <w:szCs w:val="16"/>
                </w:rPr>
                <w:delText>0.242</w:delText>
              </w:r>
            </w:del>
          </w:p>
        </w:tc>
        <w:tc>
          <w:tcPr>
            <w:tcW w:w="724" w:type="dxa"/>
            <w:tcBorders>
              <w:top w:val="nil"/>
              <w:left w:val="single" w:sz="4" w:space="0" w:color="auto"/>
              <w:bottom w:val="nil"/>
              <w:right w:val="nil"/>
            </w:tcBorders>
            <w:shd w:val="clear" w:color="auto" w:fill="auto"/>
            <w:noWrap/>
            <w:vAlign w:val="center"/>
            <w:tcPrChange w:id="1201" w:author="Jeremy Groves" w:date="2023-01-26T13:02:00Z">
              <w:tcPr>
                <w:tcW w:w="724" w:type="dxa"/>
                <w:tcBorders>
                  <w:top w:val="nil"/>
                  <w:left w:val="single" w:sz="4" w:space="0" w:color="auto"/>
                  <w:bottom w:val="nil"/>
                  <w:right w:val="nil"/>
                </w:tcBorders>
                <w:shd w:val="clear" w:color="auto" w:fill="auto"/>
                <w:noWrap/>
                <w:vAlign w:val="center"/>
              </w:tcPr>
            </w:tcPrChange>
          </w:tcPr>
          <w:p w14:paraId="4FC5763E" w14:textId="267B5EA7" w:rsidR="00E977A9" w:rsidRPr="00A769E6" w:rsidDel="002F3BCC" w:rsidRDefault="00E977A9" w:rsidP="004962F3">
            <w:pPr>
              <w:jc w:val="center"/>
              <w:rPr>
                <w:del w:id="1202" w:author="Jeremy Groves" w:date="2023-01-26T13:02:00Z"/>
                <w:rFonts w:ascii="Times New Roman" w:hAnsi="Times New Roman"/>
                <w:color w:val="000000"/>
                <w:sz w:val="16"/>
                <w:szCs w:val="16"/>
              </w:rPr>
            </w:pPr>
            <w:del w:id="1203" w:author="Jeremy Groves" w:date="2023-01-26T13:02:00Z">
              <w:r w:rsidRPr="00A769E6" w:rsidDel="002F3BCC">
                <w:rPr>
                  <w:rFonts w:ascii="Times New Roman" w:hAnsi="Times New Roman"/>
                  <w:color w:val="000000"/>
                  <w:sz w:val="16"/>
                  <w:szCs w:val="16"/>
                </w:rPr>
                <w:delText>0.940</w:delText>
              </w:r>
            </w:del>
          </w:p>
        </w:tc>
        <w:tc>
          <w:tcPr>
            <w:tcW w:w="720" w:type="dxa"/>
            <w:tcBorders>
              <w:top w:val="nil"/>
              <w:left w:val="nil"/>
              <w:bottom w:val="nil"/>
              <w:right w:val="nil"/>
            </w:tcBorders>
            <w:shd w:val="clear" w:color="auto" w:fill="auto"/>
            <w:noWrap/>
            <w:vAlign w:val="center"/>
            <w:tcPrChange w:id="1204" w:author="Jeremy Groves" w:date="2023-01-26T13:02:00Z">
              <w:tcPr>
                <w:tcW w:w="720" w:type="dxa"/>
                <w:tcBorders>
                  <w:top w:val="nil"/>
                  <w:left w:val="nil"/>
                  <w:bottom w:val="nil"/>
                  <w:right w:val="nil"/>
                </w:tcBorders>
                <w:shd w:val="clear" w:color="auto" w:fill="auto"/>
                <w:noWrap/>
                <w:vAlign w:val="center"/>
              </w:tcPr>
            </w:tcPrChange>
          </w:tcPr>
          <w:p w14:paraId="655614F1" w14:textId="65EB00E3" w:rsidR="00E977A9" w:rsidRPr="00A769E6" w:rsidDel="002F3BCC" w:rsidRDefault="00E977A9" w:rsidP="004962F3">
            <w:pPr>
              <w:jc w:val="center"/>
              <w:rPr>
                <w:del w:id="1205" w:author="Jeremy Groves" w:date="2023-01-26T13:02:00Z"/>
                <w:rFonts w:ascii="Times New Roman" w:hAnsi="Times New Roman"/>
                <w:color w:val="000000"/>
                <w:sz w:val="16"/>
                <w:szCs w:val="16"/>
              </w:rPr>
            </w:pPr>
            <w:del w:id="1206" w:author="Jeremy Groves" w:date="2023-01-26T13:02:00Z">
              <w:r w:rsidRPr="00A769E6" w:rsidDel="002F3BCC">
                <w:rPr>
                  <w:rFonts w:ascii="Times New Roman" w:hAnsi="Times New Roman"/>
                  <w:color w:val="000000"/>
                  <w:sz w:val="16"/>
                  <w:szCs w:val="16"/>
                </w:rPr>
                <w:delText>0.238</w:delText>
              </w:r>
            </w:del>
          </w:p>
        </w:tc>
      </w:tr>
      <w:tr w:rsidR="00E977A9" w:rsidRPr="00A769E6" w:rsidDel="002F3BCC" w14:paraId="75886E97" w14:textId="3593F75E" w:rsidTr="002F3BCC">
        <w:tblPrEx>
          <w:tblW w:w="10267" w:type="dxa"/>
          <w:jc w:val="center"/>
          <w:tblLayout w:type="fixed"/>
          <w:tblCellMar>
            <w:left w:w="29" w:type="dxa"/>
            <w:right w:w="29" w:type="dxa"/>
          </w:tblCellMar>
          <w:tblPrExChange w:id="1207" w:author="Jeremy Groves" w:date="2023-01-26T13:02:00Z">
            <w:tblPrEx>
              <w:tblW w:w="10267" w:type="dxa"/>
              <w:jc w:val="center"/>
              <w:tblLayout w:type="fixed"/>
              <w:tblCellMar>
                <w:left w:w="29" w:type="dxa"/>
                <w:right w:w="29" w:type="dxa"/>
              </w:tblCellMar>
            </w:tblPrEx>
          </w:tblPrExChange>
        </w:tblPrEx>
        <w:trPr>
          <w:trHeight w:val="245"/>
          <w:jc w:val="center"/>
          <w:del w:id="1208" w:author="Jeremy Groves" w:date="2023-01-26T13:02:00Z"/>
          <w:trPrChange w:id="1209"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1210" w:author="Jeremy Groves" w:date="2023-01-26T13:02:00Z">
              <w:tcPr>
                <w:tcW w:w="1260" w:type="dxa"/>
                <w:tcBorders>
                  <w:top w:val="nil"/>
                  <w:left w:val="nil"/>
                  <w:bottom w:val="nil"/>
                  <w:right w:val="single" w:sz="4" w:space="0" w:color="auto"/>
                </w:tcBorders>
                <w:shd w:val="clear" w:color="auto" w:fill="auto"/>
                <w:noWrap/>
                <w:vAlign w:val="center"/>
              </w:tcPr>
            </w:tcPrChange>
          </w:tcPr>
          <w:p w14:paraId="4EB4A5C7" w14:textId="75879D24" w:rsidR="00E977A9" w:rsidRPr="00A769E6" w:rsidDel="002F3BCC" w:rsidRDefault="00E977A9" w:rsidP="004962F3">
            <w:pPr>
              <w:rPr>
                <w:del w:id="1211" w:author="Jeremy Groves" w:date="2023-01-26T13:02:00Z"/>
                <w:rFonts w:ascii="Times New Roman" w:hAnsi="Times New Roman"/>
                <w:color w:val="000000"/>
                <w:sz w:val="16"/>
                <w:szCs w:val="16"/>
              </w:rPr>
            </w:pPr>
            <w:del w:id="1212" w:author="Jeremy Groves" w:date="2023-01-26T13:02:00Z">
              <w:r w:rsidRPr="00A769E6" w:rsidDel="002F3BCC">
                <w:rPr>
                  <w:rFonts w:ascii="Times New Roman" w:hAnsi="Times New Roman"/>
                  <w:color w:val="000000"/>
                  <w:sz w:val="16"/>
                  <w:szCs w:val="16"/>
                </w:rPr>
                <w:delText>Ended</w:delText>
              </w:r>
            </w:del>
          </w:p>
        </w:tc>
        <w:tc>
          <w:tcPr>
            <w:tcW w:w="3237" w:type="dxa"/>
            <w:tcBorders>
              <w:top w:val="nil"/>
              <w:left w:val="single" w:sz="4" w:space="0" w:color="auto"/>
              <w:bottom w:val="nil"/>
              <w:right w:val="single" w:sz="4" w:space="0" w:color="auto"/>
            </w:tcBorders>
            <w:shd w:val="clear" w:color="auto" w:fill="auto"/>
            <w:vAlign w:val="center"/>
            <w:tcPrChange w:id="1213"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0348A1B5" w14:textId="6EA46CEE" w:rsidR="00E977A9" w:rsidRPr="00A769E6" w:rsidDel="002F3BCC" w:rsidRDefault="00E977A9" w:rsidP="004962F3">
            <w:pPr>
              <w:rPr>
                <w:del w:id="1214" w:author="Jeremy Groves" w:date="2023-01-26T13:02:00Z"/>
                <w:rFonts w:ascii="Times New Roman" w:hAnsi="Times New Roman"/>
                <w:color w:val="000000"/>
                <w:sz w:val="16"/>
                <w:szCs w:val="16"/>
              </w:rPr>
            </w:pPr>
            <w:del w:id="1215" w:author="Jeremy Groves" w:date="2023-01-26T13:02:00Z">
              <w:r w:rsidRPr="00A769E6" w:rsidDel="002F3BCC">
                <w:rPr>
                  <w:rFonts w:ascii="Times New Roman" w:hAnsi="Times New Roman"/>
                  <w:color w:val="000000"/>
                  <w:sz w:val="16"/>
                  <w:szCs w:val="16"/>
                </w:rPr>
                <w:delText>=1 if Job ended due to firm circumstances</w:delText>
              </w:r>
            </w:del>
          </w:p>
        </w:tc>
        <w:tc>
          <w:tcPr>
            <w:tcW w:w="721" w:type="dxa"/>
            <w:tcBorders>
              <w:top w:val="nil"/>
              <w:left w:val="single" w:sz="4" w:space="0" w:color="auto"/>
              <w:bottom w:val="nil"/>
              <w:right w:val="nil"/>
            </w:tcBorders>
            <w:shd w:val="clear" w:color="auto" w:fill="auto"/>
            <w:noWrap/>
            <w:vAlign w:val="center"/>
            <w:tcPrChange w:id="1216" w:author="Jeremy Groves" w:date="2023-01-26T13:02:00Z">
              <w:tcPr>
                <w:tcW w:w="721" w:type="dxa"/>
                <w:tcBorders>
                  <w:top w:val="nil"/>
                  <w:left w:val="single" w:sz="4" w:space="0" w:color="auto"/>
                  <w:bottom w:val="nil"/>
                  <w:right w:val="nil"/>
                </w:tcBorders>
                <w:shd w:val="clear" w:color="auto" w:fill="auto"/>
                <w:noWrap/>
                <w:vAlign w:val="center"/>
              </w:tcPr>
            </w:tcPrChange>
          </w:tcPr>
          <w:p w14:paraId="14704B23" w14:textId="34F3D43B" w:rsidR="00E977A9" w:rsidRPr="00A769E6" w:rsidDel="002F3BCC" w:rsidRDefault="00E977A9" w:rsidP="004962F3">
            <w:pPr>
              <w:jc w:val="center"/>
              <w:rPr>
                <w:del w:id="1217" w:author="Jeremy Groves" w:date="2023-01-26T13:02:00Z"/>
                <w:rFonts w:ascii="Times New Roman" w:hAnsi="Times New Roman"/>
                <w:color w:val="000000"/>
                <w:sz w:val="16"/>
                <w:szCs w:val="16"/>
              </w:rPr>
            </w:pPr>
            <w:del w:id="1218" w:author="Jeremy Groves" w:date="2023-01-26T13:02:00Z">
              <w:r w:rsidRPr="00A769E6" w:rsidDel="002F3BCC">
                <w:rPr>
                  <w:rFonts w:ascii="Times New Roman" w:hAnsi="Times New Roman"/>
                  <w:color w:val="000000"/>
                  <w:sz w:val="16"/>
                  <w:szCs w:val="16"/>
                </w:rPr>
                <w:delText>0.025</w:delText>
              </w:r>
            </w:del>
          </w:p>
        </w:tc>
        <w:tc>
          <w:tcPr>
            <w:tcW w:w="722" w:type="dxa"/>
            <w:tcBorders>
              <w:top w:val="nil"/>
              <w:left w:val="nil"/>
              <w:bottom w:val="nil"/>
              <w:right w:val="single" w:sz="4" w:space="0" w:color="auto"/>
            </w:tcBorders>
            <w:shd w:val="clear" w:color="auto" w:fill="auto"/>
            <w:noWrap/>
            <w:vAlign w:val="center"/>
            <w:tcPrChange w:id="1219" w:author="Jeremy Groves" w:date="2023-01-26T13:02:00Z">
              <w:tcPr>
                <w:tcW w:w="722" w:type="dxa"/>
                <w:tcBorders>
                  <w:top w:val="nil"/>
                  <w:left w:val="nil"/>
                  <w:bottom w:val="nil"/>
                  <w:right w:val="single" w:sz="4" w:space="0" w:color="auto"/>
                </w:tcBorders>
                <w:shd w:val="clear" w:color="auto" w:fill="auto"/>
                <w:noWrap/>
                <w:vAlign w:val="center"/>
              </w:tcPr>
            </w:tcPrChange>
          </w:tcPr>
          <w:p w14:paraId="32FF41E7" w14:textId="0921B953" w:rsidR="00E977A9" w:rsidRPr="00A769E6" w:rsidDel="002F3BCC" w:rsidRDefault="00E977A9" w:rsidP="004962F3">
            <w:pPr>
              <w:jc w:val="center"/>
              <w:rPr>
                <w:del w:id="1220" w:author="Jeremy Groves" w:date="2023-01-26T13:02:00Z"/>
                <w:rFonts w:ascii="Times New Roman" w:hAnsi="Times New Roman"/>
                <w:color w:val="000000"/>
                <w:sz w:val="16"/>
                <w:szCs w:val="16"/>
              </w:rPr>
            </w:pPr>
            <w:del w:id="1221" w:author="Jeremy Groves" w:date="2023-01-26T13:02:00Z">
              <w:r w:rsidRPr="00A769E6" w:rsidDel="002F3BCC">
                <w:rPr>
                  <w:rFonts w:ascii="Times New Roman" w:hAnsi="Times New Roman"/>
                  <w:color w:val="000000"/>
                  <w:sz w:val="16"/>
                  <w:szCs w:val="16"/>
                </w:rPr>
                <w:delText>0.157</w:delText>
              </w:r>
            </w:del>
          </w:p>
        </w:tc>
        <w:tc>
          <w:tcPr>
            <w:tcW w:w="720" w:type="dxa"/>
            <w:tcBorders>
              <w:top w:val="nil"/>
              <w:left w:val="single" w:sz="4" w:space="0" w:color="auto"/>
              <w:bottom w:val="nil"/>
              <w:right w:val="nil"/>
            </w:tcBorders>
            <w:shd w:val="clear" w:color="auto" w:fill="auto"/>
            <w:noWrap/>
            <w:vAlign w:val="center"/>
            <w:tcPrChange w:id="1222" w:author="Jeremy Groves" w:date="2023-01-26T13:02:00Z">
              <w:tcPr>
                <w:tcW w:w="720" w:type="dxa"/>
                <w:tcBorders>
                  <w:top w:val="nil"/>
                  <w:left w:val="single" w:sz="4" w:space="0" w:color="auto"/>
                  <w:bottom w:val="nil"/>
                  <w:right w:val="nil"/>
                </w:tcBorders>
                <w:shd w:val="clear" w:color="auto" w:fill="auto"/>
                <w:noWrap/>
                <w:vAlign w:val="center"/>
              </w:tcPr>
            </w:tcPrChange>
          </w:tcPr>
          <w:p w14:paraId="059010A4" w14:textId="6DCF491E" w:rsidR="00E977A9" w:rsidRPr="00A769E6" w:rsidDel="002F3BCC" w:rsidRDefault="00E977A9" w:rsidP="004962F3">
            <w:pPr>
              <w:jc w:val="center"/>
              <w:rPr>
                <w:del w:id="1223" w:author="Jeremy Groves" w:date="2023-01-26T13:02:00Z"/>
                <w:rFonts w:ascii="Times New Roman" w:hAnsi="Times New Roman"/>
                <w:color w:val="000000"/>
                <w:sz w:val="16"/>
                <w:szCs w:val="16"/>
              </w:rPr>
            </w:pPr>
            <w:del w:id="1224" w:author="Jeremy Groves" w:date="2023-01-26T13:02:00Z">
              <w:r w:rsidRPr="00A769E6" w:rsidDel="002F3BCC">
                <w:rPr>
                  <w:rFonts w:ascii="Times New Roman" w:hAnsi="Times New Roman"/>
                  <w:color w:val="000000"/>
                  <w:sz w:val="16"/>
                  <w:szCs w:val="16"/>
                </w:rPr>
                <w:delText>0.025</w:delText>
              </w:r>
            </w:del>
          </w:p>
        </w:tc>
        <w:tc>
          <w:tcPr>
            <w:tcW w:w="720" w:type="dxa"/>
            <w:tcBorders>
              <w:top w:val="nil"/>
              <w:left w:val="nil"/>
              <w:bottom w:val="nil"/>
              <w:right w:val="single" w:sz="4" w:space="0" w:color="auto"/>
            </w:tcBorders>
            <w:shd w:val="clear" w:color="auto" w:fill="auto"/>
            <w:noWrap/>
            <w:vAlign w:val="center"/>
            <w:tcPrChange w:id="1225" w:author="Jeremy Groves" w:date="2023-01-26T13:02:00Z">
              <w:tcPr>
                <w:tcW w:w="720" w:type="dxa"/>
                <w:tcBorders>
                  <w:top w:val="nil"/>
                  <w:left w:val="nil"/>
                  <w:bottom w:val="nil"/>
                  <w:right w:val="single" w:sz="4" w:space="0" w:color="auto"/>
                </w:tcBorders>
                <w:shd w:val="clear" w:color="auto" w:fill="auto"/>
                <w:noWrap/>
                <w:vAlign w:val="center"/>
              </w:tcPr>
            </w:tcPrChange>
          </w:tcPr>
          <w:p w14:paraId="02DB0F44" w14:textId="4434E4EE" w:rsidR="00E977A9" w:rsidRPr="00A769E6" w:rsidDel="002F3BCC" w:rsidRDefault="00E977A9" w:rsidP="004962F3">
            <w:pPr>
              <w:jc w:val="center"/>
              <w:rPr>
                <w:del w:id="1226" w:author="Jeremy Groves" w:date="2023-01-26T13:02:00Z"/>
                <w:rFonts w:ascii="Times New Roman" w:hAnsi="Times New Roman"/>
                <w:color w:val="000000"/>
                <w:sz w:val="16"/>
                <w:szCs w:val="16"/>
              </w:rPr>
            </w:pPr>
            <w:del w:id="1227" w:author="Jeremy Groves" w:date="2023-01-26T13:02:00Z">
              <w:r w:rsidRPr="00A769E6" w:rsidDel="002F3BCC">
                <w:rPr>
                  <w:rFonts w:ascii="Times New Roman" w:hAnsi="Times New Roman"/>
                  <w:color w:val="000000"/>
                  <w:sz w:val="16"/>
                  <w:szCs w:val="16"/>
                </w:rPr>
                <w:delText>0.156</w:delText>
              </w:r>
            </w:del>
          </w:p>
        </w:tc>
        <w:tc>
          <w:tcPr>
            <w:tcW w:w="720" w:type="dxa"/>
            <w:tcBorders>
              <w:top w:val="nil"/>
              <w:left w:val="single" w:sz="4" w:space="0" w:color="auto"/>
              <w:bottom w:val="nil"/>
              <w:right w:val="nil"/>
            </w:tcBorders>
            <w:shd w:val="clear" w:color="auto" w:fill="auto"/>
            <w:noWrap/>
            <w:vAlign w:val="center"/>
            <w:tcPrChange w:id="1228" w:author="Jeremy Groves" w:date="2023-01-26T13:02:00Z">
              <w:tcPr>
                <w:tcW w:w="720" w:type="dxa"/>
                <w:tcBorders>
                  <w:top w:val="nil"/>
                  <w:left w:val="single" w:sz="4" w:space="0" w:color="auto"/>
                  <w:bottom w:val="nil"/>
                  <w:right w:val="nil"/>
                </w:tcBorders>
                <w:shd w:val="clear" w:color="auto" w:fill="auto"/>
                <w:noWrap/>
                <w:vAlign w:val="center"/>
              </w:tcPr>
            </w:tcPrChange>
          </w:tcPr>
          <w:p w14:paraId="28E55336" w14:textId="3C3F60FE" w:rsidR="00E977A9" w:rsidRPr="00A769E6" w:rsidDel="002F3BCC" w:rsidRDefault="00E977A9" w:rsidP="004962F3">
            <w:pPr>
              <w:jc w:val="center"/>
              <w:rPr>
                <w:del w:id="1229" w:author="Jeremy Groves" w:date="2023-01-26T13:02:00Z"/>
                <w:rFonts w:ascii="Times New Roman" w:hAnsi="Times New Roman"/>
                <w:color w:val="000000"/>
                <w:sz w:val="16"/>
                <w:szCs w:val="16"/>
              </w:rPr>
            </w:pPr>
            <w:del w:id="1230" w:author="Jeremy Groves" w:date="2023-01-26T13:02:00Z">
              <w:r w:rsidRPr="00A769E6" w:rsidDel="002F3BCC">
                <w:rPr>
                  <w:rFonts w:ascii="Times New Roman" w:hAnsi="Times New Roman"/>
                  <w:color w:val="000000"/>
                  <w:sz w:val="16"/>
                  <w:szCs w:val="16"/>
                </w:rPr>
                <w:delText>0.027</w:delText>
              </w:r>
            </w:del>
          </w:p>
        </w:tc>
        <w:tc>
          <w:tcPr>
            <w:tcW w:w="720" w:type="dxa"/>
            <w:tcBorders>
              <w:top w:val="nil"/>
              <w:left w:val="nil"/>
              <w:bottom w:val="nil"/>
              <w:right w:val="single" w:sz="4" w:space="0" w:color="auto"/>
            </w:tcBorders>
            <w:shd w:val="clear" w:color="auto" w:fill="auto"/>
            <w:noWrap/>
            <w:vAlign w:val="center"/>
            <w:tcPrChange w:id="1231" w:author="Jeremy Groves" w:date="2023-01-26T13:02:00Z">
              <w:tcPr>
                <w:tcW w:w="720" w:type="dxa"/>
                <w:tcBorders>
                  <w:top w:val="nil"/>
                  <w:left w:val="nil"/>
                  <w:bottom w:val="nil"/>
                  <w:right w:val="single" w:sz="4" w:space="0" w:color="auto"/>
                </w:tcBorders>
                <w:shd w:val="clear" w:color="auto" w:fill="auto"/>
                <w:noWrap/>
                <w:vAlign w:val="center"/>
              </w:tcPr>
            </w:tcPrChange>
          </w:tcPr>
          <w:p w14:paraId="00B5F83E" w14:textId="6678C4A4" w:rsidR="00E977A9" w:rsidRPr="00A769E6" w:rsidDel="002F3BCC" w:rsidRDefault="00E977A9" w:rsidP="004962F3">
            <w:pPr>
              <w:jc w:val="center"/>
              <w:rPr>
                <w:del w:id="1232" w:author="Jeremy Groves" w:date="2023-01-26T13:02:00Z"/>
                <w:rFonts w:ascii="Times New Roman" w:hAnsi="Times New Roman"/>
                <w:color w:val="000000"/>
                <w:sz w:val="16"/>
                <w:szCs w:val="16"/>
              </w:rPr>
            </w:pPr>
            <w:del w:id="1233" w:author="Jeremy Groves" w:date="2023-01-26T13:02:00Z">
              <w:r w:rsidRPr="00A769E6" w:rsidDel="002F3BCC">
                <w:rPr>
                  <w:rFonts w:ascii="Times New Roman" w:hAnsi="Times New Roman"/>
                  <w:color w:val="000000"/>
                  <w:sz w:val="16"/>
                  <w:szCs w:val="16"/>
                </w:rPr>
                <w:delText>0.162</w:delText>
              </w:r>
            </w:del>
          </w:p>
        </w:tc>
        <w:tc>
          <w:tcPr>
            <w:tcW w:w="724" w:type="dxa"/>
            <w:tcBorders>
              <w:top w:val="nil"/>
              <w:left w:val="single" w:sz="4" w:space="0" w:color="auto"/>
              <w:bottom w:val="nil"/>
              <w:right w:val="nil"/>
            </w:tcBorders>
            <w:shd w:val="clear" w:color="auto" w:fill="auto"/>
            <w:noWrap/>
            <w:vAlign w:val="center"/>
            <w:tcPrChange w:id="1234" w:author="Jeremy Groves" w:date="2023-01-26T13:02:00Z">
              <w:tcPr>
                <w:tcW w:w="724" w:type="dxa"/>
                <w:tcBorders>
                  <w:top w:val="nil"/>
                  <w:left w:val="single" w:sz="4" w:space="0" w:color="auto"/>
                  <w:bottom w:val="nil"/>
                  <w:right w:val="nil"/>
                </w:tcBorders>
                <w:shd w:val="clear" w:color="auto" w:fill="auto"/>
                <w:noWrap/>
                <w:vAlign w:val="center"/>
              </w:tcPr>
            </w:tcPrChange>
          </w:tcPr>
          <w:p w14:paraId="600120CA" w14:textId="421CB5A6" w:rsidR="00E977A9" w:rsidRPr="00A769E6" w:rsidDel="002F3BCC" w:rsidRDefault="00E977A9" w:rsidP="004962F3">
            <w:pPr>
              <w:jc w:val="center"/>
              <w:rPr>
                <w:del w:id="1235" w:author="Jeremy Groves" w:date="2023-01-26T13:02:00Z"/>
                <w:rFonts w:ascii="Times New Roman" w:hAnsi="Times New Roman"/>
                <w:color w:val="000000"/>
                <w:sz w:val="16"/>
                <w:szCs w:val="16"/>
              </w:rPr>
            </w:pPr>
            <w:del w:id="1236" w:author="Jeremy Groves" w:date="2023-01-26T13:02:00Z">
              <w:r w:rsidRPr="00A769E6" w:rsidDel="002F3BCC">
                <w:rPr>
                  <w:rFonts w:ascii="Times New Roman" w:hAnsi="Times New Roman"/>
                  <w:color w:val="000000"/>
                  <w:sz w:val="16"/>
                  <w:szCs w:val="16"/>
                </w:rPr>
                <w:delText>0.024</w:delText>
              </w:r>
            </w:del>
          </w:p>
        </w:tc>
        <w:tc>
          <w:tcPr>
            <w:tcW w:w="720" w:type="dxa"/>
            <w:tcBorders>
              <w:top w:val="nil"/>
              <w:left w:val="nil"/>
              <w:bottom w:val="nil"/>
              <w:right w:val="nil"/>
            </w:tcBorders>
            <w:shd w:val="clear" w:color="auto" w:fill="auto"/>
            <w:noWrap/>
            <w:vAlign w:val="center"/>
            <w:tcPrChange w:id="1237" w:author="Jeremy Groves" w:date="2023-01-26T13:02:00Z">
              <w:tcPr>
                <w:tcW w:w="720" w:type="dxa"/>
                <w:tcBorders>
                  <w:top w:val="nil"/>
                  <w:left w:val="nil"/>
                  <w:bottom w:val="nil"/>
                  <w:right w:val="nil"/>
                </w:tcBorders>
                <w:shd w:val="clear" w:color="auto" w:fill="auto"/>
                <w:noWrap/>
                <w:vAlign w:val="center"/>
              </w:tcPr>
            </w:tcPrChange>
          </w:tcPr>
          <w:p w14:paraId="2653BD0D" w14:textId="627174A0" w:rsidR="00E977A9" w:rsidRPr="00A769E6" w:rsidDel="002F3BCC" w:rsidRDefault="00E977A9" w:rsidP="004962F3">
            <w:pPr>
              <w:jc w:val="center"/>
              <w:rPr>
                <w:del w:id="1238" w:author="Jeremy Groves" w:date="2023-01-26T13:02:00Z"/>
                <w:rFonts w:ascii="Times New Roman" w:hAnsi="Times New Roman"/>
                <w:color w:val="000000"/>
                <w:sz w:val="16"/>
                <w:szCs w:val="16"/>
              </w:rPr>
            </w:pPr>
            <w:del w:id="1239" w:author="Jeremy Groves" w:date="2023-01-26T13:02:00Z">
              <w:r w:rsidRPr="00A769E6" w:rsidDel="002F3BCC">
                <w:rPr>
                  <w:rFonts w:ascii="Times New Roman" w:hAnsi="Times New Roman"/>
                  <w:color w:val="000000"/>
                  <w:sz w:val="16"/>
                  <w:szCs w:val="16"/>
                </w:rPr>
                <w:delText>0.153</w:delText>
              </w:r>
            </w:del>
          </w:p>
        </w:tc>
      </w:tr>
      <w:tr w:rsidR="00E977A9" w:rsidRPr="00A769E6" w:rsidDel="002F3BCC" w14:paraId="1A2572D7" w14:textId="66970482" w:rsidTr="002F3BCC">
        <w:tblPrEx>
          <w:tblW w:w="10267" w:type="dxa"/>
          <w:jc w:val="center"/>
          <w:tblLayout w:type="fixed"/>
          <w:tblCellMar>
            <w:left w:w="29" w:type="dxa"/>
            <w:right w:w="29" w:type="dxa"/>
          </w:tblCellMar>
          <w:tblPrExChange w:id="1240" w:author="Jeremy Groves" w:date="2023-01-26T13:02:00Z">
            <w:tblPrEx>
              <w:tblW w:w="10267" w:type="dxa"/>
              <w:jc w:val="center"/>
              <w:tblLayout w:type="fixed"/>
              <w:tblCellMar>
                <w:left w:w="29" w:type="dxa"/>
                <w:right w:w="29" w:type="dxa"/>
              </w:tblCellMar>
            </w:tblPrEx>
          </w:tblPrExChange>
        </w:tblPrEx>
        <w:trPr>
          <w:trHeight w:val="245"/>
          <w:jc w:val="center"/>
          <w:del w:id="1241" w:author="Jeremy Groves" w:date="2023-01-26T13:02:00Z"/>
          <w:trPrChange w:id="1242"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1243" w:author="Jeremy Groves" w:date="2023-01-26T13:02:00Z">
              <w:tcPr>
                <w:tcW w:w="1260" w:type="dxa"/>
                <w:tcBorders>
                  <w:top w:val="nil"/>
                  <w:left w:val="nil"/>
                  <w:bottom w:val="nil"/>
                  <w:right w:val="single" w:sz="4" w:space="0" w:color="auto"/>
                </w:tcBorders>
                <w:shd w:val="clear" w:color="auto" w:fill="auto"/>
                <w:noWrap/>
                <w:vAlign w:val="center"/>
              </w:tcPr>
            </w:tcPrChange>
          </w:tcPr>
          <w:p w14:paraId="0E079304" w14:textId="08859171" w:rsidR="00E977A9" w:rsidRPr="00A769E6" w:rsidDel="002F3BCC" w:rsidRDefault="00E977A9" w:rsidP="004962F3">
            <w:pPr>
              <w:rPr>
                <w:del w:id="1244" w:author="Jeremy Groves" w:date="2023-01-26T13:02:00Z"/>
                <w:rFonts w:ascii="Times New Roman" w:hAnsi="Times New Roman"/>
                <w:color w:val="000000"/>
                <w:sz w:val="16"/>
                <w:szCs w:val="16"/>
              </w:rPr>
            </w:pPr>
            <w:del w:id="1245" w:author="Jeremy Groves" w:date="2023-01-26T13:02:00Z">
              <w:r w:rsidRPr="00A769E6" w:rsidDel="002F3BCC">
                <w:rPr>
                  <w:rFonts w:ascii="Times New Roman" w:hAnsi="Times New Roman"/>
                  <w:color w:val="000000"/>
                  <w:sz w:val="16"/>
                  <w:szCs w:val="16"/>
                </w:rPr>
                <w:delText>Forced</w:delText>
              </w:r>
            </w:del>
          </w:p>
        </w:tc>
        <w:tc>
          <w:tcPr>
            <w:tcW w:w="3237" w:type="dxa"/>
            <w:tcBorders>
              <w:top w:val="nil"/>
              <w:left w:val="single" w:sz="4" w:space="0" w:color="auto"/>
              <w:bottom w:val="nil"/>
              <w:right w:val="single" w:sz="4" w:space="0" w:color="auto"/>
            </w:tcBorders>
            <w:shd w:val="clear" w:color="auto" w:fill="auto"/>
            <w:vAlign w:val="center"/>
            <w:tcPrChange w:id="1246"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539FB32E" w14:textId="072949B0" w:rsidR="00E977A9" w:rsidRPr="00A769E6" w:rsidDel="002F3BCC" w:rsidRDefault="00E977A9" w:rsidP="004962F3">
            <w:pPr>
              <w:rPr>
                <w:del w:id="1247" w:author="Jeremy Groves" w:date="2023-01-26T13:02:00Z"/>
                <w:rFonts w:ascii="Times New Roman" w:hAnsi="Times New Roman"/>
                <w:color w:val="000000"/>
                <w:sz w:val="16"/>
                <w:szCs w:val="16"/>
              </w:rPr>
            </w:pPr>
            <w:del w:id="1248" w:author="Jeremy Groves" w:date="2023-01-26T13:02:00Z">
              <w:r w:rsidRPr="00A769E6" w:rsidDel="002F3BCC">
                <w:rPr>
                  <w:rFonts w:ascii="Times New Roman" w:hAnsi="Times New Roman"/>
                  <w:color w:val="000000"/>
                  <w:sz w:val="16"/>
                  <w:szCs w:val="16"/>
                </w:rPr>
                <w:delText>=1 if Job ended by being fired</w:delText>
              </w:r>
            </w:del>
          </w:p>
        </w:tc>
        <w:tc>
          <w:tcPr>
            <w:tcW w:w="721" w:type="dxa"/>
            <w:tcBorders>
              <w:top w:val="nil"/>
              <w:left w:val="single" w:sz="4" w:space="0" w:color="auto"/>
              <w:bottom w:val="nil"/>
              <w:right w:val="nil"/>
            </w:tcBorders>
            <w:shd w:val="clear" w:color="auto" w:fill="auto"/>
            <w:noWrap/>
            <w:vAlign w:val="center"/>
            <w:tcPrChange w:id="1249" w:author="Jeremy Groves" w:date="2023-01-26T13:02:00Z">
              <w:tcPr>
                <w:tcW w:w="721" w:type="dxa"/>
                <w:tcBorders>
                  <w:top w:val="nil"/>
                  <w:left w:val="single" w:sz="4" w:space="0" w:color="auto"/>
                  <w:bottom w:val="nil"/>
                  <w:right w:val="nil"/>
                </w:tcBorders>
                <w:shd w:val="clear" w:color="auto" w:fill="auto"/>
                <w:noWrap/>
                <w:vAlign w:val="center"/>
              </w:tcPr>
            </w:tcPrChange>
          </w:tcPr>
          <w:p w14:paraId="30A9C46D" w14:textId="55FC89CD" w:rsidR="00E977A9" w:rsidRPr="00A769E6" w:rsidDel="002F3BCC" w:rsidRDefault="00E977A9" w:rsidP="004962F3">
            <w:pPr>
              <w:jc w:val="center"/>
              <w:rPr>
                <w:del w:id="1250" w:author="Jeremy Groves" w:date="2023-01-26T13:02:00Z"/>
                <w:rFonts w:ascii="Times New Roman" w:hAnsi="Times New Roman"/>
                <w:color w:val="000000"/>
                <w:sz w:val="16"/>
                <w:szCs w:val="16"/>
              </w:rPr>
            </w:pPr>
            <w:del w:id="1251" w:author="Jeremy Groves" w:date="2023-01-26T13:02:00Z">
              <w:r w:rsidRPr="00A769E6" w:rsidDel="002F3BCC">
                <w:rPr>
                  <w:rFonts w:ascii="Times New Roman" w:hAnsi="Times New Roman"/>
                  <w:color w:val="000000"/>
                  <w:sz w:val="16"/>
                  <w:szCs w:val="16"/>
                </w:rPr>
                <w:delText>0.007</w:delText>
              </w:r>
            </w:del>
          </w:p>
        </w:tc>
        <w:tc>
          <w:tcPr>
            <w:tcW w:w="722" w:type="dxa"/>
            <w:tcBorders>
              <w:top w:val="nil"/>
              <w:left w:val="nil"/>
              <w:bottom w:val="nil"/>
              <w:right w:val="single" w:sz="4" w:space="0" w:color="auto"/>
            </w:tcBorders>
            <w:shd w:val="clear" w:color="auto" w:fill="auto"/>
            <w:noWrap/>
            <w:vAlign w:val="center"/>
            <w:tcPrChange w:id="1252" w:author="Jeremy Groves" w:date="2023-01-26T13:02:00Z">
              <w:tcPr>
                <w:tcW w:w="722" w:type="dxa"/>
                <w:tcBorders>
                  <w:top w:val="nil"/>
                  <w:left w:val="nil"/>
                  <w:bottom w:val="nil"/>
                  <w:right w:val="single" w:sz="4" w:space="0" w:color="auto"/>
                </w:tcBorders>
                <w:shd w:val="clear" w:color="auto" w:fill="auto"/>
                <w:noWrap/>
                <w:vAlign w:val="center"/>
              </w:tcPr>
            </w:tcPrChange>
          </w:tcPr>
          <w:p w14:paraId="7BE165D5" w14:textId="543F6566" w:rsidR="00E977A9" w:rsidRPr="00A769E6" w:rsidDel="002F3BCC" w:rsidRDefault="00E977A9" w:rsidP="004962F3">
            <w:pPr>
              <w:jc w:val="center"/>
              <w:rPr>
                <w:del w:id="1253" w:author="Jeremy Groves" w:date="2023-01-26T13:02:00Z"/>
                <w:rFonts w:ascii="Times New Roman" w:hAnsi="Times New Roman"/>
                <w:color w:val="000000"/>
                <w:sz w:val="16"/>
                <w:szCs w:val="16"/>
              </w:rPr>
            </w:pPr>
            <w:del w:id="1254" w:author="Jeremy Groves" w:date="2023-01-26T13:02:00Z">
              <w:r w:rsidRPr="00A769E6" w:rsidDel="002F3BCC">
                <w:rPr>
                  <w:rFonts w:ascii="Times New Roman" w:hAnsi="Times New Roman"/>
                  <w:color w:val="000000"/>
                  <w:sz w:val="16"/>
                  <w:szCs w:val="16"/>
                </w:rPr>
                <w:delText>0.084</w:delText>
              </w:r>
            </w:del>
          </w:p>
        </w:tc>
        <w:tc>
          <w:tcPr>
            <w:tcW w:w="720" w:type="dxa"/>
            <w:tcBorders>
              <w:top w:val="nil"/>
              <w:left w:val="single" w:sz="4" w:space="0" w:color="auto"/>
              <w:bottom w:val="nil"/>
              <w:right w:val="nil"/>
            </w:tcBorders>
            <w:shd w:val="clear" w:color="auto" w:fill="auto"/>
            <w:noWrap/>
            <w:vAlign w:val="center"/>
            <w:tcPrChange w:id="1255" w:author="Jeremy Groves" w:date="2023-01-26T13:02:00Z">
              <w:tcPr>
                <w:tcW w:w="720" w:type="dxa"/>
                <w:tcBorders>
                  <w:top w:val="nil"/>
                  <w:left w:val="single" w:sz="4" w:space="0" w:color="auto"/>
                  <w:bottom w:val="nil"/>
                  <w:right w:val="nil"/>
                </w:tcBorders>
                <w:shd w:val="clear" w:color="auto" w:fill="auto"/>
                <w:noWrap/>
                <w:vAlign w:val="center"/>
              </w:tcPr>
            </w:tcPrChange>
          </w:tcPr>
          <w:p w14:paraId="110C8D39" w14:textId="1F21D16C" w:rsidR="00E977A9" w:rsidRPr="00A769E6" w:rsidDel="002F3BCC" w:rsidRDefault="00E977A9" w:rsidP="004962F3">
            <w:pPr>
              <w:jc w:val="center"/>
              <w:rPr>
                <w:del w:id="1256" w:author="Jeremy Groves" w:date="2023-01-26T13:02:00Z"/>
                <w:rFonts w:ascii="Times New Roman" w:hAnsi="Times New Roman"/>
                <w:color w:val="000000"/>
                <w:sz w:val="16"/>
                <w:szCs w:val="16"/>
              </w:rPr>
            </w:pPr>
            <w:del w:id="1257" w:author="Jeremy Groves" w:date="2023-01-26T13:02:00Z">
              <w:r w:rsidRPr="00A769E6" w:rsidDel="002F3BCC">
                <w:rPr>
                  <w:rFonts w:ascii="Times New Roman" w:hAnsi="Times New Roman"/>
                  <w:color w:val="000000"/>
                  <w:sz w:val="16"/>
                  <w:szCs w:val="16"/>
                </w:rPr>
                <w:delText>0.006</w:delText>
              </w:r>
            </w:del>
          </w:p>
        </w:tc>
        <w:tc>
          <w:tcPr>
            <w:tcW w:w="720" w:type="dxa"/>
            <w:tcBorders>
              <w:top w:val="nil"/>
              <w:left w:val="nil"/>
              <w:bottom w:val="nil"/>
              <w:right w:val="single" w:sz="4" w:space="0" w:color="auto"/>
            </w:tcBorders>
            <w:shd w:val="clear" w:color="auto" w:fill="auto"/>
            <w:noWrap/>
            <w:vAlign w:val="center"/>
            <w:tcPrChange w:id="1258" w:author="Jeremy Groves" w:date="2023-01-26T13:02:00Z">
              <w:tcPr>
                <w:tcW w:w="720" w:type="dxa"/>
                <w:tcBorders>
                  <w:top w:val="nil"/>
                  <w:left w:val="nil"/>
                  <w:bottom w:val="nil"/>
                  <w:right w:val="single" w:sz="4" w:space="0" w:color="auto"/>
                </w:tcBorders>
                <w:shd w:val="clear" w:color="auto" w:fill="auto"/>
                <w:noWrap/>
                <w:vAlign w:val="center"/>
              </w:tcPr>
            </w:tcPrChange>
          </w:tcPr>
          <w:p w14:paraId="29928C77" w14:textId="6F6BEE21" w:rsidR="00E977A9" w:rsidRPr="00A769E6" w:rsidDel="002F3BCC" w:rsidRDefault="00E977A9" w:rsidP="004962F3">
            <w:pPr>
              <w:jc w:val="center"/>
              <w:rPr>
                <w:del w:id="1259" w:author="Jeremy Groves" w:date="2023-01-26T13:02:00Z"/>
                <w:rFonts w:ascii="Times New Roman" w:hAnsi="Times New Roman"/>
                <w:color w:val="000000"/>
                <w:sz w:val="16"/>
                <w:szCs w:val="16"/>
              </w:rPr>
            </w:pPr>
            <w:del w:id="1260" w:author="Jeremy Groves" w:date="2023-01-26T13:02:00Z">
              <w:r w:rsidRPr="00A769E6" w:rsidDel="002F3BCC">
                <w:rPr>
                  <w:rFonts w:ascii="Times New Roman" w:hAnsi="Times New Roman"/>
                  <w:color w:val="000000"/>
                  <w:sz w:val="16"/>
                  <w:szCs w:val="16"/>
                </w:rPr>
                <w:delText>0.080</w:delText>
              </w:r>
            </w:del>
          </w:p>
        </w:tc>
        <w:tc>
          <w:tcPr>
            <w:tcW w:w="720" w:type="dxa"/>
            <w:tcBorders>
              <w:top w:val="nil"/>
              <w:left w:val="single" w:sz="4" w:space="0" w:color="auto"/>
              <w:bottom w:val="nil"/>
              <w:right w:val="nil"/>
            </w:tcBorders>
            <w:shd w:val="clear" w:color="auto" w:fill="auto"/>
            <w:noWrap/>
            <w:vAlign w:val="center"/>
            <w:tcPrChange w:id="1261" w:author="Jeremy Groves" w:date="2023-01-26T13:02:00Z">
              <w:tcPr>
                <w:tcW w:w="720" w:type="dxa"/>
                <w:tcBorders>
                  <w:top w:val="nil"/>
                  <w:left w:val="single" w:sz="4" w:space="0" w:color="auto"/>
                  <w:bottom w:val="nil"/>
                  <w:right w:val="nil"/>
                </w:tcBorders>
                <w:shd w:val="clear" w:color="auto" w:fill="auto"/>
                <w:noWrap/>
                <w:vAlign w:val="center"/>
              </w:tcPr>
            </w:tcPrChange>
          </w:tcPr>
          <w:p w14:paraId="76237304" w14:textId="1A9B5649" w:rsidR="00E977A9" w:rsidRPr="00A769E6" w:rsidDel="002F3BCC" w:rsidRDefault="00E977A9" w:rsidP="004962F3">
            <w:pPr>
              <w:jc w:val="center"/>
              <w:rPr>
                <w:del w:id="1262" w:author="Jeremy Groves" w:date="2023-01-26T13:02:00Z"/>
                <w:rFonts w:ascii="Times New Roman" w:hAnsi="Times New Roman"/>
                <w:color w:val="000000"/>
                <w:sz w:val="16"/>
                <w:szCs w:val="16"/>
              </w:rPr>
            </w:pPr>
            <w:del w:id="1263" w:author="Jeremy Groves" w:date="2023-01-26T13:02:00Z">
              <w:r w:rsidRPr="00A769E6" w:rsidDel="002F3BCC">
                <w:rPr>
                  <w:rFonts w:ascii="Times New Roman" w:hAnsi="Times New Roman"/>
                  <w:color w:val="000000"/>
                  <w:sz w:val="16"/>
                  <w:szCs w:val="16"/>
                </w:rPr>
                <w:delText>0.007</w:delText>
              </w:r>
            </w:del>
          </w:p>
        </w:tc>
        <w:tc>
          <w:tcPr>
            <w:tcW w:w="720" w:type="dxa"/>
            <w:tcBorders>
              <w:top w:val="nil"/>
              <w:left w:val="nil"/>
              <w:bottom w:val="nil"/>
              <w:right w:val="single" w:sz="4" w:space="0" w:color="auto"/>
            </w:tcBorders>
            <w:shd w:val="clear" w:color="auto" w:fill="auto"/>
            <w:noWrap/>
            <w:vAlign w:val="center"/>
            <w:tcPrChange w:id="1264" w:author="Jeremy Groves" w:date="2023-01-26T13:02:00Z">
              <w:tcPr>
                <w:tcW w:w="720" w:type="dxa"/>
                <w:tcBorders>
                  <w:top w:val="nil"/>
                  <w:left w:val="nil"/>
                  <w:bottom w:val="nil"/>
                  <w:right w:val="single" w:sz="4" w:space="0" w:color="auto"/>
                </w:tcBorders>
                <w:shd w:val="clear" w:color="auto" w:fill="auto"/>
                <w:noWrap/>
                <w:vAlign w:val="center"/>
              </w:tcPr>
            </w:tcPrChange>
          </w:tcPr>
          <w:p w14:paraId="49004CB9" w14:textId="5449F061" w:rsidR="00E977A9" w:rsidRPr="00A769E6" w:rsidDel="002F3BCC" w:rsidRDefault="00E977A9" w:rsidP="004962F3">
            <w:pPr>
              <w:jc w:val="center"/>
              <w:rPr>
                <w:del w:id="1265" w:author="Jeremy Groves" w:date="2023-01-26T13:02:00Z"/>
                <w:rFonts w:ascii="Times New Roman" w:hAnsi="Times New Roman"/>
                <w:color w:val="000000"/>
                <w:sz w:val="16"/>
                <w:szCs w:val="16"/>
              </w:rPr>
            </w:pPr>
            <w:del w:id="1266" w:author="Jeremy Groves" w:date="2023-01-26T13:02:00Z">
              <w:r w:rsidRPr="00A769E6" w:rsidDel="002F3BCC">
                <w:rPr>
                  <w:rFonts w:ascii="Times New Roman" w:hAnsi="Times New Roman"/>
                  <w:color w:val="000000"/>
                  <w:sz w:val="16"/>
                  <w:szCs w:val="16"/>
                </w:rPr>
                <w:delText>0.086</w:delText>
              </w:r>
            </w:del>
          </w:p>
        </w:tc>
        <w:tc>
          <w:tcPr>
            <w:tcW w:w="724" w:type="dxa"/>
            <w:tcBorders>
              <w:top w:val="nil"/>
              <w:left w:val="single" w:sz="4" w:space="0" w:color="auto"/>
              <w:bottom w:val="nil"/>
              <w:right w:val="nil"/>
            </w:tcBorders>
            <w:shd w:val="clear" w:color="auto" w:fill="auto"/>
            <w:noWrap/>
            <w:vAlign w:val="center"/>
            <w:tcPrChange w:id="1267" w:author="Jeremy Groves" w:date="2023-01-26T13:02:00Z">
              <w:tcPr>
                <w:tcW w:w="724" w:type="dxa"/>
                <w:tcBorders>
                  <w:top w:val="nil"/>
                  <w:left w:val="single" w:sz="4" w:space="0" w:color="auto"/>
                  <w:bottom w:val="nil"/>
                  <w:right w:val="nil"/>
                </w:tcBorders>
                <w:shd w:val="clear" w:color="auto" w:fill="auto"/>
                <w:noWrap/>
                <w:vAlign w:val="center"/>
              </w:tcPr>
            </w:tcPrChange>
          </w:tcPr>
          <w:p w14:paraId="2B8C412E" w14:textId="3397AC7B" w:rsidR="00E977A9" w:rsidRPr="00A769E6" w:rsidDel="002F3BCC" w:rsidRDefault="00E977A9" w:rsidP="004962F3">
            <w:pPr>
              <w:jc w:val="center"/>
              <w:rPr>
                <w:del w:id="1268" w:author="Jeremy Groves" w:date="2023-01-26T13:02:00Z"/>
                <w:rFonts w:ascii="Times New Roman" w:hAnsi="Times New Roman"/>
                <w:color w:val="000000"/>
                <w:sz w:val="16"/>
                <w:szCs w:val="16"/>
              </w:rPr>
            </w:pPr>
            <w:del w:id="1269" w:author="Jeremy Groves" w:date="2023-01-26T13:02:00Z">
              <w:r w:rsidRPr="00A769E6" w:rsidDel="002F3BCC">
                <w:rPr>
                  <w:rFonts w:ascii="Times New Roman" w:hAnsi="Times New Roman"/>
                  <w:color w:val="000000"/>
                  <w:sz w:val="16"/>
                  <w:szCs w:val="16"/>
                </w:rPr>
                <w:delText>0.008</w:delText>
              </w:r>
            </w:del>
          </w:p>
        </w:tc>
        <w:tc>
          <w:tcPr>
            <w:tcW w:w="720" w:type="dxa"/>
            <w:tcBorders>
              <w:top w:val="nil"/>
              <w:left w:val="nil"/>
              <w:bottom w:val="nil"/>
              <w:right w:val="nil"/>
            </w:tcBorders>
            <w:shd w:val="clear" w:color="auto" w:fill="auto"/>
            <w:noWrap/>
            <w:vAlign w:val="center"/>
            <w:tcPrChange w:id="1270" w:author="Jeremy Groves" w:date="2023-01-26T13:02:00Z">
              <w:tcPr>
                <w:tcW w:w="720" w:type="dxa"/>
                <w:tcBorders>
                  <w:top w:val="nil"/>
                  <w:left w:val="nil"/>
                  <w:bottom w:val="nil"/>
                  <w:right w:val="nil"/>
                </w:tcBorders>
                <w:shd w:val="clear" w:color="auto" w:fill="auto"/>
                <w:noWrap/>
                <w:vAlign w:val="center"/>
              </w:tcPr>
            </w:tcPrChange>
          </w:tcPr>
          <w:p w14:paraId="3EAD51BC" w14:textId="5CC0AC18" w:rsidR="00E977A9" w:rsidRPr="00A769E6" w:rsidDel="002F3BCC" w:rsidRDefault="00E977A9" w:rsidP="004962F3">
            <w:pPr>
              <w:jc w:val="center"/>
              <w:rPr>
                <w:del w:id="1271" w:author="Jeremy Groves" w:date="2023-01-26T13:02:00Z"/>
                <w:rFonts w:ascii="Times New Roman" w:hAnsi="Times New Roman"/>
                <w:color w:val="000000"/>
                <w:sz w:val="16"/>
                <w:szCs w:val="16"/>
              </w:rPr>
            </w:pPr>
            <w:del w:id="1272" w:author="Jeremy Groves" w:date="2023-01-26T13:02:00Z">
              <w:r w:rsidRPr="00A769E6" w:rsidDel="002F3BCC">
                <w:rPr>
                  <w:rFonts w:ascii="Times New Roman" w:hAnsi="Times New Roman"/>
                  <w:color w:val="000000"/>
                  <w:sz w:val="16"/>
                  <w:szCs w:val="16"/>
                </w:rPr>
                <w:delText>0.091</w:delText>
              </w:r>
            </w:del>
          </w:p>
        </w:tc>
      </w:tr>
      <w:tr w:rsidR="00E977A9" w:rsidRPr="00A769E6" w:rsidDel="002F3BCC" w14:paraId="441D9B24" w14:textId="24EDAF5F" w:rsidTr="002F3BCC">
        <w:tblPrEx>
          <w:tblW w:w="10267" w:type="dxa"/>
          <w:jc w:val="center"/>
          <w:tblLayout w:type="fixed"/>
          <w:tblCellMar>
            <w:left w:w="29" w:type="dxa"/>
            <w:right w:w="29" w:type="dxa"/>
          </w:tblCellMar>
          <w:tblPrExChange w:id="1273" w:author="Jeremy Groves" w:date="2023-01-26T13:02:00Z">
            <w:tblPrEx>
              <w:tblW w:w="10267" w:type="dxa"/>
              <w:jc w:val="center"/>
              <w:tblLayout w:type="fixed"/>
              <w:tblCellMar>
                <w:left w:w="29" w:type="dxa"/>
                <w:right w:w="29" w:type="dxa"/>
              </w:tblCellMar>
            </w:tblPrEx>
          </w:tblPrExChange>
        </w:tblPrEx>
        <w:trPr>
          <w:trHeight w:val="245"/>
          <w:jc w:val="center"/>
          <w:del w:id="1274" w:author="Jeremy Groves" w:date="2023-01-26T13:02:00Z"/>
          <w:trPrChange w:id="1275"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1276" w:author="Jeremy Groves" w:date="2023-01-26T13:02:00Z">
              <w:tcPr>
                <w:tcW w:w="1260" w:type="dxa"/>
                <w:tcBorders>
                  <w:top w:val="nil"/>
                  <w:left w:val="nil"/>
                  <w:bottom w:val="nil"/>
                  <w:right w:val="single" w:sz="4" w:space="0" w:color="auto"/>
                </w:tcBorders>
                <w:shd w:val="clear" w:color="auto" w:fill="auto"/>
                <w:noWrap/>
                <w:vAlign w:val="center"/>
              </w:tcPr>
            </w:tcPrChange>
          </w:tcPr>
          <w:p w14:paraId="29B357E8" w14:textId="4A94EFBA" w:rsidR="00E977A9" w:rsidRPr="00A769E6" w:rsidDel="002F3BCC" w:rsidRDefault="00E977A9" w:rsidP="004962F3">
            <w:pPr>
              <w:rPr>
                <w:del w:id="1277" w:author="Jeremy Groves" w:date="2023-01-26T13:02:00Z"/>
                <w:rFonts w:ascii="Times New Roman" w:hAnsi="Times New Roman"/>
                <w:color w:val="000000"/>
                <w:sz w:val="16"/>
                <w:szCs w:val="16"/>
              </w:rPr>
            </w:pPr>
            <w:del w:id="1278" w:author="Jeremy Groves" w:date="2023-01-26T13:02:00Z">
              <w:r w:rsidRPr="00A769E6" w:rsidDel="002F3BCC">
                <w:rPr>
                  <w:rFonts w:ascii="Times New Roman" w:hAnsi="Times New Roman"/>
                  <w:color w:val="000000"/>
                  <w:sz w:val="16"/>
                  <w:szCs w:val="16"/>
                </w:rPr>
                <w:delText>Illness</w:delText>
              </w:r>
            </w:del>
          </w:p>
        </w:tc>
        <w:tc>
          <w:tcPr>
            <w:tcW w:w="3237" w:type="dxa"/>
            <w:tcBorders>
              <w:top w:val="nil"/>
              <w:left w:val="single" w:sz="4" w:space="0" w:color="auto"/>
              <w:bottom w:val="nil"/>
              <w:right w:val="single" w:sz="4" w:space="0" w:color="auto"/>
            </w:tcBorders>
            <w:shd w:val="clear" w:color="auto" w:fill="auto"/>
            <w:vAlign w:val="center"/>
            <w:tcPrChange w:id="1279"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604022CA" w14:textId="4EBDA01D" w:rsidR="00E977A9" w:rsidRPr="00A769E6" w:rsidDel="002F3BCC" w:rsidRDefault="00E977A9" w:rsidP="004962F3">
            <w:pPr>
              <w:rPr>
                <w:del w:id="1280" w:author="Jeremy Groves" w:date="2023-01-26T13:02:00Z"/>
                <w:rFonts w:ascii="Times New Roman" w:hAnsi="Times New Roman"/>
                <w:color w:val="000000"/>
                <w:sz w:val="16"/>
                <w:szCs w:val="16"/>
              </w:rPr>
            </w:pPr>
            <w:del w:id="1281" w:author="Jeremy Groves" w:date="2023-01-26T13:02:00Z">
              <w:r w:rsidRPr="00A769E6" w:rsidDel="002F3BCC">
                <w:rPr>
                  <w:rFonts w:ascii="Times New Roman" w:hAnsi="Times New Roman"/>
                  <w:color w:val="000000"/>
                  <w:sz w:val="16"/>
                  <w:szCs w:val="16"/>
                </w:rPr>
                <w:delText>=1 if Job ended voluntary</w:delText>
              </w:r>
            </w:del>
          </w:p>
        </w:tc>
        <w:tc>
          <w:tcPr>
            <w:tcW w:w="721" w:type="dxa"/>
            <w:tcBorders>
              <w:top w:val="nil"/>
              <w:left w:val="single" w:sz="4" w:space="0" w:color="auto"/>
              <w:bottom w:val="nil"/>
              <w:right w:val="nil"/>
            </w:tcBorders>
            <w:shd w:val="clear" w:color="auto" w:fill="auto"/>
            <w:noWrap/>
            <w:vAlign w:val="center"/>
            <w:tcPrChange w:id="1282" w:author="Jeremy Groves" w:date="2023-01-26T13:02:00Z">
              <w:tcPr>
                <w:tcW w:w="721" w:type="dxa"/>
                <w:tcBorders>
                  <w:top w:val="nil"/>
                  <w:left w:val="single" w:sz="4" w:space="0" w:color="auto"/>
                  <w:bottom w:val="nil"/>
                  <w:right w:val="nil"/>
                </w:tcBorders>
                <w:shd w:val="clear" w:color="auto" w:fill="auto"/>
                <w:noWrap/>
                <w:vAlign w:val="center"/>
              </w:tcPr>
            </w:tcPrChange>
          </w:tcPr>
          <w:p w14:paraId="1783927A" w14:textId="5BB467CD" w:rsidR="00E977A9" w:rsidRPr="00A769E6" w:rsidDel="002F3BCC" w:rsidRDefault="00E977A9" w:rsidP="004962F3">
            <w:pPr>
              <w:jc w:val="center"/>
              <w:rPr>
                <w:del w:id="1283" w:author="Jeremy Groves" w:date="2023-01-26T13:02:00Z"/>
                <w:rFonts w:ascii="Times New Roman" w:hAnsi="Times New Roman"/>
                <w:color w:val="000000"/>
                <w:sz w:val="16"/>
                <w:szCs w:val="16"/>
              </w:rPr>
            </w:pPr>
            <w:del w:id="1284" w:author="Jeremy Groves" w:date="2023-01-26T13:02:00Z">
              <w:r w:rsidRPr="00A769E6" w:rsidDel="002F3BCC">
                <w:rPr>
                  <w:rFonts w:ascii="Times New Roman" w:hAnsi="Times New Roman"/>
                  <w:color w:val="000000"/>
                  <w:sz w:val="16"/>
                  <w:szCs w:val="16"/>
                </w:rPr>
                <w:delText>0.001</w:delText>
              </w:r>
            </w:del>
          </w:p>
        </w:tc>
        <w:tc>
          <w:tcPr>
            <w:tcW w:w="722" w:type="dxa"/>
            <w:tcBorders>
              <w:top w:val="nil"/>
              <w:left w:val="nil"/>
              <w:bottom w:val="nil"/>
              <w:right w:val="single" w:sz="4" w:space="0" w:color="auto"/>
            </w:tcBorders>
            <w:shd w:val="clear" w:color="auto" w:fill="auto"/>
            <w:noWrap/>
            <w:vAlign w:val="center"/>
            <w:tcPrChange w:id="1285" w:author="Jeremy Groves" w:date="2023-01-26T13:02:00Z">
              <w:tcPr>
                <w:tcW w:w="722" w:type="dxa"/>
                <w:tcBorders>
                  <w:top w:val="nil"/>
                  <w:left w:val="nil"/>
                  <w:bottom w:val="nil"/>
                  <w:right w:val="single" w:sz="4" w:space="0" w:color="auto"/>
                </w:tcBorders>
                <w:shd w:val="clear" w:color="auto" w:fill="auto"/>
                <w:noWrap/>
                <w:vAlign w:val="center"/>
              </w:tcPr>
            </w:tcPrChange>
          </w:tcPr>
          <w:p w14:paraId="2D9705CC" w14:textId="32FF1990" w:rsidR="00E977A9" w:rsidRPr="00A769E6" w:rsidDel="002F3BCC" w:rsidRDefault="00E977A9" w:rsidP="004962F3">
            <w:pPr>
              <w:jc w:val="center"/>
              <w:rPr>
                <w:del w:id="1286" w:author="Jeremy Groves" w:date="2023-01-26T13:02:00Z"/>
                <w:rFonts w:ascii="Times New Roman" w:hAnsi="Times New Roman"/>
                <w:color w:val="000000"/>
                <w:sz w:val="16"/>
                <w:szCs w:val="16"/>
              </w:rPr>
            </w:pPr>
            <w:del w:id="1287" w:author="Jeremy Groves" w:date="2023-01-26T13:02:00Z">
              <w:r w:rsidRPr="00A769E6" w:rsidDel="002F3BCC">
                <w:rPr>
                  <w:rFonts w:ascii="Times New Roman" w:hAnsi="Times New Roman"/>
                  <w:color w:val="000000"/>
                  <w:sz w:val="16"/>
                  <w:szCs w:val="16"/>
                </w:rPr>
                <w:delText>0.030</w:delText>
              </w:r>
            </w:del>
          </w:p>
        </w:tc>
        <w:tc>
          <w:tcPr>
            <w:tcW w:w="720" w:type="dxa"/>
            <w:tcBorders>
              <w:top w:val="nil"/>
              <w:left w:val="single" w:sz="4" w:space="0" w:color="auto"/>
              <w:bottom w:val="nil"/>
              <w:right w:val="nil"/>
            </w:tcBorders>
            <w:shd w:val="clear" w:color="auto" w:fill="auto"/>
            <w:noWrap/>
            <w:vAlign w:val="center"/>
            <w:tcPrChange w:id="1288" w:author="Jeremy Groves" w:date="2023-01-26T13:02:00Z">
              <w:tcPr>
                <w:tcW w:w="720" w:type="dxa"/>
                <w:tcBorders>
                  <w:top w:val="nil"/>
                  <w:left w:val="single" w:sz="4" w:space="0" w:color="auto"/>
                  <w:bottom w:val="nil"/>
                  <w:right w:val="nil"/>
                </w:tcBorders>
                <w:shd w:val="clear" w:color="auto" w:fill="auto"/>
                <w:noWrap/>
                <w:vAlign w:val="center"/>
              </w:tcPr>
            </w:tcPrChange>
          </w:tcPr>
          <w:p w14:paraId="15C634C9" w14:textId="7F8466FA" w:rsidR="00E977A9" w:rsidRPr="00A769E6" w:rsidDel="002F3BCC" w:rsidRDefault="00E977A9" w:rsidP="004962F3">
            <w:pPr>
              <w:jc w:val="center"/>
              <w:rPr>
                <w:del w:id="1289" w:author="Jeremy Groves" w:date="2023-01-26T13:02:00Z"/>
                <w:rFonts w:ascii="Times New Roman" w:hAnsi="Times New Roman"/>
                <w:color w:val="000000"/>
                <w:sz w:val="16"/>
                <w:szCs w:val="16"/>
              </w:rPr>
            </w:pPr>
            <w:del w:id="1290" w:author="Jeremy Groves" w:date="2023-01-26T13:02:00Z">
              <w:r w:rsidRPr="00A769E6" w:rsidDel="002F3BCC">
                <w:rPr>
                  <w:rFonts w:ascii="Times New Roman" w:hAnsi="Times New Roman"/>
                  <w:color w:val="000000"/>
                  <w:sz w:val="16"/>
                  <w:szCs w:val="16"/>
                </w:rPr>
                <w:delText>0.001</w:delText>
              </w:r>
            </w:del>
          </w:p>
        </w:tc>
        <w:tc>
          <w:tcPr>
            <w:tcW w:w="720" w:type="dxa"/>
            <w:tcBorders>
              <w:top w:val="nil"/>
              <w:left w:val="nil"/>
              <w:bottom w:val="nil"/>
              <w:right w:val="single" w:sz="4" w:space="0" w:color="auto"/>
            </w:tcBorders>
            <w:shd w:val="clear" w:color="auto" w:fill="auto"/>
            <w:noWrap/>
            <w:vAlign w:val="center"/>
            <w:tcPrChange w:id="1291" w:author="Jeremy Groves" w:date="2023-01-26T13:02:00Z">
              <w:tcPr>
                <w:tcW w:w="720" w:type="dxa"/>
                <w:tcBorders>
                  <w:top w:val="nil"/>
                  <w:left w:val="nil"/>
                  <w:bottom w:val="nil"/>
                  <w:right w:val="single" w:sz="4" w:space="0" w:color="auto"/>
                </w:tcBorders>
                <w:shd w:val="clear" w:color="auto" w:fill="auto"/>
                <w:noWrap/>
                <w:vAlign w:val="center"/>
              </w:tcPr>
            </w:tcPrChange>
          </w:tcPr>
          <w:p w14:paraId="6FE3B60B" w14:textId="156F7178" w:rsidR="00E977A9" w:rsidRPr="00A769E6" w:rsidDel="002F3BCC" w:rsidRDefault="00E977A9" w:rsidP="004962F3">
            <w:pPr>
              <w:jc w:val="center"/>
              <w:rPr>
                <w:del w:id="1292" w:author="Jeremy Groves" w:date="2023-01-26T13:02:00Z"/>
                <w:rFonts w:ascii="Times New Roman" w:hAnsi="Times New Roman"/>
                <w:color w:val="000000"/>
                <w:sz w:val="16"/>
                <w:szCs w:val="16"/>
              </w:rPr>
            </w:pPr>
            <w:del w:id="1293" w:author="Jeremy Groves" w:date="2023-01-26T13:02:00Z">
              <w:r w:rsidRPr="00A769E6" w:rsidDel="002F3BCC">
                <w:rPr>
                  <w:rFonts w:ascii="Times New Roman" w:hAnsi="Times New Roman"/>
                  <w:color w:val="000000"/>
                  <w:sz w:val="16"/>
                  <w:szCs w:val="16"/>
                </w:rPr>
                <w:delText>0.023</w:delText>
              </w:r>
            </w:del>
          </w:p>
        </w:tc>
        <w:tc>
          <w:tcPr>
            <w:tcW w:w="720" w:type="dxa"/>
            <w:tcBorders>
              <w:top w:val="nil"/>
              <w:left w:val="single" w:sz="4" w:space="0" w:color="auto"/>
              <w:bottom w:val="nil"/>
              <w:right w:val="nil"/>
            </w:tcBorders>
            <w:shd w:val="clear" w:color="auto" w:fill="auto"/>
            <w:noWrap/>
            <w:vAlign w:val="center"/>
            <w:tcPrChange w:id="1294" w:author="Jeremy Groves" w:date="2023-01-26T13:02:00Z">
              <w:tcPr>
                <w:tcW w:w="720" w:type="dxa"/>
                <w:tcBorders>
                  <w:top w:val="nil"/>
                  <w:left w:val="single" w:sz="4" w:space="0" w:color="auto"/>
                  <w:bottom w:val="nil"/>
                  <w:right w:val="nil"/>
                </w:tcBorders>
                <w:shd w:val="clear" w:color="auto" w:fill="auto"/>
                <w:noWrap/>
                <w:vAlign w:val="center"/>
              </w:tcPr>
            </w:tcPrChange>
          </w:tcPr>
          <w:p w14:paraId="0DCBB897" w14:textId="6F60CAC1" w:rsidR="00E977A9" w:rsidRPr="00A769E6" w:rsidDel="002F3BCC" w:rsidRDefault="00E977A9" w:rsidP="004962F3">
            <w:pPr>
              <w:jc w:val="center"/>
              <w:rPr>
                <w:del w:id="1295" w:author="Jeremy Groves" w:date="2023-01-26T13:02:00Z"/>
                <w:rFonts w:ascii="Times New Roman" w:hAnsi="Times New Roman"/>
                <w:color w:val="000000"/>
                <w:sz w:val="16"/>
                <w:szCs w:val="16"/>
              </w:rPr>
            </w:pPr>
            <w:del w:id="1296" w:author="Jeremy Groves" w:date="2023-01-26T13:02:00Z">
              <w:r w:rsidRPr="00A769E6" w:rsidDel="002F3BCC">
                <w:rPr>
                  <w:rFonts w:ascii="Times New Roman" w:hAnsi="Times New Roman"/>
                  <w:color w:val="000000"/>
                  <w:sz w:val="16"/>
                  <w:szCs w:val="16"/>
                </w:rPr>
                <w:delText>0.001</w:delText>
              </w:r>
            </w:del>
          </w:p>
        </w:tc>
        <w:tc>
          <w:tcPr>
            <w:tcW w:w="720" w:type="dxa"/>
            <w:tcBorders>
              <w:top w:val="nil"/>
              <w:left w:val="nil"/>
              <w:bottom w:val="nil"/>
              <w:right w:val="single" w:sz="4" w:space="0" w:color="auto"/>
            </w:tcBorders>
            <w:shd w:val="clear" w:color="auto" w:fill="auto"/>
            <w:noWrap/>
            <w:vAlign w:val="center"/>
            <w:tcPrChange w:id="1297" w:author="Jeremy Groves" w:date="2023-01-26T13:02:00Z">
              <w:tcPr>
                <w:tcW w:w="720" w:type="dxa"/>
                <w:tcBorders>
                  <w:top w:val="nil"/>
                  <w:left w:val="nil"/>
                  <w:bottom w:val="nil"/>
                  <w:right w:val="single" w:sz="4" w:space="0" w:color="auto"/>
                </w:tcBorders>
                <w:shd w:val="clear" w:color="auto" w:fill="auto"/>
                <w:noWrap/>
                <w:vAlign w:val="center"/>
              </w:tcPr>
            </w:tcPrChange>
          </w:tcPr>
          <w:p w14:paraId="5B751E3E" w14:textId="6F4F36DC" w:rsidR="00E977A9" w:rsidRPr="00A769E6" w:rsidDel="002F3BCC" w:rsidRDefault="00E977A9" w:rsidP="004962F3">
            <w:pPr>
              <w:jc w:val="center"/>
              <w:rPr>
                <w:del w:id="1298" w:author="Jeremy Groves" w:date="2023-01-26T13:02:00Z"/>
                <w:rFonts w:ascii="Times New Roman" w:hAnsi="Times New Roman"/>
                <w:color w:val="000000"/>
                <w:sz w:val="16"/>
                <w:szCs w:val="16"/>
              </w:rPr>
            </w:pPr>
            <w:del w:id="1299" w:author="Jeremy Groves" w:date="2023-01-26T13:02:00Z">
              <w:r w:rsidRPr="00A769E6" w:rsidDel="002F3BCC">
                <w:rPr>
                  <w:rFonts w:ascii="Times New Roman" w:hAnsi="Times New Roman"/>
                  <w:color w:val="000000"/>
                  <w:sz w:val="16"/>
                  <w:szCs w:val="16"/>
                </w:rPr>
                <w:delText>0.034</w:delText>
              </w:r>
            </w:del>
          </w:p>
        </w:tc>
        <w:tc>
          <w:tcPr>
            <w:tcW w:w="724" w:type="dxa"/>
            <w:tcBorders>
              <w:top w:val="nil"/>
              <w:left w:val="single" w:sz="4" w:space="0" w:color="auto"/>
              <w:bottom w:val="nil"/>
              <w:right w:val="nil"/>
            </w:tcBorders>
            <w:shd w:val="clear" w:color="auto" w:fill="auto"/>
            <w:noWrap/>
            <w:vAlign w:val="center"/>
            <w:tcPrChange w:id="1300" w:author="Jeremy Groves" w:date="2023-01-26T13:02:00Z">
              <w:tcPr>
                <w:tcW w:w="724" w:type="dxa"/>
                <w:tcBorders>
                  <w:top w:val="nil"/>
                  <w:left w:val="single" w:sz="4" w:space="0" w:color="auto"/>
                  <w:bottom w:val="nil"/>
                  <w:right w:val="nil"/>
                </w:tcBorders>
                <w:shd w:val="clear" w:color="auto" w:fill="auto"/>
                <w:noWrap/>
                <w:vAlign w:val="center"/>
              </w:tcPr>
            </w:tcPrChange>
          </w:tcPr>
          <w:p w14:paraId="371622DD" w14:textId="4CF893BA" w:rsidR="00E977A9" w:rsidRPr="00A769E6" w:rsidDel="002F3BCC" w:rsidRDefault="00E977A9" w:rsidP="004962F3">
            <w:pPr>
              <w:jc w:val="center"/>
              <w:rPr>
                <w:del w:id="1301" w:author="Jeremy Groves" w:date="2023-01-26T13:02:00Z"/>
                <w:rFonts w:ascii="Times New Roman" w:hAnsi="Times New Roman"/>
                <w:color w:val="000000"/>
                <w:sz w:val="16"/>
                <w:szCs w:val="16"/>
              </w:rPr>
            </w:pPr>
            <w:del w:id="1302" w:author="Jeremy Groves" w:date="2023-01-26T13:02:00Z">
              <w:r w:rsidRPr="00A769E6" w:rsidDel="002F3BCC">
                <w:rPr>
                  <w:rFonts w:ascii="Times New Roman" w:hAnsi="Times New Roman"/>
                  <w:color w:val="000000"/>
                  <w:sz w:val="16"/>
                  <w:szCs w:val="16"/>
                </w:rPr>
                <w:delText>0.001</w:delText>
              </w:r>
            </w:del>
          </w:p>
        </w:tc>
        <w:tc>
          <w:tcPr>
            <w:tcW w:w="720" w:type="dxa"/>
            <w:tcBorders>
              <w:top w:val="nil"/>
              <w:left w:val="nil"/>
              <w:bottom w:val="nil"/>
              <w:right w:val="nil"/>
            </w:tcBorders>
            <w:shd w:val="clear" w:color="auto" w:fill="auto"/>
            <w:noWrap/>
            <w:vAlign w:val="center"/>
            <w:tcPrChange w:id="1303" w:author="Jeremy Groves" w:date="2023-01-26T13:02:00Z">
              <w:tcPr>
                <w:tcW w:w="720" w:type="dxa"/>
                <w:tcBorders>
                  <w:top w:val="nil"/>
                  <w:left w:val="nil"/>
                  <w:bottom w:val="nil"/>
                  <w:right w:val="nil"/>
                </w:tcBorders>
                <w:shd w:val="clear" w:color="auto" w:fill="auto"/>
                <w:noWrap/>
                <w:vAlign w:val="center"/>
              </w:tcPr>
            </w:tcPrChange>
          </w:tcPr>
          <w:p w14:paraId="6744592A" w14:textId="77481F82" w:rsidR="00E977A9" w:rsidRPr="00A769E6" w:rsidDel="002F3BCC" w:rsidRDefault="00E977A9" w:rsidP="004962F3">
            <w:pPr>
              <w:jc w:val="center"/>
              <w:rPr>
                <w:del w:id="1304" w:author="Jeremy Groves" w:date="2023-01-26T13:02:00Z"/>
                <w:rFonts w:ascii="Times New Roman" w:hAnsi="Times New Roman"/>
                <w:color w:val="000000"/>
                <w:sz w:val="16"/>
                <w:szCs w:val="16"/>
              </w:rPr>
            </w:pPr>
            <w:del w:id="1305" w:author="Jeremy Groves" w:date="2023-01-26T13:02:00Z">
              <w:r w:rsidRPr="00A769E6" w:rsidDel="002F3BCC">
                <w:rPr>
                  <w:rFonts w:ascii="Times New Roman" w:hAnsi="Times New Roman"/>
                  <w:color w:val="000000"/>
                  <w:sz w:val="16"/>
                  <w:szCs w:val="16"/>
                </w:rPr>
                <w:delText>0.038</w:delText>
              </w:r>
            </w:del>
          </w:p>
        </w:tc>
      </w:tr>
      <w:tr w:rsidR="00E977A9" w:rsidRPr="00A769E6" w:rsidDel="002F3BCC" w14:paraId="053D18E2" w14:textId="0B0DE96B" w:rsidTr="002F3BCC">
        <w:tblPrEx>
          <w:tblW w:w="10267" w:type="dxa"/>
          <w:jc w:val="center"/>
          <w:tblLayout w:type="fixed"/>
          <w:tblCellMar>
            <w:left w:w="29" w:type="dxa"/>
            <w:right w:w="29" w:type="dxa"/>
          </w:tblCellMar>
          <w:tblPrExChange w:id="1306" w:author="Jeremy Groves" w:date="2023-01-26T13:02:00Z">
            <w:tblPrEx>
              <w:tblW w:w="10267" w:type="dxa"/>
              <w:jc w:val="center"/>
              <w:tblLayout w:type="fixed"/>
              <w:tblCellMar>
                <w:left w:w="29" w:type="dxa"/>
                <w:right w:w="29" w:type="dxa"/>
              </w:tblCellMar>
            </w:tblPrEx>
          </w:tblPrExChange>
        </w:tblPrEx>
        <w:trPr>
          <w:trHeight w:val="245"/>
          <w:jc w:val="center"/>
          <w:del w:id="1307" w:author="Jeremy Groves" w:date="2023-01-26T13:02:00Z"/>
          <w:trPrChange w:id="1308"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1309" w:author="Jeremy Groves" w:date="2023-01-26T13:02:00Z">
              <w:tcPr>
                <w:tcW w:w="1260" w:type="dxa"/>
                <w:tcBorders>
                  <w:top w:val="nil"/>
                  <w:left w:val="nil"/>
                  <w:bottom w:val="nil"/>
                  <w:right w:val="single" w:sz="4" w:space="0" w:color="auto"/>
                </w:tcBorders>
                <w:shd w:val="clear" w:color="auto" w:fill="auto"/>
                <w:noWrap/>
                <w:vAlign w:val="center"/>
              </w:tcPr>
            </w:tcPrChange>
          </w:tcPr>
          <w:p w14:paraId="3ED589B9" w14:textId="4D6D8DC7" w:rsidR="00E977A9" w:rsidRPr="00A769E6" w:rsidDel="002F3BCC" w:rsidRDefault="00E977A9" w:rsidP="004962F3">
            <w:pPr>
              <w:rPr>
                <w:del w:id="1310" w:author="Jeremy Groves" w:date="2023-01-26T13:02:00Z"/>
                <w:rFonts w:ascii="Times New Roman" w:hAnsi="Times New Roman"/>
                <w:color w:val="000000"/>
                <w:sz w:val="16"/>
                <w:szCs w:val="16"/>
              </w:rPr>
            </w:pPr>
            <w:del w:id="1311" w:author="Jeremy Groves" w:date="2023-01-26T13:02:00Z">
              <w:r w:rsidRPr="00A769E6" w:rsidDel="002F3BCC">
                <w:rPr>
                  <w:rFonts w:ascii="Times New Roman" w:hAnsi="Times New Roman"/>
                  <w:color w:val="000000"/>
                  <w:sz w:val="16"/>
                  <w:szCs w:val="16"/>
                </w:rPr>
                <w:delText>Quit</w:delText>
              </w:r>
            </w:del>
          </w:p>
        </w:tc>
        <w:tc>
          <w:tcPr>
            <w:tcW w:w="3237" w:type="dxa"/>
            <w:tcBorders>
              <w:top w:val="nil"/>
              <w:left w:val="single" w:sz="4" w:space="0" w:color="auto"/>
              <w:bottom w:val="nil"/>
              <w:right w:val="single" w:sz="4" w:space="0" w:color="auto"/>
            </w:tcBorders>
            <w:shd w:val="clear" w:color="auto" w:fill="auto"/>
            <w:vAlign w:val="center"/>
            <w:tcPrChange w:id="1312"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2111494A" w14:textId="7EE4E2F5" w:rsidR="00E977A9" w:rsidRPr="00A769E6" w:rsidDel="002F3BCC" w:rsidRDefault="00E977A9" w:rsidP="004962F3">
            <w:pPr>
              <w:rPr>
                <w:del w:id="1313" w:author="Jeremy Groves" w:date="2023-01-26T13:02:00Z"/>
                <w:rFonts w:ascii="Times New Roman" w:hAnsi="Times New Roman"/>
                <w:color w:val="000000"/>
                <w:sz w:val="16"/>
                <w:szCs w:val="16"/>
              </w:rPr>
            </w:pPr>
            <w:del w:id="1314" w:author="Jeremy Groves" w:date="2023-01-26T13:02:00Z">
              <w:r w:rsidRPr="00A769E6" w:rsidDel="002F3BCC">
                <w:rPr>
                  <w:rFonts w:ascii="Times New Roman" w:hAnsi="Times New Roman"/>
                  <w:color w:val="000000"/>
                  <w:sz w:val="16"/>
                  <w:szCs w:val="16"/>
                </w:rPr>
                <w:delText>=1 if Job ended due to illness</w:delText>
              </w:r>
            </w:del>
          </w:p>
        </w:tc>
        <w:tc>
          <w:tcPr>
            <w:tcW w:w="721" w:type="dxa"/>
            <w:tcBorders>
              <w:top w:val="nil"/>
              <w:left w:val="single" w:sz="4" w:space="0" w:color="auto"/>
              <w:bottom w:val="nil"/>
              <w:right w:val="nil"/>
            </w:tcBorders>
            <w:shd w:val="clear" w:color="auto" w:fill="auto"/>
            <w:noWrap/>
            <w:vAlign w:val="center"/>
            <w:tcPrChange w:id="1315" w:author="Jeremy Groves" w:date="2023-01-26T13:02:00Z">
              <w:tcPr>
                <w:tcW w:w="721" w:type="dxa"/>
                <w:tcBorders>
                  <w:top w:val="nil"/>
                  <w:left w:val="single" w:sz="4" w:space="0" w:color="auto"/>
                  <w:bottom w:val="nil"/>
                  <w:right w:val="nil"/>
                </w:tcBorders>
                <w:shd w:val="clear" w:color="auto" w:fill="auto"/>
                <w:noWrap/>
                <w:vAlign w:val="center"/>
              </w:tcPr>
            </w:tcPrChange>
          </w:tcPr>
          <w:p w14:paraId="2F354F82" w14:textId="2DE3BEC6" w:rsidR="00E977A9" w:rsidRPr="00A769E6" w:rsidDel="002F3BCC" w:rsidRDefault="00E977A9" w:rsidP="004962F3">
            <w:pPr>
              <w:jc w:val="center"/>
              <w:rPr>
                <w:del w:id="1316" w:author="Jeremy Groves" w:date="2023-01-26T13:02:00Z"/>
                <w:rFonts w:ascii="Times New Roman" w:hAnsi="Times New Roman"/>
                <w:color w:val="000000"/>
                <w:sz w:val="16"/>
                <w:szCs w:val="16"/>
              </w:rPr>
            </w:pPr>
            <w:del w:id="1317" w:author="Jeremy Groves" w:date="2023-01-26T13:02:00Z">
              <w:r w:rsidRPr="00A769E6" w:rsidDel="002F3BCC">
                <w:rPr>
                  <w:rFonts w:ascii="Times New Roman" w:hAnsi="Times New Roman"/>
                  <w:color w:val="000000"/>
                  <w:sz w:val="16"/>
                  <w:szCs w:val="16"/>
                </w:rPr>
                <w:delText>0.027</w:delText>
              </w:r>
            </w:del>
          </w:p>
        </w:tc>
        <w:tc>
          <w:tcPr>
            <w:tcW w:w="722" w:type="dxa"/>
            <w:tcBorders>
              <w:top w:val="nil"/>
              <w:left w:val="nil"/>
              <w:bottom w:val="nil"/>
              <w:right w:val="single" w:sz="4" w:space="0" w:color="auto"/>
            </w:tcBorders>
            <w:shd w:val="clear" w:color="auto" w:fill="auto"/>
            <w:noWrap/>
            <w:vAlign w:val="center"/>
            <w:tcPrChange w:id="1318" w:author="Jeremy Groves" w:date="2023-01-26T13:02:00Z">
              <w:tcPr>
                <w:tcW w:w="722" w:type="dxa"/>
                <w:tcBorders>
                  <w:top w:val="nil"/>
                  <w:left w:val="nil"/>
                  <w:bottom w:val="nil"/>
                  <w:right w:val="single" w:sz="4" w:space="0" w:color="auto"/>
                </w:tcBorders>
                <w:shd w:val="clear" w:color="auto" w:fill="auto"/>
                <w:noWrap/>
                <w:vAlign w:val="center"/>
              </w:tcPr>
            </w:tcPrChange>
          </w:tcPr>
          <w:p w14:paraId="2B380DD6" w14:textId="151A8FD1" w:rsidR="00E977A9" w:rsidRPr="00A769E6" w:rsidDel="002F3BCC" w:rsidRDefault="00E977A9" w:rsidP="004962F3">
            <w:pPr>
              <w:jc w:val="center"/>
              <w:rPr>
                <w:del w:id="1319" w:author="Jeremy Groves" w:date="2023-01-26T13:02:00Z"/>
                <w:rFonts w:ascii="Times New Roman" w:hAnsi="Times New Roman"/>
                <w:color w:val="000000"/>
                <w:sz w:val="16"/>
                <w:szCs w:val="16"/>
              </w:rPr>
            </w:pPr>
            <w:del w:id="1320" w:author="Jeremy Groves" w:date="2023-01-26T13:02:00Z">
              <w:r w:rsidRPr="00A769E6" w:rsidDel="002F3BCC">
                <w:rPr>
                  <w:rFonts w:ascii="Times New Roman" w:hAnsi="Times New Roman"/>
                  <w:color w:val="000000"/>
                  <w:sz w:val="16"/>
                  <w:szCs w:val="16"/>
                </w:rPr>
                <w:delText>0.161</w:delText>
              </w:r>
            </w:del>
          </w:p>
        </w:tc>
        <w:tc>
          <w:tcPr>
            <w:tcW w:w="720" w:type="dxa"/>
            <w:tcBorders>
              <w:top w:val="nil"/>
              <w:left w:val="single" w:sz="4" w:space="0" w:color="auto"/>
              <w:bottom w:val="nil"/>
              <w:right w:val="nil"/>
            </w:tcBorders>
            <w:shd w:val="clear" w:color="auto" w:fill="auto"/>
            <w:noWrap/>
            <w:vAlign w:val="center"/>
            <w:tcPrChange w:id="1321" w:author="Jeremy Groves" w:date="2023-01-26T13:02:00Z">
              <w:tcPr>
                <w:tcW w:w="720" w:type="dxa"/>
                <w:tcBorders>
                  <w:top w:val="nil"/>
                  <w:left w:val="single" w:sz="4" w:space="0" w:color="auto"/>
                  <w:bottom w:val="nil"/>
                  <w:right w:val="nil"/>
                </w:tcBorders>
                <w:shd w:val="clear" w:color="auto" w:fill="auto"/>
                <w:noWrap/>
                <w:vAlign w:val="center"/>
              </w:tcPr>
            </w:tcPrChange>
          </w:tcPr>
          <w:p w14:paraId="20779BE4" w14:textId="370C0F41" w:rsidR="00E977A9" w:rsidRPr="00A769E6" w:rsidDel="002F3BCC" w:rsidRDefault="00E977A9" w:rsidP="004962F3">
            <w:pPr>
              <w:jc w:val="center"/>
              <w:rPr>
                <w:del w:id="1322" w:author="Jeremy Groves" w:date="2023-01-26T13:02:00Z"/>
                <w:rFonts w:ascii="Times New Roman" w:hAnsi="Times New Roman"/>
                <w:color w:val="000000"/>
                <w:sz w:val="16"/>
                <w:szCs w:val="16"/>
              </w:rPr>
            </w:pPr>
            <w:del w:id="1323" w:author="Jeremy Groves" w:date="2023-01-26T13:02:00Z">
              <w:r w:rsidRPr="00A769E6" w:rsidDel="002F3BCC">
                <w:rPr>
                  <w:rFonts w:ascii="Times New Roman" w:hAnsi="Times New Roman"/>
                  <w:color w:val="000000"/>
                  <w:sz w:val="16"/>
                  <w:szCs w:val="16"/>
                </w:rPr>
                <w:delText>0.027</w:delText>
              </w:r>
            </w:del>
          </w:p>
        </w:tc>
        <w:tc>
          <w:tcPr>
            <w:tcW w:w="720" w:type="dxa"/>
            <w:tcBorders>
              <w:top w:val="nil"/>
              <w:left w:val="nil"/>
              <w:bottom w:val="nil"/>
              <w:right w:val="single" w:sz="4" w:space="0" w:color="auto"/>
            </w:tcBorders>
            <w:shd w:val="clear" w:color="auto" w:fill="auto"/>
            <w:noWrap/>
            <w:vAlign w:val="center"/>
            <w:tcPrChange w:id="1324" w:author="Jeremy Groves" w:date="2023-01-26T13:02:00Z">
              <w:tcPr>
                <w:tcW w:w="720" w:type="dxa"/>
                <w:tcBorders>
                  <w:top w:val="nil"/>
                  <w:left w:val="nil"/>
                  <w:bottom w:val="nil"/>
                  <w:right w:val="single" w:sz="4" w:space="0" w:color="auto"/>
                </w:tcBorders>
                <w:shd w:val="clear" w:color="auto" w:fill="auto"/>
                <w:noWrap/>
                <w:vAlign w:val="center"/>
              </w:tcPr>
            </w:tcPrChange>
          </w:tcPr>
          <w:p w14:paraId="27A448CE" w14:textId="64B211A5" w:rsidR="00E977A9" w:rsidRPr="00A769E6" w:rsidDel="002F3BCC" w:rsidRDefault="00E977A9" w:rsidP="004962F3">
            <w:pPr>
              <w:jc w:val="center"/>
              <w:rPr>
                <w:del w:id="1325" w:author="Jeremy Groves" w:date="2023-01-26T13:02:00Z"/>
                <w:rFonts w:ascii="Times New Roman" w:hAnsi="Times New Roman"/>
                <w:color w:val="000000"/>
                <w:sz w:val="16"/>
                <w:szCs w:val="16"/>
              </w:rPr>
            </w:pPr>
            <w:del w:id="1326" w:author="Jeremy Groves" w:date="2023-01-26T13:02:00Z">
              <w:r w:rsidRPr="00A769E6" w:rsidDel="002F3BCC">
                <w:rPr>
                  <w:rFonts w:ascii="Times New Roman" w:hAnsi="Times New Roman"/>
                  <w:color w:val="000000"/>
                  <w:sz w:val="16"/>
                  <w:szCs w:val="16"/>
                </w:rPr>
                <w:delText>0.161</w:delText>
              </w:r>
            </w:del>
          </w:p>
        </w:tc>
        <w:tc>
          <w:tcPr>
            <w:tcW w:w="720" w:type="dxa"/>
            <w:tcBorders>
              <w:top w:val="nil"/>
              <w:left w:val="single" w:sz="4" w:space="0" w:color="auto"/>
              <w:bottom w:val="nil"/>
              <w:right w:val="nil"/>
            </w:tcBorders>
            <w:shd w:val="clear" w:color="auto" w:fill="auto"/>
            <w:noWrap/>
            <w:vAlign w:val="center"/>
            <w:tcPrChange w:id="1327" w:author="Jeremy Groves" w:date="2023-01-26T13:02:00Z">
              <w:tcPr>
                <w:tcW w:w="720" w:type="dxa"/>
                <w:tcBorders>
                  <w:top w:val="nil"/>
                  <w:left w:val="single" w:sz="4" w:space="0" w:color="auto"/>
                  <w:bottom w:val="nil"/>
                  <w:right w:val="nil"/>
                </w:tcBorders>
                <w:shd w:val="clear" w:color="auto" w:fill="auto"/>
                <w:noWrap/>
                <w:vAlign w:val="center"/>
              </w:tcPr>
            </w:tcPrChange>
          </w:tcPr>
          <w:p w14:paraId="6489CB8B" w14:textId="1E5BC966" w:rsidR="00E977A9" w:rsidRPr="00A769E6" w:rsidDel="002F3BCC" w:rsidRDefault="00E977A9" w:rsidP="004962F3">
            <w:pPr>
              <w:jc w:val="center"/>
              <w:rPr>
                <w:del w:id="1328" w:author="Jeremy Groves" w:date="2023-01-26T13:02:00Z"/>
                <w:rFonts w:ascii="Times New Roman" w:hAnsi="Times New Roman"/>
                <w:color w:val="000000"/>
                <w:sz w:val="16"/>
                <w:szCs w:val="16"/>
              </w:rPr>
            </w:pPr>
            <w:del w:id="1329" w:author="Jeremy Groves" w:date="2023-01-26T13:02:00Z">
              <w:r w:rsidRPr="00A769E6" w:rsidDel="002F3BCC">
                <w:rPr>
                  <w:rFonts w:ascii="Times New Roman" w:hAnsi="Times New Roman"/>
                  <w:color w:val="000000"/>
                  <w:sz w:val="16"/>
                  <w:szCs w:val="16"/>
                </w:rPr>
                <w:delText>0.027</w:delText>
              </w:r>
            </w:del>
          </w:p>
        </w:tc>
        <w:tc>
          <w:tcPr>
            <w:tcW w:w="720" w:type="dxa"/>
            <w:tcBorders>
              <w:top w:val="nil"/>
              <w:left w:val="nil"/>
              <w:bottom w:val="nil"/>
              <w:right w:val="single" w:sz="4" w:space="0" w:color="auto"/>
            </w:tcBorders>
            <w:shd w:val="clear" w:color="auto" w:fill="auto"/>
            <w:noWrap/>
            <w:vAlign w:val="center"/>
            <w:tcPrChange w:id="1330" w:author="Jeremy Groves" w:date="2023-01-26T13:02:00Z">
              <w:tcPr>
                <w:tcW w:w="720" w:type="dxa"/>
                <w:tcBorders>
                  <w:top w:val="nil"/>
                  <w:left w:val="nil"/>
                  <w:bottom w:val="nil"/>
                  <w:right w:val="single" w:sz="4" w:space="0" w:color="auto"/>
                </w:tcBorders>
                <w:shd w:val="clear" w:color="auto" w:fill="auto"/>
                <w:noWrap/>
                <w:vAlign w:val="center"/>
              </w:tcPr>
            </w:tcPrChange>
          </w:tcPr>
          <w:p w14:paraId="155282FE" w14:textId="424A1B75" w:rsidR="00E977A9" w:rsidRPr="00A769E6" w:rsidDel="002F3BCC" w:rsidRDefault="00E977A9" w:rsidP="004962F3">
            <w:pPr>
              <w:jc w:val="center"/>
              <w:rPr>
                <w:del w:id="1331" w:author="Jeremy Groves" w:date="2023-01-26T13:02:00Z"/>
                <w:rFonts w:ascii="Times New Roman" w:hAnsi="Times New Roman"/>
                <w:color w:val="000000"/>
                <w:sz w:val="16"/>
                <w:szCs w:val="16"/>
              </w:rPr>
            </w:pPr>
            <w:del w:id="1332" w:author="Jeremy Groves" w:date="2023-01-26T13:02:00Z">
              <w:r w:rsidRPr="00A769E6" w:rsidDel="002F3BCC">
                <w:rPr>
                  <w:rFonts w:ascii="Times New Roman" w:hAnsi="Times New Roman"/>
                  <w:color w:val="000000"/>
                  <w:sz w:val="16"/>
                  <w:szCs w:val="16"/>
                </w:rPr>
                <w:delText>0.162</w:delText>
              </w:r>
            </w:del>
          </w:p>
        </w:tc>
        <w:tc>
          <w:tcPr>
            <w:tcW w:w="724" w:type="dxa"/>
            <w:tcBorders>
              <w:top w:val="nil"/>
              <w:left w:val="single" w:sz="4" w:space="0" w:color="auto"/>
              <w:bottom w:val="nil"/>
              <w:right w:val="nil"/>
            </w:tcBorders>
            <w:shd w:val="clear" w:color="auto" w:fill="auto"/>
            <w:noWrap/>
            <w:vAlign w:val="center"/>
            <w:tcPrChange w:id="1333" w:author="Jeremy Groves" w:date="2023-01-26T13:02:00Z">
              <w:tcPr>
                <w:tcW w:w="724" w:type="dxa"/>
                <w:tcBorders>
                  <w:top w:val="nil"/>
                  <w:left w:val="single" w:sz="4" w:space="0" w:color="auto"/>
                  <w:bottom w:val="nil"/>
                  <w:right w:val="nil"/>
                </w:tcBorders>
                <w:shd w:val="clear" w:color="auto" w:fill="auto"/>
                <w:noWrap/>
                <w:vAlign w:val="center"/>
              </w:tcPr>
            </w:tcPrChange>
          </w:tcPr>
          <w:p w14:paraId="1978088B" w14:textId="300C2355" w:rsidR="00E977A9" w:rsidRPr="00A769E6" w:rsidDel="002F3BCC" w:rsidRDefault="00E977A9" w:rsidP="004962F3">
            <w:pPr>
              <w:jc w:val="center"/>
              <w:rPr>
                <w:del w:id="1334" w:author="Jeremy Groves" w:date="2023-01-26T13:02:00Z"/>
                <w:rFonts w:ascii="Times New Roman" w:hAnsi="Times New Roman"/>
                <w:color w:val="000000"/>
                <w:sz w:val="16"/>
                <w:szCs w:val="16"/>
              </w:rPr>
            </w:pPr>
            <w:del w:id="1335" w:author="Jeremy Groves" w:date="2023-01-26T13:02:00Z">
              <w:r w:rsidRPr="00A769E6" w:rsidDel="002F3BCC">
                <w:rPr>
                  <w:rFonts w:ascii="Times New Roman" w:hAnsi="Times New Roman"/>
                  <w:color w:val="000000"/>
                  <w:sz w:val="16"/>
                  <w:szCs w:val="16"/>
                </w:rPr>
                <w:delText>0.026</w:delText>
              </w:r>
            </w:del>
          </w:p>
        </w:tc>
        <w:tc>
          <w:tcPr>
            <w:tcW w:w="720" w:type="dxa"/>
            <w:tcBorders>
              <w:top w:val="nil"/>
              <w:left w:val="nil"/>
              <w:bottom w:val="nil"/>
              <w:right w:val="nil"/>
            </w:tcBorders>
            <w:shd w:val="clear" w:color="auto" w:fill="auto"/>
            <w:noWrap/>
            <w:vAlign w:val="center"/>
            <w:tcPrChange w:id="1336" w:author="Jeremy Groves" w:date="2023-01-26T13:02:00Z">
              <w:tcPr>
                <w:tcW w:w="720" w:type="dxa"/>
                <w:tcBorders>
                  <w:top w:val="nil"/>
                  <w:left w:val="nil"/>
                  <w:bottom w:val="nil"/>
                  <w:right w:val="nil"/>
                </w:tcBorders>
                <w:shd w:val="clear" w:color="auto" w:fill="auto"/>
                <w:noWrap/>
                <w:vAlign w:val="center"/>
              </w:tcPr>
            </w:tcPrChange>
          </w:tcPr>
          <w:p w14:paraId="2CEC6DCD" w14:textId="5CB446D3" w:rsidR="00E977A9" w:rsidRPr="00A769E6" w:rsidDel="002F3BCC" w:rsidRDefault="00E977A9" w:rsidP="004962F3">
            <w:pPr>
              <w:jc w:val="center"/>
              <w:rPr>
                <w:del w:id="1337" w:author="Jeremy Groves" w:date="2023-01-26T13:02:00Z"/>
                <w:rFonts w:ascii="Times New Roman" w:hAnsi="Times New Roman"/>
                <w:color w:val="000000"/>
                <w:sz w:val="16"/>
                <w:szCs w:val="16"/>
              </w:rPr>
            </w:pPr>
            <w:del w:id="1338" w:author="Jeremy Groves" w:date="2023-01-26T13:02:00Z">
              <w:r w:rsidRPr="00A769E6" w:rsidDel="002F3BCC">
                <w:rPr>
                  <w:rFonts w:ascii="Times New Roman" w:hAnsi="Times New Roman"/>
                  <w:color w:val="000000"/>
                  <w:sz w:val="16"/>
                  <w:szCs w:val="16"/>
                </w:rPr>
                <w:delText>0.160</w:delText>
              </w:r>
            </w:del>
          </w:p>
        </w:tc>
      </w:tr>
      <w:tr w:rsidR="00E977A9" w:rsidRPr="00A769E6" w:rsidDel="002F3BCC" w14:paraId="0F9F1671" w14:textId="78E1C023" w:rsidTr="002F3BCC">
        <w:tblPrEx>
          <w:tblW w:w="10267" w:type="dxa"/>
          <w:jc w:val="center"/>
          <w:tblLayout w:type="fixed"/>
          <w:tblCellMar>
            <w:left w:w="29" w:type="dxa"/>
            <w:right w:w="29" w:type="dxa"/>
          </w:tblCellMar>
          <w:tblPrExChange w:id="1339" w:author="Jeremy Groves" w:date="2023-01-26T13:02:00Z">
            <w:tblPrEx>
              <w:tblW w:w="10267" w:type="dxa"/>
              <w:jc w:val="center"/>
              <w:tblLayout w:type="fixed"/>
              <w:tblCellMar>
                <w:left w:w="29" w:type="dxa"/>
                <w:right w:w="29" w:type="dxa"/>
              </w:tblCellMar>
            </w:tblPrEx>
          </w:tblPrExChange>
        </w:tblPrEx>
        <w:trPr>
          <w:trHeight w:val="245"/>
          <w:jc w:val="center"/>
          <w:del w:id="1340" w:author="Jeremy Groves" w:date="2023-01-26T13:02:00Z"/>
          <w:trPrChange w:id="1341" w:author="Jeremy Groves" w:date="2023-01-26T13:02:00Z">
            <w:trPr>
              <w:trHeight w:val="245"/>
              <w:jc w:val="center"/>
            </w:trPr>
          </w:trPrChange>
        </w:trPr>
        <w:tc>
          <w:tcPr>
            <w:tcW w:w="1260" w:type="dxa"/>
            <w:tcBorders>
              <w:top w:val="nil"/>
              <w:left w:val="nil"/>
              <w:bottom w:val="nil"/>
              <w:right w:val="single" w:sz="4" w:space="0" w:color="auto"/>
            </w:tcBorders>
            <w:shd w:val="clear" w:color="auto" w:fill="auto"/>
            <w:noWrap/>
            <w:vAlign w:val="center"/>
            <w:tcPrChange w:id="1342" w:author="Jeremy Groves" w:date="2023-01-26T13:02:00Z">
              <w:tcPr>
                <w:tcW w:w="1260" w:type="dxa"/>
                <w:tcBorders>
                  <w:top w:val="nil"/>
                  <w:left w:val="nil"/>
                  <w:bottom w:val="nil"/>
                  <w:right w:val="single" w:sz="4" w:space="0" w:color="auto"/>
                </w:tcBorders>
                <w:shd w:val="clear" w:color="auto" w:fill="auto"/>
                <w:noWrap/>
                <w:vAlign w:val="center"/>
              </w:tcPr>
            </w:tcPrChange>
          </w:tcPr>
          <w:p w14:paraId="13F04D8D" w14:textId="2FC05C67" w:rsidR="00E977A9" w:rsidRPr="00A769E6" w:rsidDel="002F3BCC" w:rsidRDefault="00E977A9" w:rsidP="004962F3">
            <w:pPr>
              <w:rPr>
                <w:del w:id="1343" w:author="Jeremy Groves" w:date="2023-01-26T13:02:00Z"/>
                <w:rFonts w:ascii="Times New Roman" w:hAnsi="Times New Roman"/>
                <w:color w:val="000000"/>
                <w:sz w:val="16"/>
                <w:szCs w:val="16"/>
              </w:rPr>
            </w:pPr>
            <w:del w:id="1344" w:author="Jeremy Groves" w:date="2023-01-26T13:02:00Z">
              <w:r w:rsidRPr="00A769E6" w:rsidDel="002F3BCC">
                <w:rPr>
                  <w:rFonts w:ascii="Times New Roman" w:hAnsi="Times New Roman"/>
                  <w:color w:val="000000"/>
                  <w:sz w:val="16"/>
                  <w:szCs w:val="16"/>
                </w:rPr>
                <w:delText>Union</w:delText>
              </w:r>
            </w:del>
          </w:p>
        </w:tc>
        <w:tc>
          <w:tcPr>
            <w:tcW w:w="3237" w:type="dxa"/>
            <w:tcBorders>
              <w:top w:val="nil"/>
              <w:left w:val="single" w:sz="4" w:space="0" w:color="auto"/>
              <w:bottom w:val="nil"/>
              <w:right w:val="single" w:sz="4" w:space="0" w:color="auto"/>
            </w:tcBorders>
            <w:shd w:val="clear" w:color="auto" w:fill="auto"/>
            <w:vAlign w:val="center"/>
            <w:tcPrChange w:id="1345" w:author="Jeremy Groves" w:date="2023-01-26T13:02:00Z">
              <w:tcPr>
                <w:tcW w:w="3237" w:type="dxa"/>
                <w:tcBorders>
                  <w:top w:val="nil"/>
                  <w:left w:val="single" w:sz="4" w:space="0" w:color="auto"/>
                  <w:bottom w:val="nil"/>
                  <w:right w:val="single" w:sz="4" w:space="0" w:color="auto"/>
                </w:tcBorders>
                <w:shd w:val="clear" w:color="auto" w:fill="auto"/>
                <w:vAlign w:val="center"/>
              </w:tcPr>
            </w:tcPrChange>
          </w:tcPr>
          <w:p w14:paraId="04DBDD96" w14:textId="01A5AD8B" w:rsidR="00E977A9" w:rsidRPr="00A769E6" w:rsidDel="002F3BCC" w:rsidRDefault="00E977A9" w:rsidP="004962F3">
            <w:pPr>
              <w:rPr>
                <w:del w:id="1346" w:author="Jeremy Groves" w:date="2023-01-26T13:02:00Z"/>
                <w:rFonts w:ascii="Times New Roman" w:hAnsi="Times New Roman"/>
                <w:color w:val="000000"/>
                <w:sz w:val="16"/>
                <w:szCs w:val="16"/>
              </w:rPr>
            </w:pPr>
            <w:del w:id="1347" w:author="Jeremy Groves" w:date="2023-01-26T13:02:00Z">
              <w:r w:rsidRPr="00A769E6" w:rsidDel="002F3BCC">
                <w:rPr>
                  <w:rFonts w:ascii="Times New Roman" w:hAnsi="Times New Roman"/>
                  <w:color w:val="000000"/>
                  <w:sz w:val="16"/>
                  <w:szCs w:val="16"/>
                </w:rPr>
                <w:delText>=1 if Job before gap had union</w:delText>
              </w:r>
            </w:del>
          </w:p>
        </w:tc>
        <w:tc>
          <w:tcPr>
            <w:tcW w:w="721" w:type="dxa"/>
            <w:tcBorders>
              <w:top w:val="nil"/>
              <w:left w:val="single" w:sz="4" w:space="0" w:color="auto"/>
              <w:bottom w:val="nil"/>
              <w:right w:val="nil"/>
            </w:tcBorders>
            <w:shd w:val="clear" w:color="auto" w:fill="auto"/>
            <w:noWrap/>
            <w:vAlign w:val="center"/>
            <w:tcPrChange w:id="1348" w:author="Jeremy Groves" w:date="2023-01-26T13:02:00Z">
              <w:tcPr>
                <w:tcW w:w="721" w:type="dxa"/>
                <w:tcBorders>
                  <w:top w:val="nil"/>
                  <w:left w:val="single" w:sz="4" w:space="0" w:color="auto"/>
                  <w:bottom w:val="nil"/>
                  <w:right w:val="nil"/>
                </w:tcBorders>
                <w:shd w:val="clear" w:color="auto" w:fill="auto"/>
                <w:noWrap/>
                <w:vAlign w:val="center"/>
              </w:tcPr>
            </w:tcPrChange>
          </w:tcPr>
          <w:p w14:paraId="01D08249" w14:textId="4BFF63F8" w:rsidR="00E977A9" w:rsidRPr="00A769E6" w:rsidDel="002F3BCC" w:rsidRDefault="00E977A9" w:rsidP="004962F3">
            <w:pPr>
              <w:jc w:val="center"/>
              <w:rPr>
                <w:del w:id="1349" w:author="Jeremy Groves" w:date="2023-01-26T13:02:00Z"/>
                <w:rFonts w:ascii="Times New Roman" w:hAnsi="Times New Roman"/>
                <w:color w:val="000000"/>
                <w:sz w:val="16"/>
                <w:szCs w:val="16"/>
              </w:rPr>
            </w:pPr>
            <w:del w:id="1350" w:author="Jeremy Groves" w:date="2023-01-26T13:02:00Z">
              <w:r w:rsidRPr="00A769E6" w:rsidDel="002F3BCC">
                <w:rPr>
                  <w:rFonts w:ascii="Times New Roman" w:hAnsi="Times New Roman"/>
                  <w:color w:val="000000"/>
                  <w:sz w:val="16"/>
                  <w:szCs w:val="16"/>
                </w:rPr>
                <w:delText>0.019</w:delText>
              </w:r>
            </w:del>
          </w:p>
        </w:tc>
        <w:tc>
          <w:tcPr>
            <w:tcW w:w="722" w:type="dxa"/>
            <w:tcBorders>
              <w:top w:val="nil"/>
              <w:left w:val="nil"/>
              <w:bottom w:val="nil"/>
              <w:right w:val="single" w:sz="4" w:space="0" w:color="auto"/>
            </w:tcBorders>
            <w:shd w:val="clear" w:color="auto" w:fill="auto"/>
            <w:noWrap/>
            <w:vAlign w:val="center"/>
            <w:tcPrChange w:id="1351" w:author="Jeremy Groves" w:date="2023-01-26T13:02:00Z">
              <w:tcPr>
                <w:tcW w:w="722" w:type="dxa"/>
                <w:tcBorders>
                  <w:top w:val="nil"/>
                  <w:left w:val="nil"/>
                  <w:bottom w:val="nil"/>
                  <w:right w:val="single" w:sz="4" w:space="0" w:color="auto"/>
                </w:tcBorders>
                <w:shd w:val="clear" w:color="auto" w:fill="auto"/>
                <w:noWrap/>
                <w:vAlign w:val="center"/>
              </w:tcPr>
            </w:tcPrChange>
          </w:tcPr>
          <w:p w14:paraId="3722E63D" w14:textId="1FAAFCF6" w:rsidR="00E977A9" w:rsidRPr="00A769E6" w:rsidDel="002F3BCC" w:rsidRDefault="00E977A9" w:rsidP="004962F3">
            <w:pPr>
              <w:jc w:val="center"/>
              <w:rPr>
                <w:del w:id="1352" w:author="Jeremy Groves" w:date="2023-01-26T13:02:00Z"/>
                <w:rFonts w:ascii="Times New Roman" w:hAnsi="Times New Roman"/>
                <w:color w:val="000000"/>
                <w:sz w:val="16"/>
                <w:szCs w:val="16"/>
              </w:rPr>
            </w:pPr>
            <w:del w:id="1353" w:author="Jeremy Groves" w:date="2023-01-26T13:02:00Z">
              <w:r w:rsidRPr="00A769E6" w:rsidDel="002F3BCC">
                <w:rPr>
                  <w:rFonts w:ascii="Times New Roman" w:hAnsi="Times New Roman"/>
                  <w:color w:val="000000"/>
                  <w:sz w:val="16"/>
                  <w:szCs w:val="16"/>
                </w:rPr>
                <w:delText>0.137</w:delText>
              </w:r>
            </w:del>
          </w:p>
        </w:tc>
        <w:tc>
          <w:tcPr>
            <w:tcW w:w="720" w:type="dxa"/>
            <w:tcBorders>
              <w:top w:val="nil"/>
              <w:left w:val="single" w:sz="4" w:space="0" w:color="auto"/>
              <w:bottom w:val="nil"/>
              <w:right w:val="nil"/>
            </w:tcBorders>
            <w:shd w:val="clear" w:color="auto" w:fill="auto"/>
            <w:noWrap/>
            <w:vAlign w:val="center"/>
            <w:tcPrChange w:id="1354" w:author="Jeremy Groves" w:date="2023-01-26T13:02:00Z">
              <w:tcPr>
                <w:tcW w:w="720" w:type="dxa"/>
                <w:tcBorders>
                  <w:top w:val="nil"/>
                  <w:left w:val="single" w:sz="4" w:space="0" w:color="auto"/>
                  <w:bottom w:val="nil"/>
                  <w:right w:val="nil"/>
                </w:tcBorders>
                <w:shd w:val="clear" w:color="auto" w:fill="auto"/>
                <w:noWrap/>
                <w:vAlign w:val="center"/>
              </w:tcPr>
            </w:tcPrChange>
          </w:tcPr>
          <w:p w14:paraId="50E78316" w14:textId="7DB71C77" w:rsidR="00E977A9" w:rsidRPr="00A769E6" w:rsidDel="002F3BCC" w:rsidRDefault="00E977A9" w:rsidP="004962F3">
            <w:pPr>
              <w:jc w:val="center"/>
              <w:rPr>
                <w:del w:id="1355" w:author="Jeremy Groves" w:date="2023-01-26T13:02:00Z"/>
                <w:rFonts w:ascii="Times New Roman" w:hAnsi="Times New Roman"/>
                <w:color w:val="000000"/>
                <w:sz w:val="16"/>
                <w:szCs w:val="16"/>
              </w:rPr>
            </w:pPr>
            <w:del w:id="1356" w:author="Jeremy Groves" w:date="2023-01-26T13:02:00Z">
              <w:r w:rsidRPr="00A769E6" w:rsidDel="002F3BCC">
                <w:rPr>
                  <w:rFonts w:ascii="Times New Roman" w:hAnsi="Times New Roman"/>
                  <w:color w:val="000000"/>
                  <w:sz w:val="16"/>
                  <w:szCs w:val="16"/>
                </w:rPr>
                <w:delText>0.015</w:delText>
              </w:r>
            </w:del>
          </w:p>
        </w:tc>
        <w:tc>
          <w:tcPr>
            <w:tcW w:w="720" w:type="dxa"/>
            <w:tcBorders>
              <w:top w:val="nil"/>
              <w:left w:val="nil"/>
              <w:bottom w:val="nil"/>
              <w:right w:val="single" w:sz="4" w:space="0" w:color="auto"/>
            </w:tcBorders>
            <w:shd w:val="clear" w:color="auto" w:fill="auto"/>
            <w:noWrap/>
            <w:vAlign w:val="center"/>
            <w:tcPrChange w:id="1357" w:author="Jeremy Groves" w:date="2023-01-26T13:02:00Z">
              <w:tcPr>
                <w:tcW w:w="720" w:type="dxa"/>
                <w:tcBorders>
                  <w:top w:val="nil"/>
                  <w:left w:val="nil"/>
                  <w:bottom w:val="nil"/>
                  <w:right w:val="single" w:sz="4" w:space="0" w:color="auto"/>
                </w:tcBorders>
                <w:shd w:val="clear" w:color="auto" w:fill="auto"/>
                <w:noWrap/>
                <w:vAlign w:val="center"/>
              </w:tcPr>
            </w:tcPrChange>
          </w:tcPr>
          <w:p w14:paraId="5C9CB410" w14:textId="74CBFCC9" w:rsidR="00E977A9" w:rsidRPr="00A769E6" w:rsidDel="002F3BCC" w:rsidRDefault="00E977A9" w:rsidP="004962F3">
            <w:pPr>
              <w:jc w:val="center"/>
              <w:rPr>
                <w:del w:id="1358" w:author="Jeremy Groves" w:date="2023-01-26T13:02:00Z"/>
                <w:rFonts w:ascii="Times New Roman" w:hAnsi="Times New Roman"/>
                <w:color w:val="000000"/>
                <w:sz w:val="16"/>
                <w:szCs w:val="16"/>
              </w:rPr>
            </w:pPr>
            <w:del w:id="1359" w:author="Jeremy Groves" w:date="2023-01-26T13:02:00Z">
              <w:r w:rsidRPr="00A769E6" w:rsidDel="002F3BCC">
                <w:rPr>
                  <w:rFonts w:ascii="Times New Roman" w:hAnsi="Times New Roman"/>
                  <w:color w:val="000000"/>
                  <w:sz w:val="16"/>
                  <w:szCs w:val="16"/>
                </w:rPr>
                <w:delText>0.123</w:delText>
              </w:r>
            </w:del>
          </w:p>
        </w:tc>
        <w:tc>
          <w:tcPr>
            <w:tcW w:w="720" w:type="dxa"/>
            <w:tcBorders>
              <w:top w:val="nil"/>
              <w:left w:val="single" w:sz="4" w:space="0" w:color="auto"/>
              <w:bottom w:val="nil"/>
              <w:right w:val="nil"/>
            </w:tcBorders>
            <w:shd w:val="clear" w:color="auto" w:fill="auto"/>
            <w:noWrap/>
            <w:vAlign w:val="center"/>
            <w:tcPrChange w:id="1360" w:author="Jeremy Groves" w:date="2023-01-26T13:02:00Z">
              <w:tcPr>
                <w:tcW w:w="720" w:type="dxa"/>
                <w:tcBorders>
                  <w:top w:val="nil"/>
                  <w:left w:val="single" w:sz="4" w:space="0" w:color="auto"/>
                  <w:bottom w:val="nil"/>
                  <w:right w:val="nil"/>
                </w:tcBorders>
                <w:shd w:val="clear" w:color="auto" w:fill="auto"/>
                <w:noWrap/>
                <w:vAlign w:val="center"/>
              </w:tcPr>
            </w:tcPrChange>
          </w:tcPr>
          <w:p w14:paraId="02B4B830" w14:textId="50AD9917" w:rsidR="00E977A9" w:rsidRPr="00A769E6" w:rsidDel="002F3BCC" w:rsidRDefault="00E977A9" w:rsidP="004962F3">
            <w:pPr>
              <w:jc w:val="center"/>
              <w:rPr>
                <w:del w:id="1361" w:author="Jeremy Groves" w:date="2023-01-26T13:02:00Z"/>
                <w:rFonts w:ascii="Times New Roman" w:hAnsi="Times New Roman"/>
                <w:color w:val="000000"/>
                <w:sz w:val="16"/>
                <w:szCs w:val="16"/>
              </w:rPr>
            </w:pPr>
            <w:del w:id="1362" w:author="Jeremy Groves" w:date="2023-01-26T13:02:00Z">
              <w:r w:rsidRPr="00A769E6" w:rsidDel="002F3BCC">
                <w:rPr>
                  <w:rFonts w:ascii="Times New Roman" w:hAnsi="Times New Roman"/>
                  <w:color w:val="000000"/>
                  <w:sz w:val="16"/>
                  <w:szCs w:val="16"/>
                </w:rPr>
                <w:delText>0.023</w:delText>
              </w:r>
            </w:del>
          </w:p>
        </w:tc>
        <w:tc>
          <w:tcPr>
            <w:tcW w:w="720" w:type="dxa"/>
            <w:tcBorders>
              <w:top w:val="nil"/>
              <w:left w:val="nil"/>
              <w:bottom w:val="nil"/>
              <w:right w:val="single" w:sz="4" w:space="0" w:color="auto"/>
            </w:tcBorders>
            <w:shd w:val="clear" w:color="auto" w:fill="auto"/>
            <w:noWrap/>
            <w:vAlign w:val="center"/>
            <w:tcPrChange w:id="1363" w:author="Jeremy Groves" w:date="2023-01-26T13:02:00Z">
              <w:tcPr>
                <w:tcW w:w="720" w:type="dxa"/>
                <w:tcBorders>
                  <w:top w:val="nil"/>
                  <w:left w:val="nil"/>
                  <w:bottom w:val="nil"/>
                  <w:right w:val="single" w:sz="4" w:space="0" w:color="auto"/>
                </w:tcBorders>
                <w:shd w:val="clear" w:color="auto" w:fill="auto"/>
                <w:noWrap/>
                <w:vAlign w:val="center"/>
              </w:tcPr>
            </w:tcPrChange>
          </w:tcPr>
          <w:p w14:paraId="6A0AABE7" w14:textId="2ED6DAC1" w:rsidR="00E977A9" w:rsidRPr="00A769E6" w:rsidDel="002F3BCC" w:rsidRDefault="00E977A9" w:rsidP="004962F3">
            <w:pPr>
              <w:jc w:val="center"/>
              <w:rPr>
                <w:del w:id="1364" w:author="Jeremy Groves" w:date="2023-01-26T13:02:00Z"/>
                <w:rFonts w:ascii="Times New Roman" w:hAnsi="Times New Roman"/>
                <w:color w:val="000000"/>
                <w:sz w:val="16"/>
                <w:szCs w:val="16"/>
              </w:rPr>
            </w:pPr>
            <w:del w:id="1365" w:author="Jeremy Groves" w:date="2023-01-26T13:02:00Z">
              <w:r w:rsidRPr="00A769E6" w:rsidDel="002F3BCC">
                <w:rPr>
                  <w:rFonts w:ascii="Times New Roman" w:hAnsi="Times New Roman"/>
                  <w:color w:val="000000"/>
                  <w:sz w:val="16"/>
                  <w:szCs w:val="16"/>
                </w:rPr>
                <w:delText>0.148</w:delText>
              </w:r>
            </w:del>
          </w:p>
        </w:tc>
        <w:tc>
          <w:tcPr>
            <w:tcW w:w="724" w:type="dxa"/>
            <w:tcBorders>
              <w:top w:val="nil"/>
              <w:left w:val="single" w:sz="4" w:space="0" w:color="auto"/>
              <w:bottom w:val="nil"/>
              <w:right w:val="nil"/>
            </w:tcBorders>
            <w:shd w:val="clear" w:color="auto" w:fill="auto"/>
            <w:noWrap/>
            <w:vAlign w:val="center"/>
            <w:tcPrChange w:id="1366" w:author="Jeremy Groves" w:date="2023-01-26T13:02:00Z">
              <w:tcPr>
                <w:tcW w:w="724" w:type="dxa"/>
                <w:tcBorders>
                  <w:top w:val="nil"/>
                  <w:left w:val="single" w:sz="4" w:space="0" w:color="auto"/>
                  <w:bottom w:val="nil"/>
                  <w:right w:val="nil"/>
                </w:tcBorders>
                <w:shd w:val="clear" w:color="auto" w:fill="auto"/>
                <w:noWrap/>
                <w:vAlign w:val="center"/>
              </w:tcPr>
            </w:tcPrChange>
          </w:tcPr>
          <w:p w14:paraId="3671AC0A" w14:textId="0392D7F6" w:rsidR="00E977A9" w:rsidRPr="00A769E6" w:rsidDel="002F3BCC" w:rsidRDefault="00E977A9" w:rsidP="004962F3">
            <w:pPr>
              <w:jc w:val="center"/>
              <w:rPr>
                <w:del w:id="1367" w:author="Jeremy Groves" w:date="2023-01-26T13:02:00Z"/>
                <w:rFonts w:ascii="Times New Roman" w:hAnsi="Times New Roman"/>
                <w:color w:val="000000"/>
                <w:sz w:val="16"/>
                <w:szCs w:val="16"/>
              </w:rPr>
            </w:pPr>
            <w:del w:id="1368" w:author="Jeremy Groves" w:date="2023-01-26T13:02:00Z">
              <w:r w:rsidRPr="00A769E6" w:rsidDel="002F3BCC">
                <w:rPr>
                  <w:rFonts w:ascii="Times New Roman" w:hAnsi="Times New Roman"/>
                  <w:color w:val="000000"/>
                  <w:sz w:val="16"/>
                  <w:szCs w:val="16"/>
                </w:rPr>
                <w:delText>0.022</w:delText>
              </w:r>
            </w:del>
          </w:p>
        </w:tc>
        <w:tc>
          <w:tcPr>
            <w:tcW w:w="720" w:type="dxa"/>
            <w:tcBorders>
              <w:top w:val="nil"/>
              <w:left w:val="nil"/>
              <w:bottom w:val="nil"/>
              <w:right w:val="nil"/>
            </w:tcBorders>
            <w:shd w:val="clear" w:color="auto" w:fill="auto"/>
            <w:noWrap/>
            <w:vAlign w:val="center"/>
            <w:tcPrChange w:id="1369" w:author="Jeremy Groves" w:date="2023-01-26T13:02:00Z">
              <w:tcPr>
                <w:tcW w:w="720" w:type="dxa"/>
                <w:tcBorders>
                  <w:top w:val="nil"/>
                  <w:left w:val="nil"/>
                  <w:bottom w:val="nil"/>
                  <w:right w:val="nil"/>
                </w:tcBorders>
                <w:shd w:val="clear" w:color="auto" w:fill="auto"/>
                <w:noWrap/>
                <w:vAlign w:val="center"/>
              </w:tcPr>
            </w:tcPrChange>
          </w:tcPr>
          <w:p w14:paraId="41E1D46C" w14:textId="3373B489" w:rsidR="00E977A9" w:rsidRPr="00A769E6" w:rsidDel="002F3BCC" w:rsidRDefault="00E977A9" w:rsidP="004962F3">
            <w:pPr>
              <w:jc w:val="center"/>
              <w:rPr>
                <w:del w:id="1370" w:author="Jeremy Groves" w:date="2023-01-26T13:02:00Z"/>
                <w:rFonts w:ascii="Times New Roman" w:hAnsi="Times New Roman"/>
                <w:color w:val="000000"/>
                <w:sz w:val="16"/>
                <w:szCs w:val="16"/>
              </w:rPr>
            </w:pPr>
            <w:del w:id="1371" w:author="Jeremy Groves" w:date="2023-01-26T13:02:00Z">
              <w:r w:rsidRPr="00A769E6" w:rsidDel="002F3BCC">
                <w:rPr>
                  <w:rFonts w:ascii="Times New Roman" w:hAnsi="Times New Roman"/>
                  <w:color w:val="000000"/>
                  <w:sz w:val="16"/>
                  <w:szCs w:val="16"/>
                </w:rPr>
                <w:delText>0.147</w:delText>
              </w:r>
            </w:del>
          </w:p>
        </w:tc>
      </w:tr>
      <w:tr w:rsidR="00E977A9" w:rsidRPr="00A769E6" w:rsidDel="002F3BCC" w14:paraId="2D6B7E52" w14:textId="53CBF8B7" w:rsidTr="004962F3">
        <w:trPr>
          <w:trHeight w:val="245"/>
          <w:jc w:val="center"/>
          <w:del w:id="1372" w:author="Jeremy Groves" w:date="2023-01-26T13:02:00Z"/>
        </w:trPr>
        <w:tc>
          <w:tcPr>
            <w:tcW w:w="1260" w:type="dxa"/>
            <w:tcBorders>
              <w:top w:val="nil"/>
              <w:left w:val="nil"/>
              <w:bottom w:val="nil"/>
              <w:right w:val="single" w:sz="4" w:space="0" w:color="auto"/>
            </w:tcBorders>
            <w:shd w:val="clear" w:color="auto" w:fill="auto"/>
            <w:noWrap/>
            <w:vAlign w:val="center"/>
          </w:tcPr>
          <w:p w14:paraId="652CB368" w14:textId="0794ECCA" w:rsidR="00E977A9" w:rsidRPr="00A769E6" w:rsidDel="002F3BCC" w:rsidRDefault="00E977A9" w:rsidP="004962F3">
            <w:pPr>
              <w:rPr>
                <w:del w:id="1373" w:author="Jeremy Groves" w:date="2023-01-26T13:02:00Z"/>
                <w:rFonts w:ascii="Times New Roman" w:hAnsi="Times New Roman"/>
                <w:color w:val="000000"/>
                <w:sz w:val="16"/>
                <w:szCs w:val="16"/>
              </w:rPr>
            </w:pPr>
            <w:del w:id="1374" w:author="Jeremy Groves" w:date="2023-01-26T13:02:00Z">
              <w:r w:rsidRPr="00A769E6" w:rsidDel="002F3BCC">
                <w:rPr>
                  <w:rFonts w:ascii="Times New Roman" w:hAnsi="Times New Roman"/>
                  <w:color w:val="000000"/>
                  <w:sz w:val="16"/>
                  <w:szCs w:val="16"/>
                </w:rPr>
                <w:delText>OCC</w:delText>
              </w:r>
            </w:del>
          </w:p>
        </w:tc>
        <w:tc>
          <w:tcPr>
            <w:tcW w:w="9004" w:type="dxa"/>
            <w:gridSpan w:val="9"/>
            <w:tcBorders>
              <w:top w:val="nil"/>
              <w:left w:val="single" w:sz="4" w:space="0" w:color="auto"/>
              <w:bottom w:val="nil"/>
            </w:tcBorders>
            <w:shd w:val="clear" w:color="auto" w:fill="auto"/>
            <w:vAlign w:val="center"/>
          </w:tcPr>
          <w:p w14:paraId="7EEB8C1F" w14:textId="774CAE69" w:rsidR="00E977A9" w:rsidRPr="00A769E6" w:rsidDel="002F3BCC" w:rsidRDefault="00E977A9" w:rsidP="004962F3">
            <w:pPr>
              <w:rPr>
                <w:del w:id="1375" w:author="Jeremy Groves" w:date="2023-01-26T13:02:00Z"/>
                <w:rFonts w:ascii="Times New Roman" w:hAnsi="Times New Roman"/>
                <w:color w:val="000000"/>
                <w:sz w:val="16"/>
                <w:szCs w:val="16"/>
              </w:rPr>
            </w:pPr>
            <w:del w:id="1376" w:author="Jeremy Groves" w:date="2023-01-26T13:02:00Z">
              <w:r w:rsidRPr="00A769E6" w:rsidDel="002F3BCC">
                <w:rPr>
                  <w:rFonts w:ascii="Times New Roman" w:hAnsi="Times New Roman"/>
                  <w:color w:val="000000"/>
                  <w:sz w:val="16"/>
                  <w:szCs w:val="16"/>
                </w:rPr>
                <w:delText>2-digit 1990 Census Occupation Code Identifier (22 bins)</w:delText>
              </w:r>
            </w:del>
          </w:p>
        </w:tc>
      </w:tr>
      <w:tr w:rsidR="00E977A9" w:rsidRPr="00A769E6" w:rsidDel="002F3BCC" w14:paraId="6341FC4C" w14:textId="52302093" w:rsidTr="004962F3">
        <w:trPr>
          <w:trHeight w:val="245"/>
          <w:jc w:val="center"/>
          <w:del w:id="1377" w:author="Jeremy Groves" w:date="2023-01-26T13:02:00Z"/>
        </w:trPr>
        <w:tc>
          <w:tcPr>
            <w:tcW w:w="1260" w:type="dxa"/>
            <w:tcBorders>
              <w:top w:val="nil"/>
              <w:left w:val="nil"/>
              <w:bottom w:val="single" w:sz="4" w:space="0" w:color="auto"/>
              <w:right w:val="single" w:sz="4" w:space="0" w:color="auto"/>
            </w:tcBorders>
            <w:shd w:val="clear" w:color="auto" w:fill="auto"/>
            <w:noWrap/>
            <w:vAlign w:val="center"/>
          </w:tcPr>
          <w:p w14:paraId="0FD9C96A" w14:textId="53116703" w:rsidR="00E977A9" w:rsidRPr="00A769E6" w:rsidDel="002F3BCC" w:rsidRDefault="00E977A9" w:rsidP="004962F3">
            <w:pPr>
              <w:rPr>
                <w:del w:id="1378" w:author="Jeremy Groves" w:date="2023-01-26T13:02:00Z"/>
                <w:rFonts w:ascii="Times New Roman" w:hAnsi="Times New Roman"/>
                <w:color w:val="000000"/>
                <w:sz w:val="16"/>
                <w:szCs w:val="16"/>
              </w:rPr>
            </w:pPr>
            <w:del w:id="1379" w:author="Jeremy Groves" w:date="2023-01-26T13:02:00Z">
              <w:r w:rsidRPr="00A769E6" w:rsidDel="002F3BCC">
                <w:rPr>
                  <w:rFonts w:ascii="Times New Roman" w:hAnsi="Times New Roman"/>
                  <w:color w:val="000000"/>
                  <w:sz w:val="16"/>
                  <w:szCs w:val="16"/>
                </w:rPr>
                <w:delText>IND</w:delText>
              </w:r>
            </w:del>
          </w:p>
        </w:tc>
        <w:tc>
          <w:tcPr>
            <w:tcW w:w="9004" w:type="dxa"/>
            <w:gridSpan w:val="9"/>
            <w:tcBorders>
              <w:top w:val="nil"/>
              <w:left w:val="single" w:sz="4" w:space="0" w:color="auto"/>
              <w:bottom w:val="single" w:sz="4" w:space="0" w:color="auto"/>
            </w:tcBorders>
            <w:shd w:val="clear" w:color="auto" w:fill="auto"/>
            <w:vAlign w:val="center"/>
          </w:tcPr>
          <w:p w14:paraId="31108EC5" w14:textId="5DA9B275" w:rsidR="00E977A9" w:rsidRPr="00A769E6" w:rsidDel="002F3BCC" w:rsidRDefault="00E977A9" w:rsidP="004962F3">
            <w:pPr>
              <w:rPr>
                <w:del w:id="1380" w:author="Jeremy Groves" w:date="2023-01-26T13:02:00Z"/>
                <w:rFonts w:ascii="Times New Roman" w:hAnsi="Times New Roman"/>
                <w:color w:val="000000"/>
                <w:sz w:val="16"/>
                <w:szCs w:val="16"/>
              </w:rPr>
            </w:pPr>
            <w:del w:id="1381" w:author="Jeremy Groves" w:date="2023-01-26T13:02:00Z">
              <w:r w:rsidRPr="00A769E6" w:rsidDel="002F3BCC">
                <w:rPr>
                  <w:rFonts w:ascii="Times New Roman" w:hAnsi="Times New Roman"/>
                  <w:color w:val="000000"/>
                  <w:sz w:val="16"/>
                  <w:szCs w:val="16"/>
                </w:rPr>
                <w:delText>2002 Census Industrial Code Identifier (18 bins)</w:delText>
              </w:r>
            </w:del>
          </w:p>
        </w:tc>
      </w:tr>
      <w:tr w:rsidR="00E977A9" w:rsidRPr="00A769E6" w:rsidDel="002F3BCC" w14:paraId="1271DDD1" w14:textId="1626668C" w:rsidTr="004962F3">
        <w:trPr>
          <w:trHeight w:val="245"/>
          <w:jc w:val="center"/>
          <w:del w:id="1382" w:author="Jeremy Groves" w:date="2023-01-26T13:02:00Z"/>
        </w:trPr>
        <w:tc>
          <w:tcPr>
            <w:tcW w:w="4500" w:type="dxa"/>
            <w:gridSpan w:val="2"/>
            <w:tcBorders>
              <w:top w:val="single" w:sz="4" w:space="0" w:color="auto"/>
              <w:left w:val="nil"/>
              <w:bottom w:val="nil"/>
              <w:right w:val="single" w:sz="4" w:space="0" w:color="auto"/>
            </w:tcBorders>
            <w:shd w:val="clear" w:color="auto" w:fill="auto"/>
            <w:noWrap/>
            <w:vAlign w:val="center"/>
          </w:tcPr>
          <w:p w14:paraId="7578DC8D" w14:textId="1B5E7ABA" w:rsidR="00E977A9" w:rsidRPr="00A769E6" w:rsidDel="002F3BCC" w:rsidRDefault="00E977A9" w:rsidP="004962F3">
            <w:pPr>
              <w:rPr>
                <w:del w:id="1383" w:author="Jeremy Groves" w:date="2023-01-26T13:02:00Z"/>
                <w:rFonts w:ascii="Times New Roman" w:hAnsi="Times New Roman"/>
                <w:color w:val="000000"/>
                <w:sz w:val="16"/>
                <w:szCs w:val="16"/>
              </w:rPr>
            </w:pPr>
            <w:del w:id="1384" w:author="Jeremy Groves" w:date="2023-01-26T13:02:00Z">
              <w:r w:rsidRPr="00A769E6" w:rsidDel="002F3BCC">
                <w:rPr>
                  <w:rFonts w:ascii="Times New Roman" w:hAnsi="Times New Roman"/>
                  <w:color w:val="000000"/>
                  <w:sz w:val="16"/>
                  <w:szCs w:val="16"/>
                </w:rPr>
                <w:delText># of Unemployment Spells</w:delText>
              </w:r>
            </w:del>
          </w:p>
        </w:tc>
        <w:tc>
          <w:tcPr>
            <w:tcW w:w="1443" w:type="dxa"/>
            <w:gridSpan w:val="2"/>
            <w:tcBorders>
              <w:top w:val="single" w:sz="4" w:space="0" w:color="auto"/>
              <w:left w:val="single" w:sz="4" w:space="0" w:color="auto"/>
              <w:bottom w:val="nil"/>
              <w:right w:val="single" w:sz="4" w:space="0" w:color="auto"/>
            </w:tcBorders>
            <w:shd w:val="clear" w:color="auto" w:fill="auto"/>
            <w:noWrap/>
            <w:vAlign w:val="center"/>
          </w:tcPr>
          <w:p w14:paraId="38B21179" w14:textId="1296E473" w:rsidR="00E977A9" w:rsidRPr="00A769E6" w:rsidDel="002F3BCC" w:rsidRDefault="00E977A9" w:rsidP="004962F3">
            <w:pPr>
              <w:jc w:val="center"/>
              <w:rPr>
                <w:del w:id="1385" w:author="Jeremy Groves" w:date="2023-01-26T13:02:00Z"/>
                <w:rFonts w:ascii="Times New Roman" w:hAnsi="Times New Roman"/>
                <w:color w:val="000000"/>
                <w:sz w:val="16"/>
                <w:szCs w:val="16"/>
              </w:rPr>
            </w:pPr>
            <w:del w:id="1386" w:author="Jeremy Groves" w:date="2023-01-26T13:02:00Z">
              <w:r w:rsidRPr="00A769E6" w:rsidDel="002F3BCC">
                <w:rPr>
                  <w:rFonts w:ascii="Times New Roman" w:hAnsi="Times New Roman"/>
                  <w:color w:val="000000"/>
                  <w:sz w:val="16"/>
                  <w:szCs w:val="16"/>
                </w:rPr>
                <w:delText>16,210</w:delText>
              </w:r>
            </w:del>
          </w:p>
        </w:tc>
        <w:tc>
          <w:tcPr>
            <w:tcW w:w="1440" w:type="dxa"/>
            <w:gridSpan w:val="2"/>
            <w:tcBorders>
              <w:top w:val="single" w:sz="4" w:space="0" w:color="auto"/>
              <w:left w:val="single" w:sz="4" w:space="0" w:color="auto"/>
              <w:bottom w:val="nil"/>
              <w:right w:val="single" w:sz="4" w:space="0" w:color="auto"/>
            </w:tcBorders>
            <w:shd w:val="clear" w:color="auto" w:fill="auto"/>
            <w:noWrap/>
            <w:vAlign w:val="center"/>
          </w:tcPr>
          <w:p w14:paraId="2255195D" w14:textId="41C6D011" w:rsidR="00E977A9" w:rsidRPr="00A769E6" w:rsidDel="002F3BCC" w:rsidRDefault="00E977A9" w:rsidP="004962F3">
            <w:pPr>
              <w:jc w:val="center"/>
              <w:rPr>
                <w:del w:id="1387" w:author="Jeremy Groves" w:date="2023-01-26T13:02:00Z"/>
                <w:rFonts w:ascii="Times New Roman" w:hAnsi="Times New Roman"/>
                <w:color w:val="000000"/>
                <w:sz w:val="16"/>
                <w:szCs w:val="16"/>
              </w:rPr>
            </w:pPr>
            <w:del w:id="1388" w:author="Jeremy Groves" w:date="2023-01-26T13:02:00Z">
              <w:r w:rsidRPr="00A769E6" w:rsidDel="002F3BCC">
                <w:rPr>
                  <w:rFonts w:ascii="Times New Roman" w:hAnsi="Times New Roman"/>
                  <w:color w:val="000000"/>
                  <w:sz w:val="16"/>
                  <w:szCs w:val="16"/>
                </w:rPr>
                <w:delText>7,662</w:delText>
              </w:r>
            </w:del>
          </w:p>
        </w:tc>
        <w:tc>
          <w:tcPr>
            <w:tcW w:w="1440" w:type="dxa"/>
            <w:gridSpan w:val="2"/>
            <w:tcBorders>
              <w:top w:val="single" w:sz="4" w:space="0" w:color="auto"/>
              <w:left w:val="single" w:sz="4" w:space="0" w:color="auto"/>
              <w:bottom w:val="nil"/>
              <w:right w:val="single" w:sz="4" w:space="0" w:color="auto"/>
            </w:tcBorders>
            <w:shd w:val="clear" w:color="auto" w:fill="auto"/>
            <w:noWrap/>
            <w:vAlign w:val="center"/>
          </w:tcPr>
          <w:p w14:paraId="35BAC66C" w14:textId="0328F02D" w:rsidR="00E977A9" w:rsidRPr="00A769E6" w:rsidDel="002F3BCC" w:rsidRDefault="00E977A9" w:rsidP="004962F3">
            <w:pPr>
              <w:jc w:val="center"/>
              <w:rPr>
                <w:del w:id="1389" w:author="Jeremy Groves" w:date="2023-01-26T13:02:00Z"/>
                <w:rFonts w:ascii="Times New Roman" w:hAnsi="Times New Roman"/>
                <w:color w:val="000000"/>
                <w:sz w:val="16"/>
                <w:szCs w:val="16"/>
              </w:rPr>
            </w:pPr>
            <w:del w:id="1390" w:author="Jeremy Groves" w:date="2023-01-26T13:02:00Z">
              <w:r w:rsidRPr="00A769E6" w:rsidDel="002F3BCC">
                <w:rPr>
                  <w:rFonts w:ascii="Times New Roman" w:hAnsi="Times New Roman"/>
                  <w:color w:val="000000"/>
                  <w:sz w:val="16"/>
                  <w:szCs w:val="16"/>
                </w:rPr>
                <w:delText>4,438</w:delText>
              </w:r>
            </w:del>
          </w:p>
        </w:tc>
        <w:tc>
          <w:tcPr>
            <w:tcW w:w="1444" w:type="dxa"/>
            <w:gridSpan w:val="2"/>
            <w:tcBorders>
              <w:top w:val="single" w:sz="4" w:space="0" w:color="auto"/>
              <w:left w:val="single" w:sz="4" w:space="0" w:color="auto"/>
              <w:bottom w:val="nil"/>
              <w:right w:val="nil"/>
            </w:tcBorders>
            <w:shd w:val="clear" w:color="auto" w:fill="auto"/>
            <w:noWrap/>
            <w:vAlign w:val="center"/>
          </w:tcPr>
          <w:p w14:paraId="595AFB91" w14:textId="54929336" w:rsidR="00E977A9" w:rsidRPr="00A769E6" w:rsidDel="002F3BCC" w:rsidRDefault="00E977A9" w:rsidP="004962F3">
            <w:pPr>
              <w:jc w:val="center"/>
              <w:rPr>
                <w:del w:id="1391" w:author="Jeremy Groves" w:date="2023-01-26T13:02:00Z"/>
                <w:rFonts w:ascii="Times New Roman" w:hAnsi="Times New Roman"/>
                <w:color w:val="000000"/>
                <w:sz w:val="16"/>
                <w:szCs w:val="16"/>
              </w:rPr>
            </w:pPr>
            <w:del w:id="1392" w:author="Jeremy Groves" w:date="2023-01-26T13:02:00Z">
              <w:r w:rsidRPr="00A769E6" w:rsidDel="002F3BCC">
                <w:rPr>
                  <w:rFonts w:ascii="Times New Roman" w:hAnsi="Times New Roman"/>
                  <w:color w:val="000000"/>
                  <w:sz w:val="16"/>
                  <w:szCs w:val="16"/>
                </w:rPr>
                <w:delText>4,110</w:delText>
              </w:r>
            </w:del>
          </w:p>
        </w:tc>
      </w:tr>
      <w:tr w:rsidR="00E977A9" w:rsidRPr="00A769E6" w:rsidDel="002F3BCC" w14:paraId="5B1B201C" w14:textId="641914FC" w:rsidTr="004962F3">
        <w:trPr>
          <w:trHeight w:val="245"/>
          <w:jc w:val="center"/>
          <w:del w:id="1393" w:author="Jeremy Groves" w:date="2023-01-26T13:02:00Z"/>
        </w:trPr>
        <w:tc>
          <w:tcPr>
            <w:tcW w:w="4500" w:type="dxa"/>
            <w:gridSpan w:val="2"/>
            <w:tcBorders>
              <w:top w:val="nil"/>
              <w:left w:val="nil"/>
              <w:bottom w:val="single" w:sz="4" w:space="0" w:color="auto"/>
              <w:right w:val="single" w:sz="4" w:space="0" w:color="auto"/>
            </w:tcBorders>
            <w:shd w:val="clear" w:color="auto" w:fill="auto"/>
            <w:noWrap/>
            <w:vAlign w:val="center"/>
          </w:tcPr>
          <w:p w14:paraId="3557633C" w14:textId="5A38D0DD" w:rsidR="00E977A9" w:rsidRPr="00A769E6" w:rsidDel="002F3BCC" w:rsidRDefault="00E977A9" w:rsidP="004962F3">
            <w:pPr>
              <w:rPr>
                <w:del w:id="1394" w:author="Jeremy Groves" w:date="2023-01-26T13:02:00Z"/>
                <w:rFonts w:ascii="Times New Roman" w:hAnsi="Times New Roman"/>
                <w:color w:val="000000"/>
                <w:sz w:val="16"/>
                <w:szCs w:val="16"/>
              </w:rPr>
            </w:pPr>
            <w:del w:id="1395" w:author="Jeremy Groves" w:date="2023-01-26T13:02:00Z">
              <w:r w:rsidRPr="00A769E6" w:rsidDel="002F3BCC">
                <w:rPr>
                  <w:rFonts w:ascii="Times New Roman" w:hAnsi="Times New Roman"/>
                  <w:color w:val="000000"/>
                  <w:sz w:val="16"/>
                  <w:szCs w:val="16"/>
                </w:rPr>
                <w:delText># of Unique Respondents</w:delText>
              </w:r>
            </w:del>
          </w:p>
        </w:tc>
        <w:tc>
          <w:tcPr>
            <w:tcW w:w="1443" w:type="dxa"/>
            <w:gridSpan w:val="2"/>
            <w:tcBorders>
              <w:top w:val="nil"/>
              <w:left w:val="single" w:sz="4" w:space="0" w:color="auto"/>
              <w:bottom w:val="single" w:sz="4" w:space="0" w:color="auto"/>
              <w:right w:val="single" w:sz="4" w:space="0" w:color="auto"/>
            </w:tcBorders>
            <w:shd w:val="clear" w:color="auto" w:fill="auto"/>
            <w:noWrap/>
            <w:vAlign w:val="center"/>
          </w:tcPr>
          <w:p w14:paraId="7486B322" w14:textId="50B19D7A" w:rsidR="00E977A9" w:rsidRPr="00A769E6" w:rsidDel="002F3BCC" w:rsidRDefault="00E977A9" w:rsidP="004962F3">
            <w:pPr>
              <w:jc w:val="center"/>
              <w:rPr>
                <w:del w:id="1396" w:author="Jeremy Groves" w:date="2023-01-26T13:02:00Z"/>
                <w:rFonts w:ascii="Times New Roman" w:hAnsi="Times New Roman"/>
                <w:color w:val="000000"/>
                <w:sz w:val="16"/>
                <w:szCs w:val="16"/>
              </w:rPr>
            </w:pPr>
            <w:del w:id="1397" w:author="Jeremy Groves" w:date="2023-01-26T13:02:00Z">
              <w:r w:rsidRPr="00A769E6" w:rsidDel="002F3BCC">
                <w:rPr>
                  <w:rFonts w:ascii="Times New Roman" w:hAnsi="Times New Roman"/>
                  <w:color w:val="000000"/>
                  <w:sz w:val="16"/>
                  <w:szCs w:val="16"/>
                </w:rPr>
                <w:delText>4,992</w:delText>
              </w:r>
            </w:del>
          </w:p>
        </w:tc>
        <w:tc>
          <w:tcPr>
            <w:tcW w:w="1440" w:type="dxa"/>
            <w:gridSpan w:val="2"/>
            <w:tcBorders>
              <w:top w:val="nil"/>
              <w:left w:val="single" w:sz="4" w:space="0" w:color="auto"/>
              <w:bottom w:val="single" w:sz="4" w:space="0" w:color="auto"/>
              <w:right w:val="single" w:sz="4" w:space="0" w:color="auto"/>
            </w:tcBorders>
            <w:shd w:val="clear" w:color="auto" w:fill="auto"/>
            <w:noWrap/>
            <w:vAlign w:val="center"/>
          </w:tcPr>
          <w:p w14:paraId="6E932459" w14:textId="48F34070" w:rsidR="00E977A9" w:rsidRPr="00A769E6" w:rsidDel="002F3BCC" w:rsidRDefault="00E977A9" w:rsidP="004962F3">
            <w:pPr>
              <w:jc w:val="center"/>
              <w:rPr>
                <w:del w:id="1398" w:author="Jeremy Groves" w:date="2023-01-26T13:02:00Z"/>
                <w:rFonts w:ascii="Times New Roman" w:hAnsi="Times New Roman"/>
                <w:color w:val="000000"/>
                <w:sz w:val="16"/>
                <w:szCs w:val="16"/>
              </w:rPr>
            </w:pPr>
            <w:del w:id="1399" w:author="Jeremy Groves" w:date="2023-01-26T13:02:00Z">
              <w:r w:rsidRPr="00A769E6" w:rsidDel="002F3BCC">
                <w:rPr>
                  <w:rFonts w:ascii="Times New Roman" w:hAnsi="Times New Roman"/>
                  <w:color w:val="000000"/>
                  <w:sz w:val="16"/>
                  <w:szCs w:val="16"/>
                </w:rPr>
                <w:delText>2,961</w:delText>
              </w:r>
            </w:del>
          </w:p>
        </w:tc>
        <w:tc>
          <w:tcPr>
            <w:tcW w:w="1440" w:type="dxa"/>
            <w:gridSpan w:val="2"/>
            <w:tcBorders>
              <w:top w:val="nil"/>
              <w:left w:val="single" w:sz="4" w:space="0" w:color="auto"/>
              <w:bottom w:val="single" w:sz="4" w:space="0" w:color="auto"/>
              <w:right w:val="single" w:sz="4" w:space="0" w:color="auto"/>
            </w:tcBorders>
            <w:shd w:val="clear" w:color="auto" w:fill="auto"/>
            <w:noWrap/>
            <w:vAlign w:val="center"/>
          </w:tcPr>
          <w:p w14:paraId="1DE6540F" w14:textId="36FBF0D7" w:rsidR="00E977A9" w:rsidRPr="00A769E6" w:rsidDel="002F3BCC" w:rsidRDefault="00E977A9" w:rsidP="004962F3">
            <w:pPr>
              <w:jc w:val="center"/>
              <w:rPr>
                <w:del w:id="1400" w:author="Jeremy Groves" w:date="2023-01-26T13:02:00Z"/>
                <w:rFonts w:ascii="Times New Roman" w:hAnsi="Times New Roman"/>
                <w:color w:val="000000"/>
                <w:sz w:val="16"/>
                <w:szCs w:val="16"/>
              </w:rPr>
            </w:pPr>
            <w:del w:id="1401" w:author="Jeremy Groves" w:date="2023-01-26T13:02:00Z">
              <w:r w:rsidRPr="00A769E6" w:rsidDel="002F3BCC">
                <w:rPr>
                  <w:rFonts w:ascii="Times New Roman" w:hAnsi="Times New Roman"/>
                  <w:color w:val="000000"/>
                  <w:sz w:val="16"/>
                  <w:szCs w:val="16"/>
                </w:rPr>
                <w:delText>2,100</w:delText>
              </w:r>
            </w:del>
          </w:p>
        </w:tc>
        <w:tc>
          <w:tcPr>
            <w:tcW w:w="1444" w:type="dxa"/>
            <w:gridSpan w:val="2"/>
            <w:tcBorders>
              <w:top w:val="nil"/>
              <w:left w:val="single" w:sz="4" w:space="0" w:color="auto"/>
              <w:bottom w:val="single" w:sz="4" w:space="0" w:color="auto"/>
              <w:right w:val="nil"/>
            </w:tcBorders>
            <w:shd w:val="clear" w:color="auto" w:fill="auto"/>
            <w:noWrap/>
            <w:vAlign w:val="center"/>
          </w:tcPr>
          <w:p w14:paraId="28338251" w14:textId="7A532E03" w:rsidR="00E977A9" w:rsidRPr="00A769E6" w:rsidDel="002F3BCC" w:rsidRDefault="00E977A9" w:rsidP="004962F3">
            <w:pPr>
              <w:jc w:val="center"/>
              <w:rPr>
                <w:del w:id="1402" w:author="Jeremy Groves" w:date="2023-01-26T13:02:00Z"/>
                <w:rFonts w:ascii="Times New Roman" w:hAnsi="Times New Roman"/>
                <w:color w:val="000000"/>
                <w:sz w:val="16"/>
                <w:szCs w:val="16"/>
              </w:rPr>
            </w:pPr>
            <w:del w:id="1403" w:author="Jeremy Groves" w:date="2023-01-26T13:02:00Z">
              <w:r w:rsidRPr="00A769E6" w:rsidDel="002F3BCC">
                <w:rPr>
                  <w:rFonts w:ascii="Times New Roman" w:hAnsi="Times New Roman"/>
                  <w:color w:val="000000"/>
                  <w:sz w:val="16"/>
                  <w:szCs w:val="16"/>
                </w:rPr>
                <w:delText>1,468</w:delText>
              </w:r>
            </w:del>
          </w:p>
        </w:tc>
      </w:tr>
      <w:tr w:rsidR="00E977A9" w:rsidRPr="00A769E6" w:rsidDel="002F3BCC" w14:paraId="6ABE550C" w14:textId="0A7D3F65" w:rsidTr="004962F3">
        <w:trPr>
          <w:trHeight w:val="683"/>
          <w:jc w:val="center"/>
          <w:del w:id="1404" w:author="Jeremy Groves" w:date="2023-01-26T13:02:00Z"/>
        </w:trPr>
        <w:tc>
          <w:tcPr>
            <w:tcW w:w="10267" w:type="dxa"/>
            <w:gridSpan w:val="10"/>
            <w:tcBorders>
              <w:top w:val="single" w:sz="4" w:space="0" w:color="auto"/>
              <w:left w:val="nil"/>
              <w:bottom w:val="nil"/>
            </w:tcBorders>
            <w:shd w:val="clear" w:color="auto" w:fill="auto"/>
            <w:noWrap/>
          </w:tcPr>
          <w:p w14:paraId="3AABC556" w14:textId="3146F6F7" w:rsidR="00E977A9" w:rsidRPr="00A769E6" w:rsidDel="002F3BCC" w:rsidRDefault="00E977A9" w:rsidP="004962F3">
            <w:pPr>
              <w:rPr>
                <w:del w:id="1405" w:author="Jeremy Groves" w:date="2023-01-26T13:02:00Z"/>
                <w:rFonts w:ascii="Times New Roman" w:hAnsi="Times New Roman"/>
                <w:color w:val="000000"/>
                <w:sz w:val="16"/>
                <w:szCs w:val="16"/>
              </w:rPr>
            </w:pPr>
            <w:del w:id="1406" w:author="Jeremy Groves" w:date="2023-01-26T13:02:00Z">
              <w:r w:rsidRPr="00A769E6" w:rsidDel="002F3BCC">
                <w:rPr>
                  <w:rFonts w:ascii="Times New Roman" w:hAnsi="Times New Roman"/>
                  <w:color w:val="000000"/>
                  <w:sz w:val="14"/>
                  <w:szCs w:val="14"/>
                </w:rPr>
                <w:delText>Observations drawn from the NLSY97 for the years 1997 to 2011. Values of dummy variables not defined as =1 are assigned a value =0. Respondents may change BMI classification for different spells resulting in sub-sample respondents summing to more than full sample. Variables with asterisk indicate reference variables for dummy variables</w:delText>
              </w:r>
            </w:del>
          </w:p>
        </w:tc>
      </w:tr>
    </w:tbl>
    <w:p w14:paraId="54706392" w14:textId="1628F42C" w:rsidR="00964A28" w:rsidRPr="0008272F" w:rsidRDefault="00964A28" w:rsidP="00A6106F">
      <w:pPr>
        <w:pStyle w:val="BodyText"/>
        <w:tabs>
          <w:tab w:val="left" w:pos="432"/>
        </w:tabs>
        <w:spacing w:before="120" w:after="0" w:line="480" w:lineRule="auto"/>
        <w:rPr>
          <w:rFonts w:ascii="Times New Roman" w:hAnsi="Times New Roman"/>
          <w:b/>
          <w:sz w:val="22"/>
          <w:szCs w:val="22"/>
        </w:rPr>
      </w:pPr>
      <w:r w:rsidRPr="0008272F">
        <w:rPr>
          <w:rFonts w:ascii="Times New Roman" w:hAnsi="Times New Roman"/>
          <w:b/>
          <w:sz w:val="22"/>
          <w:szCs w:val="22"/>
        </w:rPr>
        <w:t>6. Results</w:t>
      </w:r>
    </w:p>
    <w:p w14:paraId="3C2BFA40" w14:textId="1001ED91" w:rsidR="00BB5826" w:rsidRPr="0008272F" w:rsidRDefault="00BB5826" w:rsidP="00A6106F">
      <w:pPr>
        <w:pStyle w:val="BodyText"/>
        <w:tabs>
          <w:tab w:val="left" w:pos="432"/>
        </w:tabs>
        <w:spacing w:after="0" w:line="480" w:lineRule="auto"/>
        <w:rPr>
          <w:rFonts w:ascii="Times New Roman" w:hAnsi="Times New Roman"/>
          <w:b/>
          <w:sz w:val="22"/>
          <w:szCs w:val="22"/>
        </w:rPr>
      </w:pPr>
      <w:r w:rsidRPr="0008272F">
        <w:rPr>
          <w:rFonts w:ascii="Times New Roman" w:hAnsi="Times New Roman"/>
          <w:b/>
          <w:sz w:val="22"/>
          <w:szCs w:val="22"/>
        </w:rPr>
        <w:t>6.1 Descriptive Analysis</w:t>
      </w:r>
    </w:p>
    <w:p w14:paraId="263D16DC" w14:textId="38854012" w:rsidR="008B4DCC" w:rsidRPr="00525F90" w:rsidRDefault="008B4DCC" w:rsidP="00AE4450">
      <w:pPr>
        <w:spacing w:line="480" w:lineRule="auto"/>
        <w:ind w:firstLine="432"/>
        <w:rPr>
          <w:rFonts w:ascii="Times New Roman" w:hAnsi="Times New Roman"/>
          <w:sz w:val="22"/>
          <w:szCs w:val="22"/>
        </w:rPr>
      </w:pPr>
      <w:r w:rsidRPr="0008272F">
        <w:rPr>
          <w:rFonts w:ascii="Times New Roman" w:hAnsi="Times New Roman"/>
          <w:sz w:val="22"/>
          <w:szCs w:val="22"/>
        </w:rPr>
        <w:t xml:space="preserve">For the full sample of </w:t>
      </w:r>
      <w:del w:id="1407" w:author="Jeremy Groves" w:date="2023-01-26T13:10:00Z">
        <w:r w:rsidRPr="0008272F" w:rsidDel="002F3BCC">
          <w:rPr>
            <w:rFonts w:ascii="Times New Roman" w:hAnsi="Times New Roman"/>
            <w:sz w:val="22"/>
            <w:szCs w:val="22"/>
          </w:rPr>
          <w:delText>16,210</w:delText>
        </w:r>
      </w:del>
      <w:ins w:id="1408" w:author="Jeremy Groves" w:date="2023-01-26T13:10:00Z">
        <w:r w:rsidR="002F3BCC">
          <w:rPr>
            <w:rFonts w:ascii="Times New Roman" w:hAnsi="Times New Roman"/>
            <w:sz w:val="22"/>
            <w:szCs w:val="22"/>
          </w:rPr>
          <w:t>15,228</w:t>
        </w:r>
      </w:ins>
      <w:r w:rsidRPr="0008272F">
        <w:rPr>
          <w:rFonts w:ascii="Times New Roman" w:hAnsi="Times New Roman"/>
          <w:sz w:val="22"/>
          <w:szCs w:val="22"/>
        </w:rPr>
        <w:t xml:space="preserve"> unemployment spells, </w:t>
      </w:r>
      <w:r w:rsidR="009A1D1A" w:rsidRPr="0008272F">
        <w:rPr>
          <w:rFonts w:ascii="Times New Roman" w:hAnsi="Times New Roman"/>
          <w:sz w:val="22"/>
          <w:szCs w:val="22"/>
        </w:rPr>
        <w:t xml:space="preserve">Table 1 </w:t>
      </w:r>
      <w:r w:rsidR="005E1EDA">
        <w:rPr>
          <w:rFonts w:ascii="Times New Roman" w:hAnsi="Times New Roman"/>
          <w:sz w:val="22"/>
          <w:szCs w:val="22"/>
        </w:rPr>
        <w:t>reports that</w:t>
      </w:r>
      <w:r w:rsidR="009A1D1A" w:rsidRPr="0008272F">
        <w:rPr>
          <w:rFonts w:ascii="Times New Roman" w:hAnsi="Times New Roman"/>
          <w:sz w:val="22"/>
          <w:szCs w:val="22"/>
        </w:rPr>
        <w:t xml:space="preserve"> </w:t>
      </w:r>
      <w:r w:rsidRPr="0008272F">
        <w:rPr>
          <w:rFonts w:ascii="Times New Roman" w:hAnsi="Times New Roman"/>
          <w:sz w:val="22"/>
          <w:szCs w:val="22"/>
        </w:rPr>
        <w:t>the average</w:t>
      </w:r>
      <w:r w:rsidR="009A1D1A" w:rsidRPr="0008272F">
        <w:rPr>
          <w:rFonts w:ascii="Times New Roman" w:hAnsi="Times New Roman"/>
          <w:sz w:val="22"/>
          <w:szCs w:val="22"/>
        </w:rPr>
        <w:t xml:space="preserve"> unemployment</w:t>
      </w:r>
      <w:r w:rsidRPr="0008272F">
        <w:rPr>
          <w:rFonts w:ascii="Times New Roman" w:hAnsi="Times New Roman"/>
          <w:sz w:val="22"/>
          <w:szCs w:val="22"/>
        </w:rPr>
        <w:t xml:space="preserve"> spell lasted </w:t>
      </w:r>
      <w:del w:id="1409" w:author="Jeremy Groves" w:date="2023-01-26T13:10:00Z">
        <w:r w:rsidRPr="0008272F" w:rsidDel="002F3BCC">
          <w:rPr>
            <w:rFonts w:ascii="Times New Roman" w:hAnsi="Times New Roman"/>
            <w:sz w:val="22"/>
            <w:szCs w:val="22"/>
          </w:rPr>
          <w:delText>11.7</w:delText>
        </w:r>
      </w:del>
      <w:ins w:id="1410" w:author="Jeremy Groves" w:date="2023-01-26T13:10:00Z">
        <w:r w:rsidR="002F3BCC">
          <w:rPr>
            <w:rFonts w:ascii="Times New Roman" w:hAnsi="Times New Roman"/>
            <w:sz w:val="22"/>
            <w:szCs w:val="22"/>
          </w:rPr>
          <w:t>12.6</w:t>
        </w:r>
      </w:ins>
      <w:r w:rsidRPr="0008272F">
        <w:rPr>
          <w:rFonts w:ascii="Times New Roman" w:hAnsi="Times New Roman"/>
          <w:sz w:val="22"/>
          <w:szCs w:val="22"/>
        </w:rPr>
        <w:t xml:space="preserve"> </w:t>
      </w:r>
      <w:r w:rsidR="002C3492" w:rsidRPr="0008272F">
        <w:rPr>
          <w:rFonts w:ascii="Times New Roman" w:hAnsi="Times New Roman"/>
          <w:sz w:val="22"/>
          <w:szCs w:val="22"/>
        </w:rPr>
        <w:t>weeks</w:t>
      </w:r>
      <w:r w:rsidRPr="0008272F">
        <w:rPr>
          <w:rFonts w:ascii="Times New Roman" w:hAnsi="Times New Roman"/>
          <w:sz w:val="22"/>
          <w:szCs w:val="22"/>
        </w:rPr>
        <w:t xml:space="preserve">. </w:t>
      </w:r>
      <w:r w:rsidR="002C3492" w:rsidRPr="0008272F">
        <w:rPr>
          <w:rFonts w:ascii="Times New Roman" w:hAnsi="Times New Roman"/>
          <w:sz w:val="22"/>
          <w:szCs w:val="22"/>
        </w:rPr>
        <w:t xml:space="preserve">There are </w:t>
      </w:r>
      <w:ins w:id="1411" w:author="Jeremy Groves" w:date="2023-01-26T13:33:00Z">
        <w:r w:rsidR="00AE4450">
          <w:rPr>
            <w:rFonts w:ascii="Times New Roman" w:hAnsi="Times New Roman"/>
            <w:sz w:val="22"/>
            <w:szCs w:val="22"/>
          </w:rPr>
          <w:t xml:space="preserve">only 391 spells reported by ### respondents with a BMI classification of underweight experiencing an average unemployment spell of 11.30 weeks, </w:t>
        </w:r>
      </w:ins>
      <w:r w:rsidR="002C3492" w:rsidRPr="0008272F">
        <w:rPr>
          <w:rFonts w:ascii="Times New Roman" w:hAnsi="Times New Roman"/>
          <w:sz w:val="22"/>
          <w:szCs w:val="22"/>
        </w:rPr>
        <w:t>7,</w:t>
      </w:r>
      <w:del w:id="1412" w:author="Jeremy Groves" w:date="2023-01-26T13:33:00Z">
        <w:r w:rsidR="002C3492" w:rsidRPr="0008272F" w:rsidDel="00AE4450">
          <w:rPr>
            <w:rFonts w:ascii="Times New Roman" w:hAnsi="Times New Roman"/>
            <w:sz w:val="22"/>
            <w:szCs w:val="22"/>
          </w:rPr>
          <w:delText xml:space="preserve">662 </w:delText>
        </w:r>
      </w:del>
      <w:ins w:id="1413" w:author="Jeremy Groves" w:date="2023-01-26T13:33:00Z">
        <w:r w:rsidR="00AE4450">
          <w:rPr>
            <w:rFonts w:ascii="Times New Roman" w:hAnsi="Times New Roman"/>
            <w:sz w:val="22"/>
            <w:szCs w:val="22"/>
          </w:rPr>
          <w:t>051</w:t>
        </w:r>
        <w:r w:rsidR="00AE4450" w:rsidRPr="0008272F">
          <w:rPr>
            <w:rFonts w:ascii="Times New Roman" w:hAnsi="Times New Roman"/>
            <w:sz w:val="22"/>
            <w:szCs w:val="22"/>
          </w:rPr>
          <w:t xml:space="preserve"> </w:t>
        </w:r>
      </w:ins>
      <w:r w:rsidR="002C3492" w:rsidRPr="0008272F">
        <w:rPr>
          <w:rFonts w:ascii="Times New Roman" w:hAnsi="Times New Roman"/>
          <w:sz w:val="22"/>
          <w:szCs w:val="22"/>
        </w:rPr>
        <w:t xml:space="preserve">spells </w:t>
      </w:r>
      <w:r w:rsidR="00C825B1">
        <w:rPr>
          <w:rFonts w:ascii="Times New Roman" w:hAnsi="Times New Roman"/>
          <w:sz w:val="22"/>
          <w:szCs w:val="22"/>
        </w:rPr>
        <w:t xml:space="preserve">reported </w:t>
      </w:r>
      <w:r w:rsidR="00C825B1" w:rsidRPr="00525F90">
        <w:rPr>
          <w:rFonts w:ascii="Times New Roman" w:hAnsi="Times New Roman"/>
          <w:sz w:val="22"/>
          <w:szCs w:val="22"/>
        </w:rPr>
        <w:t>by</w:t>
      </w:r>
      <w:r w:rsidR="002C3492" w:rsidRPr="00525F90">
        <w:rPr>
          <w:rFonts w:ascii="Times New Roman" w:hAnsi="Times New Roman"/>
          <w:sz w:val="22"/>
          <w:szCs w:val="22"/>
        </w:rPr>
        <w:t xml:space="preserve"> </w:t>
      </w:r>
      <w:del w:id="1414" w:author="Jeremy Groves" w:date="2023-01-26T13:33:00Z">
        <w:r w:rsidR="004A4503" w:rsidRPr="00525F90" w:rsidDel="00AE4450">
          <w:rPr>
            <w:rFonts w:ascii="Times New Roman" w:hAnsi="Times New Roman"/>
            <w:sz w:val="22"/>
            <w:szCs w:val="22"/>
          </w:rPr>
          <w:delText>2,961</w:delText>
        </w:r>
      </w:del>
      <w:r w:rsidR="000E6D89" w:rsidRPr="00525F90">
        <w:rPr>
          <w:rFonts w:ascii="Times New Roman" w:hAnsi="Times New Roman"/>
          <w:sz w:val="22"/>
          <w:szCs w:val="22"/>
        </w:rPr>
        <w:t xml:space="preserve"> </w:t>
      </w:r>
      <w:r w:rsidR="002C3492" w:rsidRPr="00525F90">
        <w:rPr>
          <w:rFonts w:ascii="Times New Roman" w:hAnsi="Times New Roman"/>
          <w:sz w:val="22"/>
          <w:szCs w:val="22"/>
        </w:rPr>
        <w:t xml:space="preserve">respondents </w:t>
      </w:r>
      <w:r w:rsidR="00C825B1" w:rsidRPr="00525F90">
        <w:rPr>
          <w:rFonts w:ascii="Times New Roman" w:hAnsi="Times New Roman"/>
          <w:sz w:val="22"/>
          <w:szCs w:val="22"/>
        </w:rPr>
        <w:t>with a</w:t>
      </w:r>
      <w:r w:rsidR="002C3492" w:rsidRPr="00525F90">
        <w:rPr>
          <w:rFonts w:ascii="Times New Roman" w:hAnsi="Times New Roman"/>
          <w:sz w:val="22"/>
          <w:szCs w:val="22"/>
        </w:rPr>
        <w:t xml:space="preserve"> BMI</w:t>
      </w:r>
      <w:r w:rsidR="00C825B1" w:rsidRPr="00525F90">
        <w:rPr>
          <w:rFonts w:ascii="Times New Roman" w:hAnsi="Times New Roman"/>
          <w:sz w:val="22"/>
          <w:szCs w:val="22"/>
        </w:rPr>
        <w:t xml:space="preserve"> classified</w:t>
      </w:r>
      <w:r w:rsidR="002C3492" w:rsidRPr="00525F90">
        <w:rPr>
          <w:rFonts w:ascii="Times New Roman" w:hAnsi="Times New Roman"/>
          <w:sz w:val="22"/>
          <w:szCs w:val="22"/>
        </w:rPr>
        <w:t xml:space="preserve"> in the normal range with an average </w:t>
      </w:r>
      <w:r w:rsidR="009A1D1A" w:rsidRPr="00525F90">
        <w:rPr>
          <w:rFonts w:ascii="Times New Roman" w:hAnsi="Times New Roman"/>
          <w:sz w:val="22"/>
          <w:szCs w:val="22"/>
        </w:rPr>
        <w:t xml:space="preserve">unemployment spell </w:t>
      </w:r>
      <w:r w:rsidR="002C3492" w:rsidRPr="00525F90">
        <w:rPr>
          <w:rFonts w:ascii="Times New Roman" w:hAnsi="Times New Roman"/>
          <w:sz w:val="22"/>
          <w:szCs w:val="22"/>
        </w:rPr>
        <w:t xml:space="preserve">of </w:t>
      </w:r>
      <w:del w:id="1415" w:author="Jeremy Groves" w:date="2023-01-26T13:34:00Z">
        <w:r w:rsidR="002C3492" w:rsidRPr="00525F90" w:rsidDel="00AE4450">
          <w:rPr>
            <w:rFonts w:ascii="Times New Roman" w:hAnsi="Times New Roman"/>
            <w:sz w:val="22"/>
            <w:szCs w:val="22"/>
          </w:rPr>
          <w:delText>10.6</w:delText>
        </w:r>
      </w:del>
      <w:ins w:id="1416" w:author="Jeremy Groves" w:date="2023-01-26T13:34:00Z">
        <w:r w:rsidR="00AE4450">
          <w:rPr>
            <w:rFonts w:ascii="Times New Roman" w:hAnsi="Times New Roman"/>
            <w:sz w:val="22"/>
            <w:szCs w:val="22"/>
          </w:rPr>
          <w:t>11.42</w:t>
        </w:r>
      </w:ins>
      <w:r w:rsidR="002C3492" w:rsidRPr="00525F90">
        <w:rPr>
          <w:rFonts w:ascii="Times New Roman" w:hAnsi="Times New Roman"/>
          <w:sz w:val="22"/>
          <w:szCs w:val="22"/>
        </w:rPr>
        <w:t xml:space="preserve"> </w:t>
      </w:r>
      <w:r w:rsidR="002C3492" w:rsidRPr="00525F90">
        <w:rPr>
          <w:rFonts w:ascii="Times New Roman" w:hAnsi="Times New Roman"/>
          <w:sz w:val="22"/>
          <w:szCs w:val="22"/>
        </w:rPr>
        <w:lastRenderedPageBreak/>
        <w:t xml:space="preserve">weeks, </w:t>
      </w:r>
      <w:r w:rsidRPr="00525F90">
        <w:rPr>
          <w:rFonts w:ascii="Times New Roman" w:hAnsi="Times New Roman"/>
          <w:sz w:val="22"/>
          <w:szCs w:val="22"/>
        </w:rPr>
        <w:t>4,</w:t>
      </w:r>
      <w:del w:id="1417" w:author="Jeremy Groves" w:date="2023-01-26T13:34:00Z">
        <w:r w:rsidRPr="00525F90" w:rsidDel="00AE4450">
          <w:rPr>
            <w:rFonts w:ascii="Times New Roman" w:hAnsi="Times New Roman"/>
            <w:sz w:val="22"/>
            <w:szCs w:val="22"/>
          </w:rPr>
          <w:delText xml:space="preserve">438 </w:delText>
        </w:r>
      </w:del>
      <w:ins w:id="1418" w:author="Jeremy Groves" w:date="2023-01-26T13:34:00Z">
        <w:r w:rsidR="00AE4450">
          <w:rPr>
            <w:rFonts w:ascii="Times New Roman" w:hAnsi="Times New Roman"/>
            <w:sz w:val="22"/>
            <w:szCs w:val="22"/>
          </w:rPr>
          <w:t>084</w:t>
        </w:r>
        <w:r w:rsidR="00AE4450" w:rsidRPr="00525F90">
          <w:rPr>
            <w:rFonts w:ascii="Times New Roman" w:hAnsi="Times New Roman"/>
            <w:sz w:val="22"/>
            <w:szCs w:val="22"/>
          </w:rPr>
          <w:t xml:space="preserve"> </w:t>
        </w:r>
      </w:ins>
      <w:r w:rsidRPr="00525F90">
        <w:rPr>
          <w:rFonts w:ascii="Times New Roman" w:hAnsi="Times New Roman"/>
          <w:sz w:val="22"/>
          <w:szCs w:val="22"/>
        </w:rPr>
        <w:t xml:space="preserve">spells </w:t>
      </w:r>
      <w:r w:rsidR="00C825B1" w:rsidRPr="00525F90">
        <w:rPr>
          <w:rFonts w:ascii="Times New Roman" w:hAnsi="Times New Roman"/>
          <w:sz w:val="22"/>
          <w:szCs w:val="22"/>
        </w:rPr>
        <w:t>reported</w:t>
      </w:r>
      <w:r w:rsidR="00B25C83" w:rsidRPr="00525F90">
        <w:rPr>
          <w:rFonts w:ascii="Times New Roman" w:hAnsi="Times New Roman"/>
          <w:sz w:val="22"/>
          <w:szCs w:val="22"/>
        </w:rPr>
        <w:t xml:space="preserve"> by</w:t>
      </w:r>
      <w:r w:rsidR="000E6D89" w:rsidRPr="00525F90">
        <w:rPr>
          <w:rFonts w:ascii="Times New Roman" w:hAnsi="Times New Roman"/>
          <w:sz w:val="22"/>
          <w:szCs w:val="22"/>
        </w:rPr>
        <w:t xml:space="preserve"> </w:t>
      </w:r>
      <w:del w:id="1419" w:author="Jeremy Groves" w:date="2023-01-26T13:34:00Z">
        <w:r w:rsidR="004A4503" w:rsidRPr="00525F90" w:rsidDel="00AE4450">
          <w:rPr>
            <w:rFonts w:ascii="Times New Roman" w:hAnsi="Times New Roman"/>
            <w:sz w:val="22"/>
            <w:szCs w:val="22"/>
          </w:rPr>
          <w:delText>2,100</w:delText>
        </w:r>
      </w:del>
      <w:ins w:id="1420" w:author="Jeremy Groves" w:date="2023-01-26T13:34:00Z">
        <w:r w:rsidR="00AE4450">
          <w:rPr>
            <w:rFonts w:ascii="Times New Roman" w:hAnsi="Times New Roman"/>
            <w:sz w:val="22"/>
            <w:szCs w:val="22"/>
          </w:rPr>
          <w:t>###</w:t>
        </w:r>
      </w:ins>
      <w:r w:rsidR="000E6D89" w:rsidRPr="00525F90">
        <w:rPr>
          <w:rFonts w:ascii="Times New Roman" w:hAnsi="Times New Roman"/>
          <w:sz w:val="22"/>
          <w:szCs w:val="22"/>
        </w:rPr>
        <w:t xml:space="preserve"> respondents</w:t>
      </w:r>
      <w:r w:rsidRPr="00525F90">
        <w:rPr>
          <w:rFonts w:ascii="Times New Roman" w:hAnsi="Times New Roman"/>
          <w:sz w:val="22"/>
          <w:szCs w:val="22"/>
        </w:rPr>
        <w:t xml:space="preserve"> </w:t>
      </w:r>
      <w:r w:rsidR="00B25C83" w:rsidRPr="00525F90">
        <w:rPr>
          <w:rFonts w:ascii="Times New Roman" w:hAnsi="Times New Roman"/>
          <w:sz w:val="22"/>
          <w:szCs w:val="22"/>
        </w:rPr>
        <w:t>who were classified</w:t>
      </w:r>
      <w:r w:rsidRPr="00525F90">
        <w:rPr>
          <w:rFonts w:ascii="Times New Roman" w:hAnsi="Times New Roman"/>
          <w:sz w:val="22"/>
          <w:szCs w:val="22"/>
        </w:rPr>
        <w:t xml:space="preserve"> </w:t>
      </w:r>
      <w:r w:rsidR="00B25C83" w:rsidRPr="00525F90">
        <w:rPr>
          <w:rFonts w:ascii="Times New Roman" w:hAnsi="Times New Roman"/>
          <w:sz w:val="22"/>
          <w:szCs w:val="22"/>
        </w:rPr>
        <w:t xml:space="preserve">as </w:t>
      </w:r>
      <w:r w:rsidRPr="00525F90">
        <w:rPr>
          <w:rFonts w:ascii="Times New Roman" w:hAnsi="Times New Roman"/>
          <w:sz w:val="22"/>
          <w:szCs w:val="22"/>
        </w:rPr>
        <w:t xml:space="preserve">overweight </w:t>
      </w:r>
      <w:r w:rsidR="00B25C83" w:rsidRPr="00525F90">
        <w:rPr>
          <w:rFonts w:ascii="Times New Roman" w:hAnsi="Times New Roman"/>
          <w:sz w:val="22"/>
          <w:szCs w:val="22"/>
        </w:rPr>
        <w:t xml:space="preserve">at the start of the spell </w:t>
      </w:r>
      <w:r w:rsidR="002C3492" w:rsidRPr="00525F90">
        <w:rPr>
          <w:rFonts w:ascii="Times New Roman" w:hAnsi="Times New Roman"/>
          <w:sz w:val="22"/>
          <w:szCs w:val="22"/>
        </w:rPr>
        <w:t xml:space="preserve">with an average </w:t>
      </w:r>
      <w:r w:rsidR="00B25C83" w:rsidRPr="00525F90">
        <w:rPr>
          <w:rFonts w:ascii="Times New Roman" w:hAnsi="Times New Roman"/>
          <w:sz w:val="22"/>
          <w:szCs w:val="22"/>
        </w:rPr>
        <w:t>duration</w:t>
      </w:r>
      <w:r w:rsidR="009A1D1A" w:rsidRPr="00525F90">
        <w:rPr>
          <w:rFonts w:ascii="Times New Roman" w:hAnsi="Times New Roman"/>
          <w:sz w:val="22"/>
          <w:szCs w:val="22"/>
        </w:rPr>
        <w:t xml:space="preserve"> </w:t>
      </w:r>
      <w:r w:rsidR="002C3492" w:rsidRPr="00525F90">
        <w:rPr>
          <w:rFonts w:ascii="Times New Roman" w:hAnsi="Times New Roman"/>
          <w:sz w:val="22"/>
          <w:szCs w:val="22"/>
        </w:rPr>
        <w:t>of about 1</w:t>
      </w:r>
      <w:r w:rsidRPr="00525F90">
        <w:rPr>
          <w:rFonts w:ascii="Times New Roman" w:hAnsi="Times New Roman"/>
          <w:sz w:val="22"/>
          <w:szCs w:val="22"/>
        </w:rPr>
        <w:t>2.</w:t>
      </w:r>
      <w:del w:id="1421" w:author="Jeremy Groves" w:date="2023-01-26T13:34:00Z">
        <w:r w:rsidRPr="00525F90" w:rsidDel="00AE4450">
          <w:rPr>
            <w:rFonts w:ascii="Times New Roman" w:hAnsi="Times New Roman"/>
            <w:sz w:val="22"/>
            <w:szCs w:val="22"/>
          </w:rPr>
          <w:delText xml:space="preserve">1 </w:delText>
        </w:r>
      </w:del>
      <w:ins w:id="1422" w:author="Jeremy Groves" w:date="2023-01-26T13:34:00Z">
        <w:r w:rsidR="00AE4450">
          <w:rPr>
            <w:rFonts w:ascii="Times New Roman" w:hAnsi="Times New Roman"/>
            <w:sz w:val="22"/>
            <w:szCs w:val="22"/>
          </w:rPr>
          <w:t>9</w:t>
        </w:r>
        <w:r w:rsidR="00AE4450" w:rsidRPr="00525F90">
          <w:rPr>
            <w:rFonts w:ascii="Times New Roman" w:hAnsi="Times New Roman"/>
            <w:sz w:val="22"/>
            <w:szCs w:val="22"/>
          </w:rPr>
          <w:t xml:space="preserve"> </w:t>
        </w:r>
      </w:ins>
      <w:r w:rsidRPr="00525F90">
        <w:rPr>
          <w:rFonts w:ascii="Times New Roman" w:hAnsi="Times New Roman"/>
          <w:sz w:val="22"/>
          <w:szCs w:val="22"/>
        </w:rPr>
        <w:t>weeks</w:t>
      </w:r>
      <w:r w:rsidR="002C3492" w:rsidRPr="00525F90">
        <w:rPr>
          <w:rFonts w:ascii="Times New Roman" w:hAnsi="Times New Roman"/>
          <w:sz w:val="22"/>
          <w:szCs w:val="22"/>
        </w:rPr>
        <w:t>,</w:t>
      </w:r>
      <w:r w:rsidRPr="00525F90">
        <w:rPr>
          <w:rFonts w:ascii="Times New Roman" w:hAnsi="Times New Roman"/>
          <w:sz w:val="22"/>
          <w:szCs w:val="22"/>
        </w:rPr>
        <w:t xml:space="preserve"> and</w:t>
      </w:r>
      <w:r w:rsidR="002C3492" w:rsidRPr="00525F90">
        <w:rPr>
          <w:rFonts w:ascii="Times New Roman" w:hAnsi="Times New Roman"/>
          <w:sz w:val="22"/>
          <w:szCs w:val="22"/>
        </w:rPr>
        <w:t xml:space="preserve"> the remaining </w:t>
      </w:r>
      <w:del w:id="1423" w:author="Jeremy Groves" w:date="2023-01-26T13:35:00Z">
        <w:r w:rsidR="002C3492" w:rsidRPr="00525F90" w:rsidDel="00AE4450">
          <w:rPr>
            <w:rFonts w:ascii="Times New Roman" w:hAnsi="Times New Roman"/>
            <w:sz w:val="22"/>
            <w:szCs w:val="22"/>
          </w:rPr>
          <w:delText>4,11</w:delText>
        </w:r>
      </w:del>
      <w:ins w:id="1424" w:author="Jeremy Groves" w:date="2023-01-26T13:35:00Z">
        <w:r w:rsidR="00AE4450">
          <w:rPr>
            <w:rFonts w:ascii="Times New Roman" w:hAnsi="Times New Roman"/>
            <w:sz w:val="22"/>
            <w:szCs w:val="22"/>
          </w:rPr>
          <w:t>3</w:t>
        </w:r>
      </w:ins>
      <w:ins w:id="1425" w:author="Jeremy Groves" w:date="2023-01-26T13:36:00Z">
        <w:r w:rsidR="00AE4450">
          <w:rPr>
            <w:rFonts w:ascii="Times New Roman" w:hAnsi="Times New Roman"/>
            <w:sz w:val="22"/>
            <w:szCs w:val="22"/>
          </w:rPr>
          <w:t xml:space="preserve">,702 </w:t>
        </w:r>
      </w:ins>
      <w:r w:rsidR="002C3492" w:rsidRPr="00525F90">
        <w:rPr>
          <w:rFonts w:ascii="Times New Roman" w:hAnsi="Times New Roman"/>
          <w:sz w:val="22"/>
          <w:szCs w:val="22"/>
        </w:rPr>
        <w:t xml:space="preserve">0 spells </w:t>
      </w:r>
      <w:r w:rsidR="00B25C83" w:rsidRPr="00525F90">
        <w:rPr>
          <w:rFonts w:ascii="Times New Roman" w:hAnsi="Times New Roman"/>
          <w:sz w:val="22"/>
          <w:szCs w:val="22"/>
        </w:rPr>
        <w:t xml:space="preserve">were experienced by </w:t>
      </w:r>
      <w:del w:id="1426" w:author="Jeremy Groves" w:date="2023-01-26T13:36:00Z">
        <w:r w:rsidR="004A4503" w:rsidRPr="00525F90" w:rsidDel="00AE4450">
          <w:rPr>
            <w:rFonts w:ascii="Times New Roman" w:hAnsi="Times New Roman"/>
            <w:sz w:val="22"/>
            <w:szCs w:val="22"/>
          </w:rPr>
          <w:delText>1,468</w:delText>
        </w:r>
      </w:del>
      <w:ins w:id="1427" w:author="Jeremy Groves" w:date="2023-01-26T13:36:00Z">
        <w:r w:rsidR="00AE4450">
          <w:rPr>
            <w:rFonts w:ascii="Times New Roman" w:hAnsi="Times New Roman"/>
            <w:sz w:val="22"/>
            <w:szCs w:val="22"/>
          </w:rPr>
          <w:t>####</w:t>
        </w:r>
      </w:ins>
      <w:r w:rsidR="000E6D89" w:rsidRPr="00525F90">
        <w:rPr>
          <w:rFonts w:ascii="Times New Roman" w:hAnsi="Times New Roman"/>
          <w:sz w:val="22"/>
          <w:szCs w:val="22"/>
        </w:rPr>
        <w:t xml:space="preserve"> respondents </w:t>
      </w:r>
      <w:r w:rsidR="00B25C83" w:rsidRPr="00525F90">
        <w:rPr>
          <w:rFonts w:ascii="Times New Roman" w:hAnsi="Times New Roman"/>
          <w:sz w:val="22"/>
          <w:szCs w:val="22"/>
        </w:rPr>
        <w:t xml:space="preserve">who were </w:t>
      </w:r>
      <w:r w:rsidR="00EA7CC5" w:rsidRPr="00525F90">
        <w:rPr>
          <w:rFonts w:ascii="Times New Roman" w:hAnsi="Times New Roman"/>
          <w:sz w:val="22"/>
          <w:szCs w:val="22"/>
        </w:rPr>
        <w:t>classified as obese</w:t>
      </w:r>
      <w:r w:rsidR="002C3492" w:rsidRPr="00525F90">
        <w:rPr>
          <w:rFonts w:ascii="Times New Roman" w:hAnsi="Times New Roman"/>
          <w:sz w:val="22"/>
          <w:szCs w:val="22"/>
        </w:rPr>
        <w:t xml:space="preserve"> </w:t>
      </w:r>
      <w:r w:rsidR="00B25C83" w:rsidRPr="00525F90">
        <w:rPr>
          <w:rFonts w:ascii="Times New Roman" w:hAnsi="Times New Roman"/>
          <w:sz w:val="22"/>
          <w:szCs w:val="22"/>
        </w:rPr>
        <w:t xml:space="preserve">at the start of the spell with an average duration of </w:t>
      </w:r>
      <w:del w:id="1428" w:author="Jeremy Groves" w:date="2023-01-26T13:36:00Z">
        <w:r w:rsidR="002C3492" w:rsidRPr="00525F90" w:rsidDel="00AE4450">
          <w:rPr>
            <w:rFonts w:ascii="Times New Roman" w:hAnsi="Times New Roman"/>
            <w:sz w:val="22"/>
            <w:szCs w:val="22"/>
          </w:rPr>
          <w:delText>13.4</w:delText>
        </w:r>
      </w:del>
      <w:ins w:id="1429" w:author="Jeremy Groves" w:date="2023-01-26T13:36:00Z">
        <w:r w:rsidR="00AE4450">
          <w:rPr>
            <w:rFonts w:ascii="Times New Roman" w:hAnsi="Times New Roman"/>
            <w:sz w:val="22"/>
            <w:szCs w:val="22"/>
          </w:rPr>
          <w:t>14.68</w:t>
        </w:r>
      </w:ins>
      <w:r w:rsidR="002C3492" w:rsidRPr="00525F90">
        <w:rPr>
          <w:rFonts w:ascii="Times New Roman" w:hAnsi="Times New Roman"/>
          <w:sz w:val="22"/>
          <w:szCs w:val="22"/>
        </w:rPr>
        <w:t xml:space="preserve"> weeks. The increase in the spell duration across BMI classification is statistically significant at the highest level between each BMI class</w:t>
      </w:r>
      <w:ins w:id="1430" w:author="Jeremy Groves" w:date="2023-01-26T13:42:00Z">
        <w:r w:rsidR="00AE4450">
          <w:rPr>
            <w:rFonts w:ascii="Times New Roman" w:hAnsi="Times New Roman"/>
            <w:sz w:val="22"/>
            <w:szCs w:val="22"/>
          </w:rPr>
          <w:t xml:space="preserve"> with the except</w:t>
        </w:r>
      </w:ins>
      <w:ins w:id="1431" w:author="Jeremy Groves" w:date="2023-01-26T13:43:00Z">
        <w:r w:rsidR="00AE4450">
          <w:rPr>
            <w:rFonts w:ascii="Times New Roman" w:hAnsi="Times New Roman"/>
            <w:sz w:val="22"/>
            <w:szCs w:val="22"/>
          </w:rPr>
          <w:t>ion of the spell lengths for the underweight and normal weight categories</w:t>
        </w:r>
      </w:ins>
      <w:r w:rsidR="002C3492" w:rsidRPr="00525F90">
        <w:rPr>
          <w:rFonts w:ascii="Times New Roman" w:hAnsi="Times New Roman"/>
          <w:sz w:val="22"/>
          <w:szCs w:val="22"/>
        </w:rPr>
        <w:t>.</w:t>
      </w:r>
    </w:p>
    <w:p w14:paraId="61D7BF25" w14:textId="7D72D84E" w:rsidR="00CB7100" w:rsidRPr="00525F90" w:rsidRDefault="005E1EDA" w:rsidP="00264665">
      <w:pPr>
        <w:spacing w:line="480" w:lineRule="auto"/>
        <w:ind w:firstLine="432"/>
        <w:rPr>
          <w:rFonts w:ascii="Times New Roman" w:hAnsi="Times New Roman"/>
          <w:sz w:val="22"/>
          <w:szCs w:val="22"/>
        </w:rPr>
      </w:pPr>
      <w:r w:rsidRPr="0008272F">
        <w:rPr>
          <w:rFonts w:ascii="Times New Roman" w:hAnsi="Times New Roman"/>
          <w:sz w:val="22"/>
          <w:szCs w:val="22"/>
        </w:rPr>
        <w:t xml:space="preserve">Figure 1 shows the </w:t>
      </w:r>
      <w:r w:rsidR="0001227D">
        <w:rPr>
          <w:rFonts w:ascii="Times New Roman" w:hAnsi="Times New Roman"/>
          <w:sz w:val="22"/>
          <w:szCs w:val="22"/>
        </w:rPr>
        <w:t xml:space="preserve">non-parametric </w:t>
      </w:r>
      <w:r w:rsidRPr="0008272F">
        <w:rPr>
          <w:rFonts w:ascii="Times New Roman" w:hAnsi="Times New Roman"/>
          <w:sz w:val="22"/>
          <w:szCs w:val="22"/>
        </w:rPr>
        <w:t xml:space="preserve">Kaplan–Meier (K-M) survival curves for the full sample for each of the three BMI categories </w:t>
      </w:r>
      <w:r w:rsidR="00525F90">
        <w:rPr>
          <w:rFonts w:ascii="Times New Roman" w:hAnsi="Times New Roman"/>
          <w:sz w:val="22"/>
          <w:szCs w:val="22"/>
        </w:rPr>
        <w:t>for</w:t>
      </w:r>
      <w:r w:rsidR="00C825B1">
        <w:rPr>
          <w:rFonts w:ascii="Times New Roman" w:hAnsi="Times New Roman"/>
          <w:sz w:val="22"/>
          <w:szCs w:val="22"/>
        </w:rPr>
        <w:t xml:space="preserve"> the first 30 weeks</w:t>
      </w:r>
      <w:r w:rsidRPr="0008272F">
        <w:rPr>
          <w:rFonts w:ascii="Times New Roman" w:hAnsi="Times New Roman"/>
          <w:sz w:val="22"/>
          <w:szCs w:val="22"/>
        </w:rPr>
        <w:t>.</w:t>
      </w:r>
      <w:r w:rsidR="00C825B1">
        <w:rPr>
          <w:rStyle w:val="FootnoteReference"/>
          <w:rFonts w:ascii="Times New Roman" w:hAnsi="Times New Roman"/>
          <w:sz w:val="22"/>
          <w:szCs w:val="22"/>
        </w:rPr>
        <w:footnoteReference w:id="20"/>
      </w:r>
      <w:r w:rsidRPr="0008272F">
        <w:rPr>
          <w:rFonts w:ascii="Times New Roman" w:hAnsi="Times New Roman"/>
          <w:sz w:val="22"/>
          <w:szCs w:val="22"/>
        </w:rPr>
        <w:t xml:space="preserve"> </w:t>
      </w:r>
      <w:r w:rsidR="00157323">
        <w:rPr>
          <w:rFonts w:ascii="Times New Roman" w:hAnsi="Times New Roman"/>
          <w:sz w:val="22"/>
          <w:szCs w:val="22"/>
        </w:rPr>
        <w:t>The s</w:t>
      </w:r>
      <w:r w:rsidRPr="0008272F">
        <w:rPr>
          <w:rFonts w:ascii="Times New Roman" w:hAnsi="Times New Roman"/>
          <w:sz w:val="22"/>
          <w:szCs w:val="22"/>
        </w:rPr>
        <w:t>urvival probability is the likelihood that an unemployment</w:t>
      </w:r>
      <w:r w:rsidR="00157323">
        <w:rPr>
          <w:rFonts w:ascii="Times New Roman" w:hAnsi="Times New Roman"/>
          <w:sz w:val="22"/>
          <w:szCs w:val="22"/>
        </w:rPr>
        <w:t xml:space="preserve"> spell </w:t>
      </w:r>
      <w:r w:rsidR="00E977A9">
        <w:rPr>
          <w:rFonts w:ascii="Times New Roman" w:hAnsi="Times New Roman"/>
          <w:sz w:val="22"/>
          <w:szCs w:val="22"/>
        </w:rPr>
        <w:t>c</w:t>
      </w:r>
      <w:r w:rsidR="00C12818" w:rsidRPr="0008272F">
        <w:rPr>
          <w:rFonts w:ascii="Times New Roman" w:hAnsi="Times New Roman"/>
          <w:sz w:val="22"/>
          <w:szCs w:val="22"/>
        </w:rPr>
        <w:t>ontinue</w:t>
      </w:r>
      <w:r w:rsidR="00E977A9">
        <w:rPr>
          <w:rFonts w:ascii="Times New Roman" w:hAnsi="Times New Roman"/>
          <w:sz w:val="22"/>
          <w:szCs w:val="22"/>
        </w:rPr>
        <w:t>s</w:t>
      </w:r>
      <w:r w:rsidR="00C12818" w:rsidRPr="0008272F">
        <w:rPr>
          <w:rFonts w:ascii="Times New Roman" w:hAnsi="Times New Roman"/>
          <w:sz w:val="22"/>
          <w:szCs w:val="22"/>
        </w:rPr>
        <w:t xml:space="preserve"> given that it has lasted until that time</w:t>
      </w:r>
      <w:r w:rsidR="00525F90">
        <w:rPr>
          <w:rFonts w:ascii="Times New Roman" w:hAnsi="Times New Roman"/>
          <w:sz w:val="22"/>
          <w:szCs w:val="22"/>
        </w:rPr>
        <w:t xml:space="preserve"> and t</w:t>
      </w:r>
      <w:r w:rsidR="00C12818" w:rsidRPr="0008272F">
        <w:rPr>
          <w:rFonts w:ascii="Times New Roman" w:hAnsi="Times New Roman"/>
          <w:sz w:val="22"/>
          <w:szCs w:val="22"/>
        </w:rPr>
        <w:t xml:space="preserve">he </w:t>
      </w:r>
      <w:r w:rsidR="00EA7CC5" w:rsidRPr="0008272F">
        <w:rPr>
          <w:rFonts w:ascii="Times New Roman" w:hAnsi="Times New Roman"/>
          <w:sz w:val="22"/>
          <w:szCs w:val="22"/>
        </w:rPr>
        <w:t>median survival time</w:t>
      </w:r>
      <w:r w:rsidR="005B3309">
        <w:rPr>
          <w:rFonts w:ascii="Times New Roman" w:hAnsi="Times New Roman"/>
          <w:sz w:val="22"/>
          <w:szCs w:val="22"/>
        </w:rPr>
        <w:t>,</w:t>
      </w:r>
      <w:r w:rsidR="00EA7CC5" w:rsidRPr="0008272F">
        <w:rPr>
          <w:rFonts w:ascii="Times New Roman" w:hAnsi="Times New Roman"/>
          <w:sz w:val="22"/>
          <w:szCs w:val="22"/>
        </w:rPr>
        <w:t xml:space="preserve"> the </w:t>
      </w:r>
      <w:r w:rsidR="00C12818" w:rsidRPr="0008272F">
        <w:rPr>
          <w:rFonts w:ascii="Times New Roman" w:hAnsi="Times New Roman"/>
          <w:sz w:val="22"/>
          <w:szCs w:val="22"/>
        </w:rPr>
        <w:t>point at which th</w:t>
      </w:r>
      <w:r w:rsidR="00EA7CC5" w:rsidRPr="0008272F">
        <w:rPr>
          <w:rFonts w:ascii="Times New Roman" w:hAnsi="Times New Roman"/>
          <w:sz w:val="22"/>
          <w:szCs w:val="22"/>
        </w:rPr>
        <w:t xml:space="preserve">e survival </w:t>
      </w:r>
      <w:r w:rsidR="00C12818" w:rsidRPr="0008272F">
        <w:rPr>
          <w:rFonts w:ascii="Times New Roman" w:hAnsi="Times New Roman"/>
          <w:sz w:val="22"/>
          <w:szCs w:val="22"/>
        </w:rPr>
        <w:t>probability is 50%</w:t>
      </w:r>
      <w:r w:rsidR="009B7BCB">
        <w:rPr>
          <w:rFonts w:ascii="Times New Roman" w:hAnsi="Times New Roman"/>
          <w:sz w:val="22"/>
          <w:szCs w:val="22"/>
        </w:rPr>
        <w:t xml:space="preserve">, </w:t>
      </w:r>
      <w:r w:rsidR="00C12818" w:rsidRPr="0008272F">
        <w:rPr>
          <w:rFonts w:ascii="Times New Roman" w:hAnsi="Times New Roman"/>
          <w:sz w:val="22"/>
          <w:szCs w:val="22"/>
        </w:rPr>
        <w:t>is shown with dashed lines</w:t>
      </w:r>
      <w:r w:rsidR="009B7BCB">
        <w:rPr>
          <w:rFonts w:ascii="Times New Roman" w:hAnsi="Times New Roman"/>
          <w:sz w:val="22"/>
          <w:szCs w:val="22"/>
        </w:rPr>
        <w:t xml:space="preserve">. </w:t>
      </w:r>
      <w:r w:rsidR="00525F90">
        <w:rPr>
          <w:rFonts w:ascii="Times New Roman" w:hAnsi="Times New Roman"/>
          <w:sz w:val="22"/>
          <w:szCs w:val="22"/>
        </w:rPr>
        <w:t xml:space="preserve">The mean survival </w:t>
      </w:r>
      <w:r w:rsidR="00C12818" w:rsidRPr="0008272F">
        <w:rPr>
          <w:rFonts w:ascii="Times New Roman" w:hAnsi="Times New Roman"/>
          <w:sz w:val="22"/>
          <w:szCs w:val="22"/>
        </w:rPr>
        <w:t xml:space="preserve">occurs at </w:t>
      </w:r>
      <w:r w:rsidR="009B7BCB">
        <w:rPr>
          <w:rFonts w:ascii="Times New Roman" w:hAnsi="Times New Roman"/>
          <w:sz w:val="22"/>
          <w:szCs w:val="22"/>
        </w:rPr>
        <w:t>five</w:t>
      </w:r>
      <w:r w:rsidR="00C12818" w:rsidRPr="0008272F">
        <w:rPr>
          <w:rFonts w:ascii="Times New Roman" w:hAnsi="Times New Roman"/>
          <w:sz w:val="22"/>
          <w:szCs w:val="22"/>
        </w:rPr>
        <w:t xml:space="preserve"> weeks for those in the normal </w:t>
      </w:r>
      <w:ins w:id="1432" w:author="Jeremy Groves" w:date="2023-01-30T16:35:00Z">
        <w:r w:rsidR="0086746F">
          <w:rPr>
            <w:rFonts w:ascii="Times New Roman" w:hAnsi="Times New Roman"/>
            <w:sz w:val="22"/>
            <w:szCs w:val="22"/>
          </w:rPr>
          <w:t xml:space="preserve">and underweight </w:t>
        </w:r>
      </w:ins>
      <w:r w:rsidR="00C12818" w:rsidRPr="0008272F">
        <w:rPr>
          <w:rFonts w:ascii="Times New Roman" w:hAnsi="Times New Roman"/>
          <w:sz w:val="22"/>
          <w:szCs w:val="22"/>
        </w:rPr>
        <w:t xml:space="preserve">BMI class, </w:t>
      </w:r>
      <w:r w:rsidR="009B7BCB">
        <w:rPr>
          <w:rFonts w:ascii="Times New Roman" w:hAnsi="Times New Roman"/>
          <w:sz w:val="22"/>
          <w:szCs w:val="22"/>
        </w:rPr>
        <w:t>six</w:t>
      </w:r>
      <w:r w:rsidR="00C12818" w:rsidRPr="0008272F">
        <w:rPr>
          <w:rFonts w:ascii="Times New Roman" w:hAnsi="Times New Roman"/>
          <w:sz w:val="22"/>
          <w:szCs w:val="22"/>
        </w:rPr>
        <w:t xml:space="preserve"> weeks for those in the overweight class, and </w:t>
      </w:r>
      <w:r w:rsidR="009B7BCB">
        <w:rPr>
          <w:rFonts w:ascii="Times New Roman" w:hAnsi="Times New Roman"/>
          <w:sz w:val="22"/>
          <w:szCs w:val="22"/>
        </w:rPr>
        <w:t>eight</w:t>
      </w:r>
      <w:r w:rsidR="00C12818" w:rsidRPr="0008272F">
        <w:rPr>
          <w:rFonts w:ascii="Times New Roman" w:hAnsi="Times New Roman"/>
          <w:sz w:val="22"/>
          <w:szCs w:val="22"/>
        </w:rPr>
        <w:t xml:space="preserve"> weeks for those in the obese </w:t>
      </w:r>
      <w:r w:rsidR="00C12818" w:rsidRPr="00525F90">
        <w:rPr>
          <w:rFonts w:ascii="Times New Roman" w:hAnsi="Times New Roman"/>
          <w:sz w:val="22"/>
          <w:szCs w:val="22"/>
        </w:rPr>
        <w:t xml:space="preserve">class. We also see </w:t>
      </w:r>
      <w:del w:id="1433" w:author="Jeremy Groves" w:date="2023-01-30T16:35:00Z">
        <w:r w:rsidR="00C12818" w:rsidRPr="00525F90" w:rsidDel="0086746F">
          <w:rPr>
            <w:rFonts w:ascii="Times New Roman" w:hAnsi="Times New Roman"/>
            <w:sz w:val="22"/>
            <w:szCs w:val="22"/>
          </w:rPr>
          <w:delText>that the survival curves are shifted out beyond the 95% confidence intervals for each class over most weeks</w:delText>
        </w:r>
        <w:r w:rsidR="00DB4331" w:rsidRPr="00525F90" w:rsidDel="0086746F">
          <w:rPr>
            <w:rFonts w:ascii="Times New Roman" w:hAnsi="Times New Roman"/>
            <w:sz w:val="22"/>
            <w:szCs w:val="22"/>
          </w:rPr>
          <w:delText xml:space="preserve"> </w:delText>
        </w:r>
        <w:r w:rsidR="00E977A9" w:rsidDel="0086746F">
          <w:rPr>
            <w:rFonts w:ascii="Times New Roman" w:hAnsi="Times New Roman"/>
            <w:sz w:val="22"/>
            <w:szCs w:val="22"/>
          </w:rPr>
          <w:delText xml:space="preserve">shown </w:delText>
        </w:r>
        <w:r w:rsidR="00DB4331" w:rsidRPr="00525F90" w:rsidDel="0086746F">
          <w:rPr>
            <w:rFonts w:ascii="Times New Roman" w:hAnsi="Times New Roman"/>
            <w:sz w:val="22"/>
            <w:szCs w:val="22"/>
          </w:rPr>
          <w:delText xml:space="preserve">and </w:delText>
        </w:r>
      </w:del>
      <w:ins w:id="1434" w:author="Jeremy Groves" w:date="2023-01-30T16:35:00Z">
        <w:r w:rsidR="0086746F">
          <w:rPr>
            <w:rFonts w:ascii="Times New Roman" w:hAnsi="Times New Roman"/>
            <w:sz w:val="22"/>
            <w:szCs w:val="22"/>
          </w:rPr>
          <w:t xml:space="preserve">that </w:t>
        </w:r>
      </w:ins>
      <w:r w:rsidR="00DB4331" w:rsidRPr="00525F90">
        <w:rPr>
          <w:rFonts w:ascii="Times New Roman" w:hAnsi="Times New Roman"/>
          <w:sz w:val="22"/>
          <w:szCs w:val="22"/>
        </w:rPr>
        <w:t>the survival curves appear parallel</w:t>
      </w:r>
      <w:r w:rsidR="00E977A9">
        <w:rPr>
          <w:rFonts w:ascii="Times New Roman" w:hAnsi="Times New Roman"/>
          <w:sz w:val="22"/>
          <w:szCs w:val="22"/>
        </w:rPr>
        <w:t xml:space="preserve"> across most weeks</w:t>
      </w:r>
      <w:r w:rsidR="00DB4331" w:rsidRPr="00525F90">
        <w:rPr>
          <w:rFonts w:ascii="Times New Roman" w:hAnsi="Times New Roman"/>
          <w:sz w:val="22"/>
          <w:szCs w:val="22"/>
        </w:rPr>
        <w:t xml:space="preserve"> as required by CPH estimation framework</w:t>
      </w:r>
      <w:r w:rsidR="00C12818" w:rsidRPr="00525F90">
        <w:rPr>
          <w:rFonts w:ascii="Times New Roman" w:hAnsi="Times New Roman"/>
          <w:sz w:val="22"/>
          <w:szCs w:val="22"/>
        </w:rPr>
        <w:t>.</w:t>
      </w:r>
    </w:p>
    <w:p w14:paraId="67FF8CBE" w14:textId="7058F079" w:rsidR="000E4B92" w:rsidRDefault="000A6E01" w:rsidP="00964A28">
      <w:pPr>
        <w:spacing w:line="480" w:lineRule="auto"/>
        <w:ind w:firstLine="432"/>
        <w:rPr>
          <w:rFonts w:ascii="Times New Roman" w:hAnsi="Times New Roman"/>
          <w:sz w:val="22"/>
          <w:szCs w:val="22"/>
        </w:rPr>
      </w:pPr>
      <w:r w:rsidRPr="0008272F">
        <w:rPr>
          <w:rFonts w:ascii="Times New Roman" w:hAnsi="Times New Roman"/>
          <w:sz w:val="22"/>
          <w:szCs w:val="22"/>
        </w:rPr>
        <w:t xml:space="preserve">Figures 2 and 3 show the K-M </w:t>
      </w:r>
      <w:r w:rsidR="00EA7CC5" w:rsidRPr="0008272F">
        <w:rPr>
          <w:rFonts w:ascii="Times New Roman" w:hAnsi="Times New Roman"/>
          <w:sz w:val="22"/>
          <w:szCs w:val="22"/>
        </w:rPr>
        <w:t>s</w:t>
      </w:r>
      <w:r w:rsidRPr="0008272F">
        <w:rPr>
          <w:rFonts w:ascii="Times New Roman" w:hAnsi="Times New Roman"/>
          <w:sz w:val="22"/>
          <w:szCs w:val="22"/>
        </w:rPr>
        <w:t xml:space="preserve">urvival </w:t>
      </w:r>
      <w:r w:rsidR="00EA7CC5" w:rsidRPr="0008272F">
        <w:rPr>
          <w:rFonts w:ascii="Times New Roman" w:hAnsi="Times New Roman"/>
          <w:sz w:val="22"/>
          <w:szCs w:val="22"/>
        </w:rPr>
        <w:t>c</w:t>
      </w:r>
      <w:r w:rsidRPr="0008272F">
        <w:rPr>
          <w:rFonts w:ascii="Times New Roman" w:hAnsi="Times New Roman"/>
          <w:sz w:val="22"/>
          <w:szCs w:val="22"/>
        </w:rPr>
        <w:t xml:space="preserve">urves for </w:t>
      </w:r>
      <w:r w:rsidR="00EA49CD">
        <w:rPr>
          <w:rFonts w:ascii="Times New Roman" w:hAnsi="Times New Roman"/>
          <w:sz w:val="22"/>
          <w:szCs w:val="22"/>
        </w:rPr>
        <w:t>fe</w:t>
      </w:r>
      <w:r w:rsidRPr="0008272F">
        <w:rPr>
          <w:rFonts w:ascii="Times New Roman" w:hAnsi="Times New Roman"/>
          <w:sz w:val="22"/>
          <w:szCs w:val="22"/>
        </w:rPr>
        <w:t xml:space="preserve">male and </w:t>
      </w:r>
      <w:r w:rsidR="00EA49CD">
        <w:rPr>
          <w:rFonts w:ascii="Times New Roman" w:hAnsi="Times New Roman"/>
          <w:sz w:val="22"/>
          <w:szCs w:val="22"/>
        </w:rPr>
        <w:t>male</w:t>
      </w:r>
      <w:r w:rsidRPr="0008272F">
        <w:rPr>
          <w:rFonts w:ascii="Times New Roman" w:hAnsi="Times New Roman"/>
          <w:sz w:val="22"/>
          <w:szCs w:val="22"/>
        </w:rPr>
        <w:t xml:space="preserve"> subsamples</w:t>
      </w:r>
      <w:r w:rsidR="000E4B92">
        <w:rPr>
          <w:rFonts w:ascii="Times New Roman" w:hAnsi="Times New Roman"/>
          <w:sz w:val="22"/>
          <w:szCs w:val="22"/>
        </w:rPr>
        <w:t>,</w:t>
      </w:r>
      <w:r w:rsidRPr="0008272F">
        <w:rPr>
          <w:rFonts w:ascii="Times New Roman" w:hAnsi="Times New Roman"/>
          <w:sz w:val="22"/>
          <w:szCs w:val="22"/>
        </w:rPr>
        <w:t xml:space="preserve"> respectively</w:t>
      </w:r>
      <w:r w:rsidR="000E4B92">
        <w:rPr>
          <w:rFonts w:ascii="Times New Roman" w:hAnsi="Times New Roman"/>
          <w:sz w:val="22"/>
          <w:szCs w:val="22"/>
        </w:rPr>
        <w:t xml:space="preserve">. </w:t>
      </w:r>
      <w:ins w:id="1435" w:author="Jeremy Groves" w:date="2023-01-30T16:36:00Z">
        <w:r w:rsidR="0086746F">
          <w:rPr>
            <w:rFonts w:ascii="Times New Roman" w:hAnsi="Times New Roman"/>
            <w:sz w:val="22"/>
            <w:szCs w:val="22"/>
          </w:rPr>
          <w:t>For female respondents the median survival time</w:t>
        </w:r>
      </w:ins>
      <w:ins w:id="1436" w:author="Jeremy Groves" w:date="2023-01-30T16:38:00Z">
        <w:r w:rsidR="0086746F">
          <w:rPr>
            <w:rFonts w:ascii="Times New Roman" w:hAnsi="Times New Roman"/>
            <w:sz w:val="22"/>
            <w:szCs w:val="22"/>
          </w:rPr>
          <w:t>, or median unemployment spell length,</w:t>
        </w:r>
      </w:ins>
      <w:ins w:id="1437" w:author="Jeremy Groves" w:date="2023-01-30T16:36:00Z">
        <w:r w:rsidR="0086746F">
          <w:rPr>
            <w:rFonts w:ascii="Times New Roman" w:hAnsi="Times New Roman"/>
            <w:sz w:val="22"/>
            <w:szCs w:val="22"/>
          </w:rPr>
          <w:t xml:space="preserve"> </w:t>
        </w:r>
      </w:ins>
      <w:ins w:id="1438" w:author="Jeremy Groves" w:date="2023-01-30T16:37:00Z">
        <w:r w:rsidR="0086746F">
          <w:rPr>
            <w:rFonts w:ascii="Times New Roman" w:hAnsi="Times New Roman"/>
            <w:sz w:val="22"/>
            <w:szCs w:val="22"/>
          </w:rPr>
          <w:t>i</w:t>
        </w:r>
      </w:ins>
      <w:ins w:id="1439" w:author="Jeremy Groves" w:date="2023-01-30T16:38:00Z">
        <w:r w:rsidR="0086746F">
          <w:rPr>
            <w:rFonts w:ascii="Times New Roman" w:hAnsi="Times New Roman"/>
            <w:sz w:val="22"/>
            <w:szCs w:val="22"/>
          </w:rPr>
          <w:t>s</w:t>
        </w:r>
      </w:ins>
      <w:ins w:id="1440" w:author="Jeremy Groves" w:date="2023-01-30T16:37:00Z">
        <w:r w:rsidR="0086746F">
          <w:rPr>
            <w:rFonts w:ascii="Times New Roman" w:hAnsi="Times New Roman"/>
            <w:sz w:val="22"/>
            <w:szCs w:val="22"/>
          </w:rPr>
          <w:t xml:space="preserve"> four weeks for those in the underweight class, five weeks for the normal class, six weeks for the overweight class, and eight weeks for the obese class. For male respondents, the median </w:t>
        </w:r>
      </w:ins>
      <w:ins w:id="1441" w:author="Jeremy Groves" w:date="2023-01-30T16:38:00Z">
        <w:r w:rsidR="0086746F">
          <w:rPr>
            <w:rFonts w:ascii="Times New Roman" w:hAnsi="Times New Roman"/>
            <w:sz w:val="22"/>
            <w:szCs w:val="22"/>
          </w:rPr>
          <w:t>unemployment spell length is seven weeks for those underweight, six weeks for those of normal weight, seven weeks again for those classified as overweight and eight weeks for those in the obese class</w:t>
        </w:r>
      </w:ins>
      <w:del w:id="1442" w:author="Jeremy Groves" w:date="2023-01-30T16:36:00Z">
        <w:r w:rsidR="000E4B92" w:rsidDel="0086746F">
          <w:rPr>
            <w:rFonts w:ascii="Times New Roman" w:hAnsi="Times New Roman"/>
            <w:sz w:val="22"/>
            <w:szCs w:val="22"/>
          </w:rPr>
          <w:delText>The</w:delText>
        </w:r>
        <w:r w:rsidRPr="0008272F" w:rsidDel="0086746F">
          <w:rPr>
            <w:rFonts w:ascii="Times New Roman" w:hAnsi="Times New Roman"/>
            <w:sz w:val="22"/>
            <w:szCs w:val="22"/>
          </w:rPr>
          <w:delText xml:space="preserve"> impact of BMI class </w:delText>
        </w:r>
        <w:r w:rsidR="000E4B92" w:rsidDel="0086746F">
          <w:rPr>
            <w:rFonts w:ascii="Times New Roman" w:hAnsi="Times New Roman"/>
            <w:sz w:val="22"/>
            <w:szCs w:val="22"/>
          </w:rPr>
          <w:delText xml:space="preserve">observed in Figure 1 </w:delText>
        </w:r>
        <w:r w:rsidRPr="0008272F" w:rsidDel="0086746F">
          <w:rPr>
            <w:rFonts w:ascii="Times New Roman" w:hAnsi="Times New Roman"/>
            <w:sz w:val="22"/>
            <w:szCs w:val="22"/>
          </w:rPr>
          <w:delText>appears to hold</w:delText>
        </w:r>
        <w:r w:rsidR="00E977A9" w:rsidDel="0086746F">
          <w:rPr>
            <w:rFonts w:ascii="Times New Roman" w:hAnsi="Times New Roman"/>
            <w:sz w:val="22"/>
            <w:szCs w:val="22"/>
          </w:rPr>
          <w:delText xml:space="preserve"> for each of the sexes as well</w:delText>
        </w:r>
        <w:r w:rsidRPr="0008272F" w:rsidDel="0086746F">
          <w:rPr>
            <w:rFonts w:ascii="Times New Roman" w:hAnsi="Times New Roman"/>
            <w:sz w:val="22"/>
            <w:szCs w:val="22"/>
          </w:rPr>
          <w:delText xml:space="preserve">. </w:delText>
        </w:r>
      </w:del>
      <w:del w:id="1443" w:author="Jeremy Groves" w:date="2023-01-30T16:39:00Z">
        <w:r w:rsidRPr="0008272F" w:rsidDel="0086746F">
          <w:rPr>
            <w:rFonts w:ascii="Times New Roman" w:hAnsi="Times New Roman"/>
            <w:sz w:val="22"/>
            <w:szCs w:val="22"/>
          </w:rPr>
          <w:delText xml:space="preserve">For both </w:delText>
        </w:r>
      </w:del>
      <w:del w:id="1444" w:author="Jeremy Groves" w:date="2023-01-30T16:36:00Z">
        <w:r w:rsidRPr="0008272F" w:rsidDel="0086746F">
          <w:rPr>
            <w:rFonts w:ascii="Times New Roman" w:hAnsi="Times New Roman"/>
            <w:sz w:val="22"/>
            <w:szCs w:val="22"/>
          </w:rPr>
          <w:delText>m</w:delText>
        </w:r>
        <w:r w:rsidR="000E4B92" w:rsidDel="0086746F">
          <w:rPr>
            <w:rFonts w:ascii="Times New Roman" w:hAnsi="Times New Roman"/>
            <w:sz w:val="22"/>
            <w:szCs w:val="22"/>
          </w:rPr>
          <w:delText xml:space="preserve">en and </w:delText>
        </w:r>
      </w:del>
      <w:del w:id="1445" w:author="Jeremy Groves" w:date="2023-01-30T16:39:00Z">
        <w:r w:rsidR="000E4B92" w:rsidDel="0086746F">
          <w:rPr>
            <w:rFonts w:ascii="Times New Roman" w:hAnsi="Times New Roman"/>
            <w:sz w:val="22"/>
            <w:szCs w:val="22"/>
          </w:rPr>
          <w:delText>women</w:delText>
        </w:r>
        <w:r w:rsidR="00E977A9" w:rsidDel="0086746F">
          <w:rPr>
            <w:rFonts w:ascii="Times New Roman" w:hAnsi="Times New Roman"/>
            <w:sz w:val="22"/>
            <w:szCs w:val="22"/>
          </w:rPr>
          <w:delText>,</w:delText>
        </w:r>
        <w:r w:rsidRPr="0008272F" w:rsidDel="0086746F">
          <w:rPr>
            <w:rFonts w:ascii="Times New Roman" w:hAnsi="Times New Roman"/>
            <w:sz w:val="22"/>
            <w:szCs w:val="22"/>
          </w:rPr>
          <w:delText xml:space="preserve"> the m</w:delText>
        </w:r>
        <w:r w:rsidR="00E977A9" w:rsidDel="0086746F">
          <w:rPr>
            <w:rFonts w:ascii="Times New Roman" w:hAnsi="Times New Roman"/>
            <w:sz w:val="22"/>
            <w:szCs w:val="22"/>
          </w:rPr>
          <w:delText xml:space="preserve">edian survival times are the </w:delText>
        </w:r>
        <w:r w:rsidRPr="0008272F" w:rsidDel="0086746F">
          <w:rPr>
            <w:rFonts w:ascii="Times New Roman" w:hAnsi="Times New Roman"/>
            <w:sz w:val="22"/>
            <w:szCs w:val="22"/>
          </w:rPr>
          <w:delText xml:space="preserve">same </w:delText>
        </w:r>
        <w:r w:rsidR="00525F90" w:rsidDel="0086746F">
          <w:rPr>
            <w:rFonts w:ascii="Times New Roman" w:hAnsi="Times New Roman"/>
            <w:sz w:val="22"/>
            <w:szCs w:val="22"/>
          </w:rPr>
          <w:delText xml:space="preserve">as the full sample </w:delText>
        </w:r>
        <w:r w:rsidRPr="0008272F" w:rsidDel="0086746F">
          <w:rPr>
            <w:rFonts w:ascii="Times New Roman" w:hAnsi="Times New Roman"/>
            <w:sz w:val="22"/>
            <w:szCs w:val="22"/>
          </w:rPr>
          <w:delText xml:space="preserve">at </w:delText>
        </w:r>
        <w:r w:rsidR="000E4B92" w:rsidDel="0086746F">
          <w:rPr>
            <w:rFonts w:ascii="Times New Roman" w:hAnsi="Times New Roman"/>
            <w:sz w:val="22"/>
            <w:szCs w:val="22"/>
          </w:rPr>
          <w:delText xml:space="preserve">five, six, and eight </w:delText>
        </w:r>
        <w:r w:rsidRPr="0008272F" w:rsidDel="0086746F">
          <w:rPr>
            <w:rFonts w:ascii="Times New Roman" w:hAnsi="Times New Roman"/>
            <w:sz w:val="22"/>
            <w:szCs w:val="22"/>
          </w:rPr>
          <w:delText xml:space="preserve">weeks for normal, overweight, and obese classes. </w:delText>
        </w:r>
        <w:r w:rsidR="00EA49CD" w:rsidDel="0086746F">
          <w:rPr>
            <w:rFonts w:ascii="Times New Roman" w:hAnsi="Times New Roman"/>
            <w:sz w:val="22"/>
            <w:szCs w:val="22"/>
          </w:rPr>
          <w:delText>The key difference for males</w:delText>
        </w:r>
        <w:r w:rsidR="00DB4331" w:rsidDel="0086746F">
          <w:rPr>
            <w:rFonts w:ascii="Times New Roman" w:hAnsi="Times New Roman"/>
            <w:sz w:val="22"/>
            <w:szCs w:val="22"/>
          </w:rPr>
          <w:delText xml:space="preserve"> is that</w:delText>
        </w:r>
        <w:r w:rsidR="00EA49CD" w:rsidDel="0086746F">
          <w:rPr>
            <w:rFonts w:ascii="Times New Roman" w:hAnsi="Times New Roman"/>
            <w:sz w:val="22"/>
            <w:szCs w:val="22"/>
          </w:rPr>
          <w:delText xml:space="preserve"> the difference </w:delText>
        </w:r>
        <w:r w:rsidR="00DB4331" w:rsidDel="0086746F">
          <w:rPr>
            <w:rFonts w:ascii="Times New Roman" w:hAnsi="Times New Roman"/>
            <w:sz w:val="22"/>
            <w:szCs w:val="22"/>
          </w:rPr>
          <w:delText>between</w:delText>
        </w:r>
        <w:r w:rsidR="00EA49CD" w:rsidDel="0086746F">
          <w:rPr>
            <w:rFonts w:ascii="Times New Roman" w:hAnsi="Times New Roman"/>
            <w:sz w:val="22"/>
            <w:szCs w:val="22"/>
          </w:rPr>
          <w:delText xml:space="preserve"> overweight and obese is less pronounced than for females, especially</w:delText>
        </w:r>
        <w:r w:rsidR="0025064D" w:rsidDel="0086746F">
          <w:rPr>
            <w:rFonts w:ascii="Times New Roman" w:hAnsi="Times New Roman"/>
            <w:sz w:val="22"/>
            <w:szCs w:val="22"/>
          </w:rPr>
          <w:delText xml:space="preserve"> for unemployment spells</w:delText>
        </w:r>
        <w:r w:rsidR="00E977A9" w:rsidDel="0086746F">
          <w:rPr>
            <w:rFonts w:ascii="Times New Roman" w:hAnsi="Times New Roman"/>
            <w:sz w:val="22"/>
            <w:szCs w:val="22"/>
          </w:rPr>
          <w:delText xml:space="preserve"> lasting longer</w:delText>
        </w:r>
        <w:r w:rsidR="00EA49CD" w:rsidDel="0086746F">
          <w:rPr>
            <w:rFonts w:ascii="Times New Roman" w:hAnsi="Times New Roman"/>
            <w:sz w:val="22"/>
            <w:szCs w:val="22"/>
          </w:rPr>
          <w:delText>.</w:delText>
        </w:r>
      </w:del>
      <w:ins w:id="1446" w:author="Jeremy Groves" w:date="2023-01-30T16:39:00Z">
        <w:r w:rsidR="0086746F">
          <w:rPr>
            <w:rFonts w:ascii="Times New Roman" w:hAnsi="Times New Roman"/>
            <w:sz w:val="22"/>
            <w:szCs w:val="22"/>
          </w:rPr>
          <w:t>. From these nonparametric graphs we suspect that there is likely not much different for women or men between the underweight, normal, and overweight classifications</w:t>
        </w:r>
      </w:ins>
      <w:ins w:id="1447" w:author="Jeremy Groves" w:date="2023-01-30T16:40:00Z">
        <w:r w:rsidR="0086746F">
          <w:rPr>
            <w:rFonts w:ascii="Times New Roman" w:hAnsi="Times New Roman"/>
            <w:sz w:val="22"/>
            <w:szCs w:val="22"/>
          </w:rPr>
          <w:t>, but that there may be an impact for those in the obese classification with a slightly larger impact for women than men.</w:t>
        </w:r>
      </w:ins>
      <w:r w:rsidR="00EA49CD">
        <w:rPr>
          <w:rFonts w:ascii="Times New Roman" w:hAnsi="Times New Roman"/>
          <w:sz w:val="22"/>
          <w:szCs w:val="22"/>
        </w:rPr>
        <w:t xml:space="preserve"> </w:t>
      </w:r>
    </w:p>
    <w:p w14:paraId="02C11D16" w14:textId="7C7DE907" w:rsidR="0033655F" w:rsidRDefault="00264665" w:rsidP="002D0875">
      <w:pPr>
        <w:spacing w:line="480" w:lineRule="auto"/>
        <w:ind w:firstLine="432"/>
        <w:jc w:val="center"/>
        <w:rPr>
          <w:rFonts w:ascii="Times New Roman" w:hAnsi="Times New Roman"/>
          <w:sz w:val="22"/>
          <w:szCs w:val="22"/>
        </w:rPr>
        <w:pPrChange w:id="1448" w:author="Jeremy Groves" w:date="2023-01-30T16:30:00Z">
          <w:pPr>
            <w:spacing w:line="480" w:lineRule="auto"/>
            <w:ind w:firstLine="432"/>
          </w:pPr>
        </w:pPrChange>
      </w:pPr>
      <w:del w:id="1449" w:author="Jeremy Groves" w:date="2023-01-30T16:30:00Z">
        <w:r w:rsidDel="002D0875">
          <w:rPr>
            <w:noProof/>
            <w:snapToGrid/>
          </w:rPr>
          <w:lastRenderedPageBreak/>
          <w:drawing>
            <wp:anchor distT="0" distB="0" distL="114300" distR="114300" simplePos="0" relativeHeight="251659264" behindDoc="1" locked="0" layoutInCell="1" allowOverlap="1" wp14:anchorId="29B5FA83" wp14:editId="7514FCFF">
              <wp:simplePos x="0" y="0"/>
              <wp:positionH relativeFrom="column">
                <wp:posOffset>0</wp:posOffset>
              </wp:positionH>
              <wp:positionV relativeFrom="paragraph">
                <wp:posOffset>321945</wp:posOffset>
              </wp:positionV>
              <wp:extent cx="5943600" cy="4069715"/>
              <wp:effectExtent l="0" t="0" r="0" b="6985"/>
              <wp:wrapTight wrapText="bothSides">
                <wp:wrapPolygon edited="0">
                  <wp:start x="0" y="0"/>
                  <wp:lineTo x="0" y="21536"/>
                  <wp:lineTo x="21531" y="21536"/>
                  <wp:lineTo x="21531" y="0"/>
                  <wp:lineTo x="0" y="0"/>
                </wp:wrapPolygon>
              </wp:wrapTight>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069715"/>
                      </a:xfrm>
                      <a:prstGeom prst="rect">
                        <a:avLst/>
                      </a:prstGeom>
                    </pic:spPr>
                  </pic:pic>
                </a:graphicData>
              </a:graphic>
            </wp:anchor>
          </w:drawing>
        </w:r>
      </w:del>
      <w:ins w:id="1450" w:author="Jeremy Groves" w:date="2023-01-30T16:30:00Z">
        <w:r w:rsidR="002D0875" w:rsidRPr="002D0875">
          <w:rPr>
            <w:noProof/>
            <w:snapToGrid/>
          </w:rPr>
          <w:drawing>
            <wp:inline distT="0" distB="0" distL="0" distR="0" wp14:anchorId="50A2A8D2" wp14:editId="3D41CBF6">
              <wp:extent cx="5699025" cy="4069080"/>
              <wp:effectExtent l="0" t="0" r="0" b="762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3"/>
                      <a:stretch>
                        <a:fillRect/>
                      </a:stretch>
                    </pic:blipFill>
                    <pic:spPr>
                      <a:xfrm>
                        <a:off x="0" y="0"/>
                        <a:ext cx="5699025" cy="4069080"/>
                      </a:xfrm>
                      <a:prstGeom prst="rect">
                        <a:avLst/>
                      </a:prstGeom>
                    </pic:spPr>
                  </pic:pic>
                </a:graphicData>
              </a:graphic>
            </wp:inline>
          </w:drawing>
        </w:r>
      </w:ins>
      <w:ins w:id="1451" w:author="Jeremy Groves" w:date="2023-01-30T16:32:00Z">
        <w:r w:rsidR="002D0875" w:rsidRPr="002D0875">
          <w:rPr>
            <w:noProof/>
            <w:snapToGrid/>
          </w:rPr>
          <w:t xml:space="preserve"> </w:t>
        </w:r>
        <w:r w:rsidR="002D0875" w:rsidRPr="002D0875">
          <w:rPr>
            <w:noProof/>
            <w:snapToGrid/>
          </w:rPr>
          <w:drawing>
            <wp:inline distT="0" distB="0" distL="0" distR="0" wp14:anchorId="4DD9F02A" wp14:editId="05F897B3">
              <wp:extent cx="5699026" cy="4069080"/>
              <wp:effectExtent l="0" t="0" r="0" b="762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4"/>
                      <a:stretch>
                        <a:fillRect/>
                      </a:stretch>
                    </pic:blipFill>
                    <pic:spPr>
                      <a:xfrm>
                        <a:off x="0" y="0"/>
                        <a:ext cx="5699026" cy="4069080"/>
                      </a:xfrm>
                      <a:prstGeom prst="rect">
                        <a:avLst/>
                      </a:prstGeom>
                    </pic:spPr>
                  </pic:pic>
                </a:graphicData>
              </a:graphic>
            </wp:inline>
          </w:drawing>
        </w:r>
      </w:ins>
      <w:del w:id="1452" w:author="Jeremy Groves" w:date="2023-01-30T16:30:00Z">
        <w:r w:rsidR="00EA49CD" w:rsidDel="002D0875">
          <w:rPr>
            <w:noProof/>
            <w:snapToGrid/>
          </w:rPr>
          <w:drawing>
            <wp:inline distT="0" distB="0" distL="0" distR="0" wp14:anchorId="426974EF" wp14:editId="79E02B07">
              <wp:extent cx="5943600" cy="4069715"/>
              <wp:effectExtent l="0" t="0" r="0" b="698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5"/>
                      <a:stretch>
                        <a:fillRect/>
                      </a:stretch>
                    </pic:blipFill>
                    <pic:spPr>
                      <a:xfrm>
                        <a:off x="0" y="0"/>
                        <a:ext cx="5943600" cy="4069715"/>
                      </a:xfrm>
                      <a:prstGeom prst="rect">
                        <a:avLst/>
                      </a:prstGeom>
                    </pic:spPr>
                  </pic:pic>
                </a:graphicData>
              </a:graphic>
            </wp:inline>
          </w:drawing>
        </w:r>
        <w:r w:rsidR="00EA49CD" w:rsidDel="002D0875">
          <w:rPr>
            <w:noProof/>
            <w:snapToGrid/>
          </w:rPr>
          <w:drawing>
            <wp:inline distT="0" distB="0" distL="0" distR="0" wp14:anchorId="3489A708" wp14:editId="063D42A4">
              <wp:extent cx="5943600" cy="4069715"/>
              <wp:effectExtent l="0" t="0" r="0" b="698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6"/>
                      <a:stretch>
                        <a:fillRect/>
                      </a:stretch>
                    </pic:blipFill>
                    <pic:spPr>
                      <a:xfrm>
                        <a:off x="0" y="0"/>
                        <a:ext cx="5943600" cy="4069715"/>
                      </a:xfrm>
                      <a:prstGeom prst="rect">
                        <a:avLst/>
                      </a:prstGeom>
                    </pic:spPr>
                  </pic:pic>
                </a:graphicData>
              </a:graphic>
            </wp:inline>
          </w:drawing>
        </w:r>
      </w:del>
      <w:ins w:id="1453" w:author="Jeremy Groves" w:date="2023-01-30T16:31:00Z">
        <w:r w:rsidR="002D0875" w:rsidRPr="002D0875">
          <w:rPr>
            <w:noProof/>
            <w:snapToGrid/>
          </w:rPr>
          <w:t xml:space="preserve"> </w:t>
        </w:r>
      </w:ins>
      <w:ins w:id="1454" w:author="Jeremy Groves" w:date="2023-01-30T16:33:00Z">
        <w:r w:rsidR="002D0875" w:rsidRPr="002D0875">
          <w:rPr>
            <w:noProof/>
            <w:snapToGrid/>
          </w:rPr>
          <w:lastRenderedPageBreak/>
          <w:drawing>
            <wp:inline distT="0" distB="0" distL="0" distR="0" wp14:anchorId="0561BA71" wp14:editId="6E67B979">
              <wp:extent cx="5699026" cy="4069080"/>
              <wp:effectExtent l="0" t="0" r="0" b="762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7"/>
                      <a:stretch>
                        <a:fillRect/>
                      </a:stretch>
                    </pic:blipFill>
                    <pic:spPr>
                      <a:xfrm>
                        <a:off x="0" y="0"/>
                        <a:ext cx="5699026" cy="4069080"/>
                      </a:xfrm>
                      <a:prstGeom prst="rect">
                        <a:avLst/>
                      </a:prstGeom>
                    </pic:spPr>
                  </pic:pic>
                </a:graphicData>
              </a:graphic>
            </wp:inline>
          </w:drawing>
        </w:r>
      </w:ins>
    </w:p>
    <w:p w14:paraId="22500437" w14:textId="575EB7CD" w:rsidR="00DB4331" w:rsidRPr="0008272F" w:rsidRDefault="00DB4331" w:rsidP="00DB4331">
      <w:pPr>
        <w:spacing w:line="480" w:lineRule="auto"/>
        <w:ind w:firstLine="432"/>
        <w:rPr>
          <w:rFonts w:ascii="Times New Roman" w:hAnsi="Times New Roman"/>
          <w:sz w:val="22"/>
          <w:szCs w:val="22"/>
        </w:rPr>
      </w:pPr>
      <w:r w:rsidRPr="0008272F">
        <w:rPr>
          <w:rFonts w:ascii="Times New Roman" w:hAnsi="Times New Roman"/>
          <w:iCs/>
          <w:sz w:val="22"/>
          <w:szCs w:val="22"/>
        </w:rPr>
        <w:t>While these f</w:t>
      </w:r>
      <w:r>
        <w:rPr>
          <w:rFonts w:ascii="Times New Roman" w:hAnsi="Times New Roman"/>
          <w:iCs/>
          <w:sz w:val="22"/>
          <w:szCs w:val="22"/>
        </w:rPr>
        <w:t>igures</w:t>
      </w:r>
      <w:r w:rsidRPr="0008272F">
        <w:rPr>
          <w:rFonts w:ascii="Times New Roman" w:hAnsi="Times New Roman"/>
          <w:iCs/>
          <w:sz w:val="22"/>
          <w:szCs w:val="22"/>
        </w:rPr>
        <w:t xml:space="preserve"> </w:t>
      </w:r>
      <w:r>
        <w:rPr>
          <w:rFonts w:ascii="Times New Roman" w:hAnsi="Times New Roman"/>
          <w:iCs/>
          <w:sz w:val="22"/>
          <w:szCs w:val="22"/>
        </w:rPr>
        <w:t>appear</w:t>
      </w:r>
      <w:r w:rsidRPr="0008272F">
        <w:rPr>
          <w:rFonts w:ascii="Times New Roman" w:hAnsi="Times New Roman"/>
          <w:iCs/>
          <w:sz w:val="22"/>
          <w:szCs w:val="22"/>
        </w:rPr>
        <w:t xml:space="preserve"> to support the hypothesis that </w:t>
      </w:r>
      <w:r>
        <w:rPr>
          <w:rFonts w:ascii="Times New Roman" w:hAnsi="Times New Roman"/>
          <w:iCs/>
          <w:sz w:val="22"/>
          <w:szCs w:val="22"/>
        </w:rPr>
        <w:t xml:space="preserve">an </w:t>
      </w:r>
      <w:r w:rsidRPr="0008272F">
        <w:rPr>
          <w:rFonts w:ascii="Times New Roman" w:hAnsi="Times New Roman"/>
          <w:iCs/>
          <w:sz w:val="22"/>
          <w:szCs w:val="22"/>
        </w:rPr>
        <w:t>unemployment spell is i</w:t>
      </w:r>
      <w:r>
        <w:rPr>
          <w:rFonts w:ascii="Times New Roman" w:hAnsi="Times New Roman"/>
          <w:iCs/>
          <w:sz w:val="22"/>
          <w:szCs w:val="22"/>
        </w:rPr>
        <w:t>nfluenced by</w:t>
      </w:r>
      <w:r w:rsidRPr="0008272F">
        <w:rPr>
          <w:rFonts w:ascii="Times New Roman" w:hAnsi="Times New Roman"/>
          <w:iCs/>
          <w:sz w:val="22"/>
          <w:szCs w:val="22"/>
        </w:rPr>
        <w:t xml:space="preserve"> BMI classification, </w:t>
      </w:r>
      <w:r>
        <w:rPr>
          <w:rFonts w:ascii="Times New Roman" w:hAnsi="Times New Roman"/>
          <w:iCs/>
          <w:sz w:val="22"/>
          <w:szCs w:val="22"/>
        </w:rPr>
        <w:t xml:space="preserve">the values reported in Table 1 for </w:t>
      </w:r>
      <w:r w:rsidRPr="00D97C83">
        <w:rPr>
          <w:rFonts w:ascii="Times New Roman" w:hAnsi="Times New Roman"/>
          <w:iCs/>
          <w:sz w:val="22"/>
          <w:szCs w:val="22"/>
        </w:rPr>
        <w:t>other variables</w:t>
      </w:r>
      <w:r w:rsidR="0001227D">
        <w:rPr>
          <w:rFonts w:ascii="Times New Roman" w:hAnsi="Times New Roman"/>
          <w:iCs/>
          <w:sz w:val="22"/>
          <w:szCs w:val="22"/>
        </w:rPr>
        <w:t xml:space="preserve"> and previous research</w:t>
      </w:r>
      <w:r w:rsidRPr="00D97C83">
        <w:rPr>
          <w:rFonts w:ascii="Times New Roman" w:hAnsi="Times New Roman"/>
          <w:iCs/>
          <w:sz w:val="22"/>
          <w:szCs w:val="22"/>
        </w:rPr>
        <w:t xml:space="preserve"> </w:t>
      </w:r>
      <w:r>
        <w:rPr>
          <w:rFonts w:ascii="Times New Roman" w:hAnsi="Times New Roman"/>
          <w:iCs/>
          <w:sz w:val="22"/>
          <w:szCs w:val="22"/>
        </w:rPr>
        <w:t>indicate that other</w:t>
      </w:r>
      <w:r w:rsidRPr="0008272F">
        <w:rPr>
          <w:rFonts w:ascii="Times New Roman" w:hAnsi="Times New Roman"/>
          <w:iCs/>
          <w:sz w:val="22"/>
          <w:szCs w:val="22"/>
        </w:rPr>
        <w:t xml:space="preserve"> characteristics of</w:t>
      </w:r>
      <w:r>
        <w:rPr>
          <w:rFonts w:ascii="Times New Roman" w:hAnsi="Times New Roman"/>
          <w:iCs/>
          <w:sz w:val="22"/>
          <w:szCs w:val="22"/>
        </w:rPr>
        <w:t xml:space="preserve"> the survey</w:t>
      </w:r>
      <w:r w:rsidRPr="0008272F">
        <w:rPr>
          <w:rFonts w:ascii="Times New Roman" w:hAnsi="Times New Roman"/>
          <w:iCs/>
          <w:sz w:val="22"/>
          <w:szCs w:val="22"/>
        </w:rPr>
        <w:t xml:space="preserve"> respondents also vary by BMI class</w:t>
      </w:r>
      <w:r w:rsidRPr="00CE1D36">
        <w:rPr>
          <w:rFonts w:ascii="Times New Roman" w:hAnsi="Times New Roman"/>
          <w:iCs/>
          <w:sz w:val="22"/>
          <w:szCs w:val="22"/>
        </w:rPr>
        <w:t>. As</w:t>
      </w:r>
      <w:r w:rsidR="0025064D">
        <w:rPr>
          <w:rFonts w:ascii="Times New Roman" w:hAnsi="Times New Roman"/>
          <w:iCs/>
          <w:sz w:val="22"/>
          <w:szCs w:val="22"/>
        </w:rPr>
        <w:t xml:space="preserve"> one moves across</w:t>
      </w:r>
      <w:r w:rsidRPr="00CE1D36">
        <w:rPr>
          <w:rFonts w:ascii="Times New Roman" w:hAnsi="Times New Roman"/>
          <w:iCs/>
          <w:sz w:val="22"/>
          <w:szCs w:val="22"/>
        </w:rPr>
        <w:t xml:space="preserve"> BMI class</w:t>
      </w:r>
      <w:r w:rsidR="0025064D">
        <w:rPr>
          <w:rFonts w:ascii="Times New Roman" w:hAnsi="Times New Roman"/>
          <w:iCs/>
          <w:sz w:val="22"/>
          <w:szCs w:val="22"/>
        </w:rPr>
        <w:t>es,</w:t>
      </w:r>
      <w:r w:rsidRPr="00CE1D36">
        <w:rPr>
          <w:rFonts w:ascii="Times New Roman" w:hAnsi="Times New Roman"/>
          <w:iCs/>
          <w:sz w:val="22"/>
          <w:szCs w:val="22"/>
        </w:rPr>
        <w:t xml:space="preserve"> respondents </w:t>
      </w:r>
      <w:r w:rsidR="0025064D">
        <w:rPr>
          <w:rFonts w:ascii="Times New Roman" w:hAnsi="Times New Roman"/>
          <w:iCs/>
          <w:sz w:val="22"/>
          <w:szCs w:val="22"/>
        </w:rPr>
        <w:t>tend to be</w:t>
      </w:r>
      <w:r w:rsidRPr="00CE1D36">
        <w:rPr>
          <w:rFonts w:ascii="Times New Roman" w:hAnsi="Times New Roman"/>
          <w:iCs/>
          <w:sz w:val="22"/>
          <w:szCs w:val="22"/>
        </w:rPr>
        <w:t xml:space="preserve"> older</w:t>
      </w:r>
      <w:r w:rsidR="0025064D">
        <w:rPr>
          <w:rFonts w:ascii="Times New Roman" w:hAnsi="Times New Roman"/>
          <w:iCs/>
          <w:sz w:val="22"/>
          <w:szCs w:val="22"/>
        </w:rPr>
        <w:t xml:space="preserve">, </w:t>
      </w:r>
      <w:r w:rsidRPr="00CE1D36">
        <w:rPr>
          <w:rFonts w:ascii="Times New Roman" w:hAnsi="Times New Roman"/>
          <w:iCs/>
          <w:sz w:val="22"/>
          <w:szCs w:val="22"/>
        </w:rPr>
        <w:t xml:space="preserve">more likely to have a child under the age of six present in the household, have a smaller gross family income, have </w:t>
      </w:r>
      <w:r w:rsidR="0001227D">
        <w:rPr>
          <w:rFonts w:ascii="Times New Roman" w:hAnsi="Times New Roman"/>
          <w:iCs/>
          <w:sz w:val="22"/>
          <w:szCs w:val="22"/>
        </w:rPr>
        <w:t xml:space="preserve">a </w:t>
      </w:r>
      <w:r w:rsidRPr="00CE1D36">
        <w:rPr>
          <w:rFonts w:ascii="Times New Roman" w:hAnsi="Times New Roman"/>
          <w:iCs/>
          <w:sz w:val="22"/>
          <w:szCs w:val="22"/>
        </w:rPr>
        <w:t xml:space="preserve">lower </w:t>
      </w:r>
      <w:r w:rsidR="0025064D">
        <w:rPr>
          <w:rFonts w:ascii="Times New Roman" w:hAnsi="Times New Roman"/>
          <w:iCs/>
          <w:sz w:val="22"/>
          <w:szCs w:val="22"/>
        </w:rPr>
        <w:t xml:space="preserve">ability </w:t>
      </w:r>
      <w:r w:rsidRPr="00CE1D36">
        <w:rPr>
          <w:rFonts w:ascii="Times New Roman" w:hAnsi="Times New Roman"/>
          <w:iCs/>
          <w:sz w:val="22"/>
          <w:szCs w:val="22"/>
        </w:rPr>
        <w:t xml:space="preserve">score, and more likely to be married. The </w:t>
      </w:r>
      <w:r w:rsidRPr="0008272F">
        <w:rPr>
          <w:rFonts w:ascii="Times New Roman" w:hAnsi="Times New Roman"/>
          <w:iCs/>
          <w:sz w:val="22"/>
          <w:szCs w:val="22"/>
        </w:rPr>
        <w:t>percentage of respondents with less than high school, high school</w:t>
      </w:r>
      <w:r w:rsidR="0025064D">
        <w:rPr>
          <w:rFonts w:ascii="Times New Roman" w:hAnsi="Times New Roman"/>
          <w:iCs/>
          <w:sz w:val="22"/>
          <w:szCs w:val="22"/>
        </w:rPr>
        <w:t xml:space="preserve"> or equivalent</w:t>
      </w:r>
      <w:r w:rsidRPr="0008272F">
        <w:rPr>
          <w:rFonts w:ascii="Times New Roman" w:hAnsi="Times New Roman"/>
          <w:iCs/>
          <w:sz w:val="22"/>
          <w:szCs w:val="22"/>
        </w:rPr>
        <w:t xml:space="preserve">, and some college </w:t>
      </w:r>
      <w:r w:rsidR="0025064D">
        <w:rPr>
          <w:rFonts w:ascii="Times New Roman" w:hAnsi="Times New Roman"/>
          <w:iCs/>
          <w:sz w:val="22"/>
          <w:szCs w:val="22"/>
        </w:rPr>
        <w:t>across</w:t>
      </w:r>
      <w:r w:rsidRPr="0008272F">
        <w:rPr>
          <w:rFonts w:ascii="Times New Roman" w:hAnsi="Times New Roman"/>
          <w:iCs/>
          <w:sz w:val="22"/>
          <w:szCs w:val="22"/>
        </w:rPr>
        <w:t xml:space="preserve"> the BMI categor</w:t>
      </w:r>
      <w:r w:rsidR="0025064D">
        <w:rPr>
          <w:rFonts w:ascii="Times New Roman" w:hAnsi="Times New Roman"/>
          <w:iCs/>
          <w:sz w:val="22"/>
          <w:szCs w:val="22"/>
        </w:rPr>
        <w:t>ies</w:t>
      </w:r>
      <w:r w:rsidRPr="0008272F">
        <w:rPr>
          <w:rFonts w:ascii="Times New Roman" w:hAnsi="Times New Roman"/>
          <w:iCs/>
          <w:sz w:val="22"/>
          <w:szCs w:val="22"/>
        </w:rPr>
        <w:t xml:space="preserve"> while the percentage that have more than four years of college decreases </w:t>
      </w:r>
      <w:r w:rsidR="0025064D">
        <w:rPr>
          <w:rFonts w:ascii="Times New Roman" w:hAnsi="Times New Roman"/>
          <w:iCs/>
          <w:sz w:val="22"/>
          <w:szCs w:val="22"/>
        </w:rPr>
        <w:t xml:space="preserve">across </w:t>
      </w:r>
      <w:r w:rsidRPr="0008272F">
        <w:rPr>
          <w:rFonts w:ascii="Times New Roman" w:hAnsi="Times New Roman"/>
          <w:iCs/>
          <w:sz w:val="22"/>
          <w:szCs w:val="22"/>
        </w:rPr>
        <w:t>the BMI categor</w:t>
      </w:r>
      <w:r w:rsidR="0025064D">
        <w:rPr>
          <w:rFonts w:ascii="Times New Roman" w:hAnsi="Times New Roman"/>
          <w:iCs/>
          <w:sz w:val="22"/>
          <w:szCs w:val="22"/>
        </w:rPr>
        <w:t>ies</w:t>
      </w:r>
      <w:r w:rsidRPr="0008272F">
        <w:rPr>
          <w:rFonts w:ascii="Times New Roman" w:hAnsi="Times New Roman"/>
          <w:iCs/>
          <w:sz w:val="22"/>
          <w:szCs w:val="22"/>
        </w:rPr>
        <w:t xml:space="preserve">. The percentage of respondents </w:t>
      </w:r>
      <w:r>
        <w:rPr>
          <w:rFonts w:ascii="Times New Roman" w:hAnsi="Times New Roman"/>
          <w:iCs/>
          <w:sz w:val="22"/>
          <w:szCs w:val="22"/>
        </w:rPr>
        <w:t>who</w:t>
      </w:r>
      <w:r w:rsidRPr="0008272F">
        <w:rPr>
          <w:rFonts w:ascii="Times New Roman" w:hAnsi="Times New Roman"/>
          <w:iCs/>
          <w:sz w:val="22"/>
          <w:szCs w:val="22"/>
        </w:rPr>
        <w:t xml:space="preserve"> are White declines as</w:t>
      </w:r>
      <w:r w:rsidR="0025064D">
        <w:rPr>
          <w:rFonts w:ascii="Times New Roman" w:hAnsi="Times New Roman"/>
          <w:iCs/>
          <w:sz w:val="22"/>
          <w:szCs w:val="22"/>
        </w:rPr>
        <w:t xml:space="preserve"> one moves to higher</w:t>
      </w:r>
      <w:r w:rsidRPr="0008272F">
        <w:rPr>
          <w:rFonts w:ascii="Times New Roman" w:hAnsi="Times New Roman"/>
          <w:iCs/>
          <w:sz w:val="22"/>
          <w:szCs w:val="22"/>
        </w:rPr>
        <w:t xml:space="preserve"> BMI classification</w:t>
      </w:r>
      <w:r w:rsidR="0025064D">
        <w:rPr>
          <w:rFonts w:ascii="Times New Roman" w:hAnsi="Times New Roman"/>
          <w:iCs/>
          <w:sz w:val="22"/>
          <w:szCs w:val="22"/>
        </w:rPr>
        <w:t>s</w:t>
      </w:r>
      <w:r>
        <w:rPr>
          <w:rFonts w:ascii="Times New Roman" w:hAnsi="Times New Roman"/>
          <w:iCs/>
          <w:sz w:val="22"/>
          <w:szCs w:val="22"/>
        </w:rPr>
        <w:t>,</w:t>
      </w:r>
      <w:r w:rsidRPr="0008272F">
        <w:rPr>
          <w:rFonts w:ascii="Times New Roman" w:hAnsi="Times New Roman"/>
          <w:iCs/>
          <w:sz w:val="22"/>
          <w:szCs w:val="22"/>
        </w:rPr>
        <w:t xml:space="preserve"> while the share of Black and Hispanic </w:t>
      </w:r>
      <w:r>
        <w:rPr>
          <w:rFonts w:ascii="Times New Roman" w:hAnsi="Times New Roman"/>
          <w:iCs/>
          <w:sz w:val="22"/>
          <w:szCs w:val="22"/>
        </w:rPr>
        <w:t xml:space="preserve">respondents </w:t>
      </w:r>
      <w:r w:rsidRPr="0008272F">
        <w:rPr>
          <w:rFonts w:ascii="Times New Roman" w:hAnsi="Times New Roman"/>
          <w:iCs/>
          <w:sz w:val="22"/>
          <w:szCs w:val="22"/>
        </w:rPr>
        <w:t xml:space="preserve">rises. </w:t>
      </w:r>
      <w:r>
        <w:rPr>
          <w:rFonts w:ascii="Times New Roman" w:hAnsi="Times New Roman"/>
          <w:iCs/>
          <w:sz w:val="22"/>
          <w:szCs w:val="22"/>
        </w:rPr>
        <w:t xml:space="preserve">Respondents </w:t>
      </w:r>
      <w:r w:rsidRPr="0008272F">
        <w:rPr>
          <w:rFonts w:ascii="Times New Roman" w:hAnsi="Times New Roman"/>
          <w:iCs/>
          <w:sz w:val="22"/>
          <w:szCs w:val="22"/>
        </w:rPr>
        <w:t>in the obese categor</w:t>
      </w:r>
      <w:r>
        <w:rPr>
          <w:rFonts w:ascii="Times New Roman" w:hAnsi="Times New Roman"/>
          <w:iCs/>
          <w:sz w:val="22"/>
          <w:szCs w:val="22"/>
        </w:rPr>
        <w:t>y</w:t>
      </w:r>
      <w:r w:rsidRPr="0008272F">
        <w:rPr>
          <w:rFonts w:ascii="Times New Roman" w:hAnsi="Times New Roman"/>
          <w:iCs/>
          <w:sz w:val="22"/>
          <w:szCs w:val="22"/>
        </w:rPr>
        <w:t xml:space="preserve"> </w:t>
      </w:r>
      <w:r w:rsidR="0025064D">
        <w:rPr>
          <w:rFonts w:ascii="Times New Roman" w:hAnsi="Times New Roman"/>
          <w:iCs/>
          <w:sz w:val="22"/>
          <w:szCs w:val="22"/>
        </w:rPr>
        <w:t>utilized</w:t>
      </w:r>
      <w:r w:rsidRPr="0008272F">
        <w:rPr>
          <w:rFonts w:ascii="Times New Roman" w:hAnsi="Times New Roman"/>
          <w:iCs/>
          <w:sz w:val="22"/>
          <w:szCs w:val="22"/>
        </w:rPr>
        <w:t xml:space="preserve"> more search methods than </w:t>
      </w:r>
      <w:r>
        <w:rPr>
          <w:rFonts w:ascii="Times New Roman" w:hAnsi="Times New Roman"/>
          <w:iCs/>
          <w:sz w:val="22"/>
          <w:szCs w:val="22"/>
        </w:rPr>
        <w:t xml:space="preserve">respondents in </w:t>
      </w:r>
      <w:r w:rsidRPr="0008272F">
        <w:rPr>
          <w:rFonts w:ascii="Times New Roman" w:hAnsi="Times New Roman"/>
          <w:iCs/>
          <w:sz w:val="22"/>
          <w:szCs w:val="22"/>
        </w:rPr>
        <w:t xml:space="preserve">the other two categories, had longer </w:t>
      </w:r>
      <w:r>
        <w:rPr>
          <w:rFonts w:ascii="Times New Roman" w:hAnsi="Times New Roman"/>
          <w:iCs/>
          <w:sz w:val="22"/>
          <w:szCs w:val="22"/>
        </w:rPr>
        <w:t xml:space="preserve">average </w:t>
      </w:r>
      <w:r w:rsidRPr="0008272F">
        <w:rPr>
          <w:rFonts w:ascii="Times New Roman" w:hAnsi="Times New Roman"/>
          <w:iCs/>
          <w:sz w:val="22"/>
          <w:szCs w:val="22"/>
        </w:rPr>
        <w:t xml:space="preserve">tenure in their previous job, and </w:t>
      </w:r>
      <w:r>
        <w:rPr>
          <w:rFonts w:ascii="Times New Roman" w:hAnsi="Times New Roman"/>
          <w:iCs/>
          <w:sz w:val="22"/>
          <w:szCs w:val="22"/>
        </w:rPr>
        <w:t>experience</w:t>
      </w:r>
      <w:r w:rsidRPr="0008272F">
        <w:rPr>
          <w:rFonts w:ascii="Times New Roman" w:hAnsi="Times New Roman"/>
          <w:iCs/>
          <w:sz w:val="22"/>
          <w:szCs w:val="22"/>
        </w:rPr>
        <w:t xml:space="preserve"> longer period</w:t>
      </w:r>
      <w:r w:rsidR="0001227D">
        <w:rPr>
          <w:rFonts w:ascii="Times New Roman" w:hAnsi="Times New Roman"/>
          <w:iCs/>
          <w:sz w:val="22"/>
          <w:szCs w:val="22"/>
        </w:rPr>
        <w:t>s</w:t>
      </w:r>
      <w:r w:rsidRPr="0008272F">
        <w:rPr>
          <w:rFonts w:ascii="Times New Roman" w:hAnsi="Times New Roman"/>
          <w:iCs/>
          <w:sz w:val="22"/>
          <w:szCs w:val="22"/>
        </w:rPr>
        <w:t xml:space="preserve"> of overall employment</w:t>
      </w:r>
      <w:r w:rsidR="00167C34">
        <w:rPr>
          <w:rFonts w:ascii="Times New Roman" w:hAnsi="Times New Roman"/>
          <w:iCs/>
          <w:sz w:val="22"/>
          <w:szCs w:val="22"/>
        </w:rPr>
        <w:t xml:space="preserve"> as measure by experience</w:t>
      </w:r>
      <w:r w:rsidRPr="0008272F">
        <w:rPr>
          <w:rFonts w:ascii="Times New Roman" w:hAnsi="Times New Roman"/>
          <w:iCs/>
          <w:sz w:val="22"/>
          <w:szCs w:val="22"/>
        </w:rPr>
        <w:t xml:space="preserve">. </w:t>
      </w:r>
    </w:p>
    <w:p w14:paraId="3F781AC0" w14:textId="63C38D76" w:rsidR="008B4DCC" w:rsidRPr="0008272F" w:rsidRDefault="005570F6" w:rsidP="005570F6">
      <w:pPr>
        <w:spacing w:line="480" w:lineRule="auto"/>
        <w:rPr>
          <w:rFonts w:ascii="Times New Roman" w:hAnsi="Times New Roman"/>
          <w:b/>
          <w:bCs/>
          <w:sz w:val="22"/>
          <w:szCs w:val="22"/>
        </w:rPr>
      </w:pPr>
      <w:r w:rsidRPr="0008272F">
        <w:rPr>
          <w:rFonts w:ascii="Times New Roman" w:hAnsi="Times New Roman"/>
          <w:b/>
          <w:bCs/>
          <w:sz w:val="22"/>
          <w:szCs w:val="22"/>
        </w:rPr>
        <w:t>6.2 Regression Analysis</w:t>
      </w:r>
    </w:p>
    <w:p w14:paraId="53E54783" w14:textId="57089CAE" w:rsidR="004B1546" w:rsidRDefault="003330FB" w:rsidP="004B1546">
      <w:pPr>
        <w:tabs>
          <w:tab w:val="left" w:pos="432"/>
        </w:tabs>
        <w:spacing w:after="120" w:line="480" w:lineRule="auto"/>
        <w:ind w:firstLine="432"/>
        <w:rPr>
          <w:rFonts w:ascii="Times New Roman" w:hAnsi="Times New Roman"/>
          <w:sz w:val="22"/>
          <w:szCs w:val="22"/>
        </w:rPr>
      </w:pPr>
      <w:r w:rsidRPr="0008272F">
        <w:rPr>
          <w:rFonts w:ascii="Times New Roman" w:hAnsi="Times New Roman"/>
          <w:sz w:val="22"/>
          <w:szCs w:val="22"/>
        </w:rPr>
        <w:t>Table</w:t>
      </w:r>
      <w:r w:rsidR="004B1546">
        <w:rPr>
          <w:rFonts w:ascii="Times New Roman" w:hAnsi="Times New Roman"/>
          <w:sz w:val="22"/>
          <w:szCs w:val="22"/>
        </w:rPr>
        <w:t>s</w:t>
      </w:r>
      <w:r w:rsidRPr="0008272F">
        <w:rPr>
          <w:rFonts w:ascii="Times New Roman" w:hAnsi="Times New Roman"/>
          <w:sz w:val="22"/>
          <w:szCs w:val="22"/>
        </w:rPr>
        <w:t xml:space="preserve"> </w:t>
      </w:r>
      <w:r w:rsidR="006A7618" w:rsidRPr="0008272F">
        <w:rPr>
          <w:rFonts w:ascii="Times New Roman" w:hAnsi="Times New Roman"/>
          <w:sz w:val="22"/>
          <w:szCs w:val="22"/>
        </w:rPr>
        <w:t>2</w:t>
      </w:r>
      <w:r w:rsidR="004B1546">
        <w:rPr>
          <w:rFonts w:ascii="Times New Roman" w:hAnsi="Times New Roman"/>
          <w:sz w:val="22"/>
          <w:szCs w:val="22"/>
        </w:rPr>
        <w:t xml:space="preserve"> through </w:t>
      </w:r>
      <w:r w:rsidR="00B233E8">
        <w:rPr>
          <w:rFonts w:ascii="Times New Roman" w:hAnsi="Times New Roman"/>
          <w:sz w:val="22"/>
          <w:szCs w:val="22"/>
        </w:rPr>
        <w:t>4</w:t>
      </w:r>
      <w:r w:rsidR="004B1546">
        <w:rPr>
          <w:rFonts w:ascii="Times New Roman" w:hAnsi="Times New Roman"/>
          <w:sz w:val="22"/>
          <w:szCs w:val="22"/>
        </w:rPr>
        <w:t xml:space="preserve"> </w:t>
      </w:r>
      <w:r w:rsidRPr="0008272F">
        <w:rPr>
          <w:rFonts w:ascii="Times New Roman" w:hAnsi="Times New Roman"/>
          <w:sz w:val="22"/>
          <w:szCs w:val="22"/>
        </w:rPr>
        <w:t xml:space="preserve">report </w:t>
      </w:r>
      <w:r w:rsidR="00EA7CC5" w:rsidRPr="0008272F">
        <w:rPr>
          <w:rFonts w:ascii="Times New Roman" w:hAnsi="Times New Roman"/>
          <w:sz w:val="22"/>
          <w:szCs w:val="22"/>
        </w:rPr>
        <w:t xml:space="preserve">coefficient estimates </w:t>
      </w:r>
      <w:r w:rsidR="00EA49CD">
        <w:rPr>
          <w:rFonts w:ascii="Times New Roman" w:hAnsi="Times New Roman"/>
          <w:sz w:val="22"/>
          <w:szCs w:val="22"/>
        </w:rPr>
        <w:t>of the hazard functions across several specifications</w:t>
      </w:r>
      <w:r w:rsidR="004B1546">
        <w:rPr>
          <w:rFonts w:ascii="Times New Roman" w:hAnsi="Times New Roman"/>
          <w:sz w:val="22"/>
          <w:szCs w:val="22"/>
        </w:rPr>
        <w:t xml:space="preserve">. </w:t>
      </w:r>
      <w:r w:rsidR="004B1546" w:rsidRPr="004B1546">
        <w:rPr>
          <w:rFonts w:ascii="Times New Roman" w:hAnsi="Times New Roman"/>
          <w:sz w:val="22"/>
          <w:szCs w:val="22"/>
        </w:rPr>
        <w:lastRenderedPageBreak/>
        <w:t xml:space="preserve">In general, a negative coefficient estimate indicates that the hazard rate (likelihood) of ending an unemployment spell is </w:t>
      </w:r>
      <w:r w:rsidR="0025064D">
        <w:rPr>
          <w:rFonts w:ascii="Times New Roman" w:hAnsi="Times New Roman"/>
          <w:sz w:val="22"/>
          <w:szCs w:val="22"/>
        </w:rPr>
        <w:t xml:space="preserve">lower compared to the baseline hazard and </w:t>
      </w:r>
      <w:r w:rsidR="004B1546" w:rsidRPr="004B1546">
        <w:rPr>
          <w:rFonts w:ascii="Times New Roman" w:hAnsi="Times New Roman"/>
          <w:sz w:val="22"/>
          <w:szCs w:val="22"/>
        </w:rPr>
        <w:t>a positive coefficient estimate indicates that the factor increases the hazard rate of ending the unemployment spell</w:t>
      </w:r>
      <w:r w:rsidR="0025064D">
        <w:rPr>
          <w:rFonts w:ascii="Times New Roman" w:hAnsi="Times New Roman"/>
          <w:sz w:val="22"/>
          <w:szCs w:val="22"/>
        </w:rPr>
        <w:t xml:space="preserve"> relative to the baseline</w:t>
      </w:r>
      <w:r w:rsidR="004B1546" w:rsidRPr="004B1546">
        <w:rPr>
          <w:rFonts w:ascii="Times New Roman" w:hAnsi="Times New Roman"/>
          <w:sz w:val="22"/>
          <w:szCs w:val="22"/>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1440"/>
        <w:gridCol w:w="1440"/>
        <w:gridCol w:w="1440"/>
        <w:gridCol w:w="1440"/>
      </w:tblGrid>
      <w:tr w:rsidR="00EE439D" w:rsidRPr="00A769E6" w:rsidDel="00B07620" w14:paraId="64E84149" w14:textId="2F0CEACD" w:rsidTr="00A769E6">
        <w:trPr>
          <w:cantSplit/>
          <w:trHeight w:val="144"/>
          <w:jc w:val="center"/>
          <w:del w:id="1455" w:author="Jeremy Groves" w:date="2023-01-26T15:28:00Z"/>
        </w:trPr>
        <w:tc>
          <w:tcPr>
            <w:tcW w:w="7920" w:type="dxa"/>
            <w:gridSpan w:val="5"/>
            <w:vAlign w:val="center"/>
          </w:tcPr>
          <w:p w14:paraId="09322CAB" w14:textId="3E17B87A" w:rsidR="00EE439D" w:rsidRPr="00A769E6" w:rsidDel="00B07620" w:rsidRDefault="00EE439D" w:rsidP="0065250F">
            <w:pPr>
              <w:tabs>
                <w:tab w:val="left" w:pos="432"/>
              </w:tabs>
              <w:jc w:val="center"/>
              <w:rPr>
                <w:del w:id="1456" w:author="Jeremy Groves" w:date="2023-01-26T15:28:00Z"/>
                <w:rFonts w:ascii="Times New Roman" w:hAnsi="Times New Roman"/>
                <w:b/>
                <w:bCs/>
                <w:color w:val="000000"/>
                <w:sz w:val="22"/>
                <w:szCs w:val="22"/>
              </w:rPr>
            </w:pPr>
            <w:del w:id="1457" w:author="Jeremy Groves" w:date="2023-01-26T15:28:00Z">
              <w:r w:rsidRPr="00A769E6" w:rsidDel="00B07620">
                <w:rPr>
                  <w:rFonts w:ascii="Times New Roman" w:hAnsi="Times New Roman"/>
                  <w:b/>
                  <w:bCs/>
                  <w:color w:val="000000"/>
                  <w:sz w:val="22"/>
                  <w:szCs w:val="22"/>
                </w:rPr>
                <w:delText>Table 2</w:delText>
              </w:r>
            </w:del>
          </w:p>
        </w:tc>
      </w:tr>
      <w:tr w:rsidR="00EE439D" w:rsidRPr="00A769E6" w:rsidDel="00B07620" w14:paraId="2C9CFFE3" w14:textId="5C8CECD5" w:rsidTr="00A769E6">
        <w:trPr>
          <w:cantSplit/>
          <w:trHeight w:val="144"/>
          <w:jc w:val="center"/>
          <w:del w:id="1458" w:author="Jeremy Groves" w:date="2023-01-26T15:28:00Z"/>
        </w:trPr>
        <w:tc>
          <w:tcPr>
            <w:tcW w:w="7920" w:type="dxa"/>
            <w:gridSpan w:val="5"/>
            <w:tcBorders>
              <w:bottom w:val="single" w:sz="12" w:space="0" w:color="auto"/>
            </w:tcBorders>
            <w:vAlign w:val="center"/>
          </w:tcPr>
          <w:p w14:paraId="3D1D6AF5" w14:textId="7EE9707A" w:rsidR="00EE439D" w:rsidRPr="00A769E6" w:rsidDel="00B07620" w:rsidRDefault="00EE439D" w:rsidP="0065250F">
            <w:pPr>
              <w:tabs>
                <w:tab w:val="left" w:pos="432"/>
              </w:tabs>
              <w:jc w:val="center"/>
              <w:rPr>
                <w:del w:id="1459" w:author="Jeremy Groves" w:date="2023-01-26T15:28:00Z"/>
                <w:rFonts w:ascii="Times New Roman" w:hAnsi="Times New Roman"/>
                <w:b/>
                <w:bCs/>
                <w:color w:val="000000"/>
                <w:sz w:val="22"/>
                <w:szCs w:val="22"/>
              </w:rPr>
            </w:pPr>
            <w:del w:id="1460" w:author="Jeremy Groves" w:date="2023-01-26T15:28:00Z">
              <w:r w:rsidRPr="00A769E6" w:rsidDel="00B07620">
                <w:rPr>
                  <w:rFonts w:ascii="Times New Roman" w:hAnsi="Times New Roman"/>
                  <w:b/>
                  <w:bCs/>
                  <w:color w:val="000000"/>
                  <w:sz w:val="22"/>
                  <w:szCs w:val="22"/>
                </w:rPr>
                <w:delText>Estimated Hazard Ratios with Current and Lagged BMI Classification with and with Frailty</w:delText>
              </w:r>
            </w:del>
          </w:p>
        </w:tc>
      </w:tr>
      <w:tr w:rsidR="00EE439D" w:rsidRPr="00A769E6" w:rsidDel="00B07620" w14:paraId="6D2F7842" w14:textId="3AE4CB6A" w:rsidTr="00A769E6">
        <w:trPr>
          <w:cantSplit/>
          <w:trHeight w:val="144"/>
          <w:jc w:val="center"/>
          <w:del w:id="1461" w:author="Jeremy Groves" w:date="2023-01-26T15:28:00Z"/>
        </w:trPr>
        <w:tc>
          <w:tcPr>
            <w:tcW w:w="2160" w:type="dxa"/>
            <w:tcBorders>
              <w:top w:val="single" w:sz="12" w:space="0" w:color="auto"/>
              <w:bottom w:val="single" w:sz="4" w:space="0" w:color="auto"/>
              <w:right w:val="single" w:sz="4" w:space="0" w:color="auto"/>
            </w:tcBorders>
            <w:vAlign w:val="center"/>
          </w:tcPr>
          <w:p w14:paraId="1E117ADD" w14:textId="2566929A" w:rsidR="00EE439D" w:rsidRPr="00A769E6" w:rsidDel="00B07620" w:rsidRDefault="00EE439D" w:rsidP="0065250F">
            <w:pPr>
              <w:tabs>
                <w:tab w:val="left" w:pos="432"/>
              </w:tabs>
              <w:jc w:val="center"/>
              <w:rPr>
                <w:del w:id="1462" w:author="Jeremy Groves" w:date="2023-01-26T15:28:00Z"/>
                <w:rFonts w:ascii="Times New Roman" w:hAnsi="Times New Roman"/>
                <w:color w:val="000000"/>
                <w:sz w:val="16"/>
                <w:szCs w:val="16"/>
              </w:rPr>
            </w:pPr>
            <w:bookmarkStart w:id="1463" w:name="_Hlk96003261"/>
          </w:p>
        </w:tc>
        <w:tc>
          <w:tcPr>
            <w:tcW w:w="1440" w:type="dxa"/>
            <w:tcBorders>
              <w:top w:val="single" w:sz="12" w:space="0" w:color="auto"/>
              <w:left w:val="single" w:sz="4" w:space="0" w:color="auto"/>
              <w:bottom w:val="single" w:sz="4" w:space="0" w:color="auto"/>
              <w:right w:val="single" w:sz="4" w:space="0" w:color="auto"/>
            </w:tcBorders>
            <w:vAlign w:val="center"/>
          </w:tcPr>
          <w:p w14:paraId="1FA32A22" w14:textId="514E507A" w:rsidR="00EE439D" w:rsidRPr="00A769E6" w:rsidDel="00B07620" w:rsidRDefault="00EE439D" w:rsidP="0065250F">
            <w:pPr>
              <w:tabs>
                <w:tab w:val="left" w:pos="432"/>
              </w:tabs>
              <w:jc w:val="center"/>
              <w:rPr>
                <w:del w:id="1464" w:author="Jeremy Groves" w:date="2023-01-26T15:28:00Z"/>
                <w:rFonts w:ascii="Times New Roman" w:hAnsi="Times New Roman"/>
                <w:color w:val="000000"/>
                <w:sz w:val="16"/>
                <w:szCs w:val="16"/>
              </w:rPr>
            </w:pPr>
            <w:del w:id="1465" w:author="Jeremy Groves" w:date="2023-01-26T15:28:00Z">
              <w:r w:rsidRPr="00A769E6" w:rsidDel="00B07620">
                <w:rPr>
                  <w:rFonts w:ascii="Times New Roman" w:hAnsi="Times New Roman"/>
                  <w:color w:val="000000"/>
                  <w:sz w:val="16"/>
                  <w:szCs w:val="16"/>
                </w:rPr>
                <w:delText>(1)</w:delText>
              </w:r>
            </w:del>
          </w:p>
        </w:tc>
        <w:tc>
          <w:tcPr>
            <w:tcW w:w="1440" w:type="dxa"/>
            <w:tcBorders>
              <w:top w:val="single" w:sz="12" w:space="0" w:color="auto"/>
              <w:left w:val="single" w:sz="4" w:space="0" w:color="auto"/>
              <w:bottom w:val="single" w:sz="4" w:space="0" w:color="auto"/>
              <w:right w:val="single" w:sz="4" w:space="0" w:color="auto"/>
            </w:tcBorders>
            <w:vAlign w:val="center"/>
          </w:tcPr>
          <w:p w14:paraId="51941685" w14:textId="6BC762E4" w:rsidR="00EE439D" w:rsidRPr="00A769E6" w:rsidDel="00B07620" w:rsidRDefault="00EE439D" w:rsidP="0065250F">
            <w:pPr>
              <w:tabs>
                <w:tab w:val="left" w:pos="432"/>
              </w:tabs>
              <w:jc w:val="center"/>
              <w:rPr>
                <w:del w:id="1466" w:author="Jeremy Groves" w:date="2023-01-26T15:28:00Z"/>
                <w:rFonts w:ascii="Times New Roman" w:hAnsi="Times New Roman"/>
                <w:color w:val="000000"/>
                <w:sz w:val="16"/>
                <w:szCs w:val="16"/>
              </w:rPr>
            </w:pPr>
            <w:del w:id="1467" w:author="Jeremy Groves" w:date="2023-01-26T15:28:00Z">
              <w:r w:rsidRPr="00A769E6" w:rsidDel="00B07620">
                <w:rPr>
                  <w:rFonts w:ascii="Times New Roman" w:hAnsi="Times New Roman"/>
                  <w:color w:val="000000"/>
                  <w:sz w:val="16"/>
                  <w:szCs w:val="16"/>
                </w:rPr>
                <w:delText>(2)</w:delText>
              </w:r>
            </w:del>
          </w:p>
        </w:tc>
        <w:tc>
          <w:tcPr>
            <w:tcW w:w="1440" w:type="dxa"/>
            <w:tcBorders>
              <w:top w:val="single" w:sz="12" w:space="0" w:color="auto"/>
              <w:left w:val="single" w:sz="4" w:space="0" w:color="auto"/>
              <w:bottom w:val="single" w:sz="4" w:space="0" w:color="auto"/>
              <w:right w:val="single" w:sz="4" w:space="0" w:color="auto"/>
            </w:tcBorders>
            <w:vAlign w:val="center"/>
          </w:tcPr>
          <w:p w14:paraId="3930C0B0" w14:textId="6C059AD3" w:rsidR="00EE439D" w:rsidRPr="00A769E6" w:rsidDel="00B07620" w:rsidRDefault="00EE439D" w:rsidP="0065250F">
            <w:pPr>
              <w:tabs>
                <w:tab w:val="left" w:pos="432"/>
              </w:tabs>
              <w:jc w:val="center"/>
              <w:rPr>
                <w:del w:id="1468" w:author="Jeremy Groves" w:date="2023-01-26T15:28:00Z"/>
                <w:rFonts w:ascii="Times New Roman" w:hAnsi="Times New Roman"/>
                <w:color w:val="000000"/>
                <w:sz w:val="16"/>
                <w:szCs w:val="16"/>
              </w:rPr>
            </w:pPr>
            <w:del w:id="1469" w:author="Jeremy Groves" w:date="2023-01-26T15:28:00Z">
              <w:r w:rsidRPr="00A769E6" w:rsidDel="00B07620">
                <w:rPr>
                  <w:rFonts w:ascii="Times New Roman" w:hAnsi="Times New Roman"/>
                  <w:color w:val="000000"/>
                  <w:sz w:val="16"/>
                  <w:szCs w:val="16"/>
                </w:rPr>
                <w:delText>(3)</w:delText>
              </w:r>
            </w:del>
          </w:p>
        </w:tc>
        <w:tc>
          <w:tcPr>
            <w:tcW w:w="1440" w:type="dxa"/>
            <w:tcBorders>
              <w:top w:val="single" w:sz="12" w:space="0" w:color="auto"/>
              <w:left w:val="single" w:sz="4" w:space="0" w:color="auto"/>
              <w:bottom w:val="single" w:sz="4" w:space="0" w:color="auto"/>
            </w:tcBorders>
            <w:vAlign w:val="center"/>
          </w:tcPr>
          <w:p w14:paraId="1E5CE7A5" w14:textId="6FDE36AF" w:rsidR="00EE439D" w:rsidRPr="00A769E6" w:rsidDel="00B07620" w:rsidRDefault="00EE439D" w:rsidP="0065250F">
            <w:pPr>
              <w:tabs>
                <w:tab w:val="left" w:pos="432"/>
              </w:tabs>
              <w:jc w:val="center"/>
              <w:rPr>
                <w:del w:id="1470" w:author="Jeremy Groves" w:date="2023-01-26T15:28:00Z"/>
                <w:rFonts w:ascii="Times New Roman" w:hAnsi="Times New Roman"/>
                <w:color w:val="000000"/>
                <w:sz w:val="16"/>
                <w:szCs w:val="16"/>
              </w:rPr>
            </w:pPr>
            <w:del w:id="1471" w:author="Jeremy Groves" w:date="2023-01-26T15:28:00Z">
              <w:r w:rsidRPr="00A769E6" w:rsidDel="00B07620">
                <w:rPr>
                  <w:rFonts w:ascii="Times New Roman" w:hAnsi="Times New Roman"/>
                  <w:color w:val="000000"/>
                  <w:sz w:val="16"/>
                  <w:szCs w:val="16"/>
                </w:rPr>
                <w:delText>(4)</w:delText>
              </w:r>
            </w:del>
          </w:p>
        </w:tc>
      </w:tr>
      <w:tr w:rsidR="00EE439D" w:rsidRPr="00A769E6" w:rsidDel="00B07620" w14:paraId="5CF473B5" w14:textId="27C52C5F" w:rsidTr="00A769E6">
        <w:trPr>
          <w:cantSplit/>
          <w:trHeight w:val="144"/>
          <w:jc w:val="center"/>
          <w:del w:id="1472" w:author="Jeremy Groves" w:date="2023-01-26T15:28:00Z"/>
        </w:trPr>
        <w:tc>
          <w:tcPr>
            <w:tcW w:w="2160" w:type="dxa"/>
            <w:tcBorders>
              <w:top w:val="single" w:sz="4" w:space="0" w:color="auto"/>
              <w:right w:val="single" w:sz="4" w:space="0" w:color="auto"/>
            </w:tcBorders>
            <w:shd w:val="clear" w:color="auto" w:fill="auto"/>
          </w:tcPr>
          <w:p w14:paraId="51257B94" w14:textId="53EC62E7" w:rsidR="00EE439D" w:rsidRPr="00A769E6" w:rsidDel="00B07620" w:rsidRDefault="00EE439D" w:rsidP="0065250F">
            <w:pPr>
              <w:tabs>
                <w:tab w:val="left" w:pos="432"/>
              </w:tabs>
              <w:rPr>
                <w:del w:id="1473" w:author="Jeremy Groves" w:date="2023-01-26T15:28:00Z"/>
                <w:rFonts w:ascii="Times New Roman" w:hAnsi="Times New Roman"/>
                <w:sz w:val="16"/>
                <w:szCs w:val="16"/>
              </w:rPr>
            </w:pPr>
            <w:del w:id="1474" w:author="Jeremy Groves" w:date="2023-01-26T15:28:00Z">
              <w:r w:rsidRPr="00A769E6" w:rsidDel="00B07620">
                <w:rPr>
                  <w:rFonts w:ascii="Times New Roman" w:hAnsi="Times New Roman"/>
                  <w:sz w:val="16"/>
                  <w:szCs w:val="16"/>
                </w:rPr>
                <w:delText>Overweight</w:delText>
              </w:r>
            </w:del>
          </w:p>
        </w:tc>
        <w:tc>
          <w:tcPr>
            <w:tcW w:w="1440" w:type="dxa"/>
            <w:tcBorders>
              <w:top w:val="single" w:sz="4" w:space="0" w:color="auto"/>
              <w:left w:val="single" w:sz="4" w:space="0" w:color="auto"/>
              <w:right w:val="single" w:sz="4" w:space="0" w:color="auto"/>
            </w:tcBorders>
            <w:shd w:val="clear" w:color="auto" w:fill="auto"/>
          </w:tcPr>
          <w:p w14:paraId="2602C37F" w14:textId="0D4D196E" w:rsidR="00EE439D" w:rsidRPr="00A769E6" w:rsidDel="00B07620" w:rsidRDefault="00EE439D" w:rsidP="0065250F">
            <w:pPr>
              <w:tabs>
                <w:tab w:val="left" w:pos="432"/>
              </w:tabs>
              <w:jc w:val="center"/>
              <w:rPr>
                <w:del w:id="1475" w:author="Jeremy Groves" w:date="2023-01-26T15:28:00Z"/>
                <w:rFonts w:ascii="Times New Roman" w:hAnsi="Times New Roman"/>
                <w:sz w:val="16"/>
                <w:szCs w:val="16"/>
              </w:rPr>
            </w:pPr>
            <w:del w:id="1476" w:author="Jeremy Groves" w:date="2023-01-26T15:28:00Z">
              <w:r w:rsidRPr="00A769E6" w:rsidDel="00B07620">
                <w:rPr>
                  <w:rFonts w:ascii="Times New Roman" w:hAnsi="Times New Roman"/>
                  <w:sz w:val="16"/>
                  <w:szCs w:val="16"/>
                </w:rPr>
                <w:delText>-0.1161 ***</w:delText>
              </w:r>
            </w:del>
          </w:p>
        </w:tc>
        <w:tc>
          <w:tcPr>
            <w:tcW w:w="1440" w:type="dxa"/>
            <w:tcBorders>
              <w:top w:val="single" w:sz="4" w:space="0" w:color="auto"/>
              <w:left w:val="single" w:sz="4" w:space="0" w:color="auto"/>
              <w:right w:val="single" w:sz="4" w:space="0" w:color="auto"/>
            </w:tcBorders>
            <w:shd w:val="clear" w:color="auto" w:fill="auto"/>
          </w:tcPr>
          <w:p w14:paraId="531293BC" w14:textId="4CE61769" w:rsidR="00EE439D" w:rsidRPr="00A769E6" w:rsidDel="00B07620" w:rsidRDefault="00EE439D" w:rsidP="0065250F">
            <w:pPr>
              <w:tabs>
                <w:tab w:val="left" w:pos="432"/>
              </w:tabs>
              <w:jc w:val="center"/>
              <w:rPr>
                <w:del w:id="1477" w:author="Jeremy Groves" w:date="2023-01-26T15:28:00Z"/>
                <w:rFonts w:ascii="Times New Roman" w:hAnsi="Times New Roman"/>
                <w:sz w:val="16"/>
                <w:szCs w:val="16"/>
              </w:rPr>
            </w:pPr>
            <w:del w:id="1478" w:author="Jeremy Groves" w:date="2023-01-26T15:28:00Z">
              <w:r w:rsidRPr="00A769E6" w:rsidDel="00B07620">
                <w:rPr>
                  <w:rFonts w:ascii="Times New Roman" w:hAnsi="Times New Roman"/>
                  <w:sz w:val="16"/>
                  <w:szCs w:val="16"/>
                </w:rPr>
                <w:delText>-0.1338 ***</w:delText>
              </w:r>
            </w:del>
          </w:p>
        </w:tc>
        <w:tc>
          <w:tcPr>
            <w:tcW w:w="1440" w:type="dxa"/>
            <w:tcBorders>
              <w:top w:val="single" w:sz="4" w:space="0" w:color="auto"/>
              <w:left w:val="single" w:sz="4" w:space="0" w:color="auto"/>
              <w:right w:val="single" w:sz="4" w:space="0" w:color="auto"/>
            </w:tcBorders>
            <w:shd w:val="clear" w:color="auto" w:fill="auto"/>
          </w:tcPr>
          <w:p w14:paraId="0ABA80C5" w14:textId="1E412399" w:rsidR="00EE439D" w:rsidRPr="00A769E6" w:rsidDel="00B07620" w:rsidRDefault="00EE439D" w:rsidP="0065250F">
            <w:pPr>
              <w:tabs>
                <w:tab w:val="left" w:pos="432"/>
              </w:tabs>
              <w:jc w:val="center"/>
              <w:rPr>
                <w:del w:id="1479" w:author="Jeremy Groves" w:date="2023-01-26T15:28:00Z"/>
                <w:rFonts w:ascii="Times New Roman" w:hAnsi="Times New Roman"/>
                <w:sz w:val="16"/>
                <w:szCs w:val="16"/>
              </w:rPr>
            </w:pPr>
            <w:del w:id="1480" w:author="Jeremy Groves" w:date="2023-01-26T15:28:00Z">
              <w:r w:rsidRPr="00A769E6" w:rsidDel="00B07620">
                <w:rPr>
                  <w:rFonts w:ascii="Times New Roman" w:hAnsi="Times New Roman"/>
                  <w:sz w:val="16"/>
                  <w:szCs w:val="16"/>
                </w:rPr>
                <w:delText>-0.1538 ***</w:delText>
              </w:r>
            </w:del>
          </w:p>
        </w:tc>
        <w:tc>
          <w:tcPr>
            <w:tcW w:w="1440" w:type="dxa"/>
            <w:tcBorders>
              <w:top w:val="single" w:sz="4" w:space="0" w:color="auto"/>
              <w:left w:val="single" w:sz="4" w:space="0" w:color="auto"/>
            </w:tcBorders>
            <w:shd w:val="clear" w:color="auto" w:fill="auto"/>
          </w:tcPr>
          <w:p w14:paraId="2FEAC781" w14:textId="3638453E" w:rsidR="00EE439D" w:rsidRPr="00A769E6" w:rsidDel="00B07620" w:rsidRDefault="00EE439D" w:rsidP="0065250F">
            <w:pPr>
              <w:tabs>
                <w:tab w:val="left" w:pos="432"/>
              </w:tabs>
              <w:jc w:val="center"/>
              <w:rPr>
                <w:del w:id="1481" w:author="Jeremy Groves" w:date="2023-01-26T15:28:00Z"/>
                <w:rFonts w:ascii="Times New Roman" w:hAnsi="Times New Roman"/>
                <w:sz w:val="16"/>
                <w:szCs w:val="16"/>
              </w:rPr>
            </w:pPr>
            <w:del w:id="1482" w:author="Jeremy Groves" w:date="2023-01-26T15:28:00Z">
              <w:r w:rsidRPr="00A769E6" w:rsidDel="00B07620">
                <w:rPr>
                  <w:rFonts w:ascii="Times New Roman" w:hAnsi="Times New Roman"/>
                  <w:sz w:val="16"/>
                  <w:szCs w:val="16"/>
                </w:rPr>
                <w:delText>-0.1808 ***</w:delText>
              </w:r>
            </w:del>
          </w:p>
        </w:tc>
      </w:tr>
      <w:tr w:rsidR="00EE439D" w:rsidRPr="00A769E6" w:rsidDel="00B07620" w14:paraId="169D1E78" w14:textId="3B0C41D1" w:rsidTr="00A769E6">
        <w:trPr>
          <w:cantSplit/>
          <w:trHeight w:val="144"/>
          <w:jc w:val="center"/>
          <w:del w:id="1483" w:author="Jeremy Groves" w:date="2023-01-26T15:28:00Z"/>
        </w:trPr>
        <w:tc>
          <w:tcPr>
            <w:tcW w:w="2160" w:type="dxa"/>
            <w:tcBorders>
              <w:right w:val="single" w:sz="4" w:space="0" w:color="auto"/>
            </w:tcBorders>
            <w:shd w:val="clear" w:color="auto" w:fill="auto"/>
          </w:tcPr>
          <w:p w14:paraId="2907CA69" w14:textId="18727904" w:rsidR="00EE439D" w:rsidRPr="00A769E6" w:rsidDel="00B07620" w:rsidRDefault="00EE439D" w:rsidP="0065250F">
            <w:pPr>
              <w:tabs>
                <w:tab w:val="left" w:pos="432"/>
              </w:tabs>
              <w:rPr>
                <w:del w:id="1484" w:author="Jeremy Groves" w:date="2023-01-26T15:28:00Z"/>
                <w:rFonts w:ascii="Times New Roman" w:hAnsi="Times New Roman"/>
                <w:sz w:val="16"/>
                <w:szCs w:val="16"/>
              </w:rPr>
            </w:pPr>
            <w:del w:id="1485" w:author="Jeremy Groves" w:date="2023-01-26T15:28:00Z">
              <w:r w:rsidRPr="00A769E6" w:rsidDel="00B07620">
                <w:rPr>
                  <w:rFonts w:ascii="Times New Roman" w:hAnsi="Times New Roman"/>
                  <w:sz w:val="16"/>
                  <w:szCs w:val="16"/>
                </w:rPr>
                <w:delText xml:space="preserve"> </w:delText>
              </w:r>
            </w:del>
          </w:p>
        </w:tc>
        <w:tc>
          <w:tcPr>
            <w:tcW w:w="1440" w:type="dxa"/>
            <w:tcBorders>
              <w:left w:val="single" w:sz="4" w:space="0" w:color="auto"/>
              <w:right w:val="single" w:sz="4" w:space="0" w:color="auto"/>
            </w:tcBorders>
            <w:shd w:val="clear" w:color="auto" w:fill="auto"/>
          </w:tcPr>
          <w:p w14:paraId="2AECE7F3" w14:textId="67885658" w:rsidR="00EE439D" w:rsidRPr="00A769E6" w:rsidDel="00B07620" w:rsidRDefault="00EE439D" w:rsidP="0065250F">
            <w:pPr>
              <w:tabs>
                <w:tab w:val="left" w:pos="432"/>
              </w:tabs>
              <w:jc w:val="center"/>
              <w:rPr>
                <w:del w:id="1486" w:author="Jeremy Groves" w:date="2023-01-26T15:28:00Z"/>
                <w:rFonts w:ascii="Times New Roman" w:hAnsi="Times New Roman"/>
                <w:sz w:val="16"/>
                <w:szCs w:val="16"/>
              </w:rPr>
            </w:pPr>
            <w:del w:id="1487" w:author="Jeremy Groves" w:date="2023-01-26T15:28:00Z">
              <w:r w:rsidRPr="00A769E6" w:rsidDel="00B07620">
                <w:rPr>
                  <w:rFonts w:ascii="Times New Roman" w:hAnsi="Times New Roman"/>
                  <w:sz w:val="16"/>
                  <w:szCs w:val="16"/>
                </w:rPr>
                <w:delText>(0.0189)</w:delText>
              </w:r>
            </w:del>
          </w:p>
        </w:tc>
        <w:tc>
          <w:tcPr>
            <w:tcW w:w="1440" w:type="dxa"/>
            <w:tcBorders>
              <w:left w:val="single" w:sz="4" w:space="0" w:color="auto"/>
              <w:right w:val="single" w:sz="4" w:space="0" w:color="auto"/>
            </w:tcBorders>
            <w:shd w:val="clear" w:color="auto" w:fill="auto"/>
          </w:tcPr>
          <w:p w14:paraId="5D8B2BE5" w14:textId="6D0A9BA9" w:rsidR="00EE439D" w:rsidRPr="00A769E6" w:rsidDel="00B07620" w:rsidRDefault="00EE439D" w:rsidP="0065250F">
            <w:pPr>
              <w:tabs>
                <w:tab w:val="left" w:pos="432"/>
              </w:tabs>
              <w:jc w:val="center"/>
              <w:rPr>
                <w:del w:id="1488" w:author="Jeremy Groves" w:date="2023-01-26T15:28:00Z"/>
                <w:rFonts w:ascii="Times New Roman" w:hAnsi="Times New Roman"/>
                <w:sz w:val="16"/>
                <w:szCs w:val="16"/>
              </w:rPr>
            </w:pPr>
            <w:del w:id="1489" w:author="Jeremy Groves" w:date="2023-01-26T15:28:00Z">
              <w:r w:rsidRPr="00A769E6" w:rsidDel="00B07620">
                <w:rPr>
                  <w:rFonts w:ascii="Times New Roman" w:hAnsi="Times New Roman"/>
                  <w:sz w:val="16"/>
                  <w:szCs w:val="16"/>
                </w:rPr>
                <w:delText>(0.0191)</w:delText>
              </w:r>
            </w:del>
          </w:p>
        </w:tc>
        <w:tc>
          <w:tcPr>
            <w:tcW w:w="1440" w:type="dxa"/>
            <w:tcBorders>
              <w:left w:val="single" w:sz="4" w:space="0" w:color="auto"/>
              <w:right w:val="single" w:sz="4" w:space="0" w:color="auto"/>
            </w:tcBorders>
            <w:shd w:val="clear" w:color="auto" w:fill="auto"/>
          </w:tcPr>
          <w:p w14:paraId="3F1FC922" w14:textId="3E332431" w:rsidR="00EE439D" w:rsidRPr="00A769E6" w:rsidDel="00B07620" w:rsidRDefault="00EE439D" w:rsidP="0065250F">
            <w:pPr>
              <w:tabs>
                <w:tab w:val="left" w:pos="432"/>
              </w:tabs>
              <w:jc w:val="center"/>
              <w:rPr>
                <w:del w:id="1490" w:author="Jeremy Groves" w:date="2023-01-26T15:28:00Z"/>
                <w:rFonts w:ascii="Times New Roman" w:hAnsi="Times New Roman"/>
                <w:sz w:val="16"/>
                <w:szCs w:val="16"/>
              </w:rPr>
            </w:pPr>
            <w:del w:id="1491" w:author="Jeremy Groves" w:date="2023-01-26T15:28:00Z">
              <w:r w:rsidRPr="00A769E6" w:rsidDel="00B07620">
                <w:rPr>
                  <w:rFonts w:ascii="Times New Roman" w:hAnsi="Times New Roman"/>
                  <w:sz w:val="16"/>
                  <w:szCs w:val="16"/>
                </w:rPr>
                <w:delText>(0.0231)</w:delText>
              </w:r>
            </w:del>
          </w:p>
        </w:tc>
        <w:tc>
          <w:tcPr>
            <w:tcW w:w="1440" w:type="dxa"/>
            <w:tcBorders>
              <w:left w:val="single" w:sz="4" w:space="0" w:color="auto"/>
            </w:tcBorders>
            <w:shd w:val="clear" w:color="auto" w:fill="auto"/>
          </w:tcPr>
          <w:p w14:paraId="4173E821" w14:textId="65990972" w:rsidR="00EE439D" w:rsidRPr="00A769E6" w:rsidDel="00B07620" w:rsidRDefault="00EE439D" w:rsidP="0065250F">
            <w:pPr>
              <w:tabs>
                <w:tab w:val="left" w:pos="432"/>
              </w:tabs>
              <w:jc w:val="center"/>
              <w:rPr>
                <w:del w:id="1492" w:author="Jeremy Groves" w:date="2023-01-26T15:28:00Z"/>
                <w:rFonts w:ascii="Times New Roman" w:hAnsi="Times New Roman"/>
                <w:sz w:val="16"/>
                <w:szCs w:val="16"/>
              </w:rPr>
            </w:pPr>
            <w:del w:id="1493" w:author="Jeremy Groves" w:date="2023-01-26T15:28:00Z">
              <w:r w:rsidRPr="00A769E6" w:rsidDel="00B07620">
                <w:rPr>
                  <w:rFonts w:ascii="Times New Roman" w:hAnsi="Times New Roman"/>
                  <w:sz w:val="16"/>
                  <w:szCs w:val="16"/>
                </w:rPr>
                <w:delText>(0.023)</w:delText>
              </w:r>
            </w:del>
          </w:p>
        </w:tc>
      </w:tr>
      <w:tr w:rsidR="00EE439D" w:rsidRPr="00A769E6" w:rsidDel="00B07620" w14:paraId="03ECCDE3" w14:textId="5A4BC78B" w:rsidTr="00A769E6">
        <w:trPr>
          <w:cantSplit/>
          <w:trHeight w:val="144"/>
          <w:jc w:val="center"/>
          <w:del w:id="1494" w:author="Jeremy Groves" w:date="2023-01-26T15:28:00Z"/>
        </w:trPr>
        <w:tc>
          <w:tcPr>
            <w:tcW w:w="2160" w:type="dxa"/>
            <w:tcBorders>
              <w:right w:val="single" w:sz="4" w:space="0" w:color="auto"/>
            </w:tcBorders>
            <w:shd w:val="clear" w:color="auto" w:fill="auto"/>
          </w:tcPr>
          <w:p w14:paraId="24A6AB53" w14:textId="6E456F1E" w:rsidR="00EE439D" w:rsidRPr="00A769E6" w:rsidDel="00B07620" w:rsidRDefault="00EE439D" w:rsidP="0065250F">
            <w:pPr>
              <w:tabs>
                <w:tab w:val="left" w:pos="432"/>
              </w:tabs>
              <w:rPr>
                <w:del w:id="1495" w:author="Jeremy Groves" w:date="2023-01-26T15:28:00Z"/>
                <w:rFonts w:ascii="Times New Roman" w:hAnsi="Times New Roman"/>
                <w:sz w:val="16"/>
                <w:szCs w:val="16"/>
              </w:rPr>
            </w:pPr>
            <w:del w:id="1496" w:author="Jeremy Groves" w:date="2023-01-26T15:28:00Z">
              <w:r w:rsidRPr="00A769E6" w:rsidDel="00B07620">
                <w:rPr>
                  <w:rFonts w:ascii="Times New Roman" w:hAnsi="Times New Roman"/>
                  <w:sz w:val="16"/>
                  <w:szCs w:val="16"/>
                </w:rPr>
                <w:delText>Obese</w:delText>
              </w:r>
            </w:del>
          </w:p>
        </w:tc>
        <w:tc>
          <w:tcPr>
            <w:tcW w:w="1440" w:type="dxa"/>
            <w:tcBorders>
              <w:left w:val="single" w:sz="4" w:space="0" w:color="auto"/>
              <w:right w:val="single" w:sz="4" w:space="0" w:color="auto"/>
            </w:tcBorders>
            <w:shd w:val="clear" w:color="auto" w:fill="auto"/>
          </w:tcPr>
          <w:p w14:paraId="29075ECE" w14:textId="2EA964A1" w:rsidR="00EE439D" w:rsidRPr="00A769E6" w:rsidDel="00B07620" w:rsidRDefault="00EE439D" w:rsidP="0065250F">
            <w:pPr>
              <w:tabs>
                <w:tab w:val="left" w:pos="432"/>
              </w:tabs>
              <w:jc w:val="center"/>
              <w:rPr>
                <w:del w:id="1497" w:author="Jeremy Groves" w:date="2023-01-26T15:28:00Z"/>
                <w:rFonts w:ascii="Times New Roman" w:hAnsi="Times New Roman"/>
                <w:sz w:val="16"/>
                <w:szCs w:val="16"/>
              </w:rPr>
            </w:pPr>
            <w:del w:id="1498" w:author="Jeremy Groves" w:date="2023-01-26T15:28:00Z">
              <w:r w:rsidRPr="00A769E6" w:rsidDel="00B07620">
                <w:rPr>
                  <w:rFonts w:ascii="Times New Roman" w:hAnsi="Times New Roman"/>
                  <w:sz w:val="16"/>
                  <w:szCs w:val="16"/>
                </w:rPr>
                <w:delText>-0.2086 ***</w:delText>
              </w:r>
            </w:del>
          </w:p>
        </w:tc>
        <w:tc>
          <w:tcPr>
            <w:tcW w:w="1440" w:type="dxa"/>
            <w:tcBorders>
              <w:left w:val="single" w:sz="4" w:space="0" w:color="auto"/>
              <w:right w:val="single" w:sz="4" w:space="0" w:color="auto"/>
            </w:tcBorders>
            <w:shd w:val="clear" w:color="auto" w:fill="auto"/>
          </w:tcPr>
          <w:p w14:paraId="1ACCBB89" w14:textId="40331850" w:rsidR="00EE439D" w:rsidRPr="00A769E6" w:rsidDel="00B07620" w:rsidRDefault="00EE439D" w:rsidP="0065250F">
            <w:pPr>
              <w:tabs>
                <w:tab w:val="left" w:pos="432"/>
              </w:tabs>
              <w:jc w:val="center"/>
              <w:rPr>
                <w:del w:id="1499" w:author="Jeremy Groves" w:date="2023-01-26T15:28:00Z"/>
                <w:rFonts w:ascii="Times New Roman" w:hAnsi="Times New Roman"/>
                <w:sz w:val="16"/>
                <w:szCs w:val="16"/>
              </w:rPr>
            </w:pPr>
            <w:del w:id="1500" w:author="Jeremy Groves" w:date="2023-01-26T15:28:00Z">
              <w:r w:rsidRPr="00A769E6" w:rsidDel="00B07620">
                <w:rPr>
                  <w:rFonts w:ascii="Times New Roman" w:hAnsi="Times New Roman"/>
                  <w:sz w:val="16"/>
                  <w:szCs w:val="16"/>
                </w:rPr>
                <w:delText>-0.2108 ***</w:delText>
              </w:r>
            </w:del>
          </w:p>
        </w:tc>
        <w:tc>
          <w:tcPr>
            <w:tcW w:w="1440" w:type="dxa"/>
            <w:tcBorders>
              <w:left w:val="single" w:sz="4" w:space="0" w:color="auto"/>
              <w:right w:val="single" w:sz="4" w:space="0" w:color="auto"/>
            </w:tcBorders>
            <w:shd w:val="clear" w:color="auto" w:fill="auto"/>
          </w:tcPr>
          <w:p w14:paraId="3B43412D" w14:textId="2A031A49" w:rsidR="00EE439D" w:rsidRPr="00A769E6" w:rsidDel="00B07620" w:rsidRDefault="00EE439D" w:rsidP="0065250F">
            <w:pPr>
              <w:tabs>
                <w:tab w:val="left" w:pos="432"/>
              </w:tabs>
              <w:jc w:val="center"/>
              <w:rPr>
                <w:del w:id="1501" w:author="Jeremy Groves" w:date="2023-01-26T15:28:00Z"/>
                <w:rFonts w:ascii="Times New Roman" w:hAnsi="Times New Roman"/>
                <w:sz w:val="16"/>
                <w:szCs w:val="16"/>
              </w:rPr>
            </w:pPr>
            <w:del w:id="1502" w:author="Jeremy Groves" w:date="2023-01-26T15:28:00Z">
              <w:r w:rsidRPr="00A769E6" w:rsidDel="00B07620">
                <w:rPr>
                  <w:rFonts w:ascii="Times New Roman" w:hAnsi="Times New Roman"/>
                  <w:sz w:val="16"/>
                  <w:szCs w:val="16"/>
                </w:rPr>
                <w:delText>-0.2989 ***</w:delText>
              </w:r>
            </w:del>
          </w:p>
        </w:tc>
        <w:tc>
          <w:tcPr>
            <w:tcW w:w="1440" w:type="dxa"/>
            <w:tcBorders>
              <w:left w:val="single" w:sz="4" w:space="0" w:color="auto"/>
            </w:tcBorders>
            <w:shd w:val="clear" w:color="auto" w:fill="auto"/>
          </w:tcPr>
          <w:p w14:paraId="1E281CFD" w14:textId="229F74AD" w:rsidR="00EE439D" w:rsidRPr="00A769E6" w:rsidDel="00B07620" w:rsidRDefault="00EE439D" w:rsidP="0065250F">
            <w:pPr>
              <w:tabs>
                <w:tab w:val="left" w:pos="432"/>
              </w:tabs>
              <w:jc w:val="center"/>
              <w:rPr>
                <w:del w:id="1503" w:author="Jeremy Groves" w:date="2023-01-26T15:28:00Z"/>
                <w:rFonts w:ascii="Times New Roman" w:hAnsi="Times New Roman"/>
                <w:sz w:val="16"/>
                <w:szCs w:val="16"/>
              </w:rPr>
            </w:pPr>
            <w:del w:id="1504" w:author="Jeremy Groves" w:date="2023-01-26T15:28:00Z">
              <w:r w:rsidRPr="00A769E6" w:rsidDel="00B07620">
                <w:rPr>
                  <w:rFonts w:ascii="Times New Roman" w:hAnsi="Times New Roman"/>
                  <w:sz w:val="16"/>
                  <w:szCs w:val="16"/>
                </w:rPr>
                <w:delText>-0.2981 ***</w:delText>
              </w:r>
            </w:del>
          </w:p>
        </w:tc>
      </w:tr>
      <w:tr w:rsidR="00EE439D" w:rsidRPr="00A769E6" w:rsidDel="00B07620" w14:paraId="4EDF2C2E" w14:textId="539A64A9" w:rsidTr="00A769E6">
        <w:trPr>
          <w:cantSplit/>
          <w:trHeight w:val="144"/>
          <w:jc w:val="center"/>
          <w:del w:id="1505" w:author="Jeremy Groves" w:date="2023-01-26T15:28:00Z"/>
        </w:trPr>
        <w:tc>
          <w:tcPr>
            <w:tcW w:w="2160" w:type="dxa"/>
            <w:tcBorders>
              <w:bottom w:val="single" w:sz="12" w:space="0" w:color="auto"/>
              <w:right w:val="single" w:sz="4" w:space="0" w:color="auto"/>
            </w:tcBorders>
            <w:shd w:val="clear" w:color="auto" w:fill="auto"/>
          </w:tcPr>
          <w:p w14:paraId="2EA324E1" w14:textId="28331044" w:rsidR="00EE439D" w:rsidRPr="00A769E6" w:rsidDel="00B07620" w:rsidRDefault="00EE439D" w:rsidP="0065250F">
            <w:pPr>
              <w:tabs>
                <w:tab w:val="left" w:pos="432"/>
              </w:tabs>
              <w:rPr>
                <w:del w:id="1506" w:author="Jeremy Groves" w:date="2023-01-26T15:28:00Z"/>
                <w:rFonts w:ascii="Times New Roman" w:hAnsi="Times New Roman"/>
                <w:sz w:val="16"/>
                <w:szCs w:val="16"/>
              </w:rPr>
            </w:pPr>
          </w:p>
        </w:tc>
        <w:tc>
          <w:tcPr>
            <w:tcW w:w="1440" w:type="dxa"/>
            <w:tcBorders>
              <w:left w:val="single" w:sz="4" w:space="0" w:color="auto"/>
              <w:bottom w:val="single" w:sz="12" w:space="0" w:color="auto"/>
              <w:right w:val="single" w:sz="4" w:space="0" w:color="auto"/>
            </w:tcBorders>
            <w:shd w:val="clear" w:color="auto" w:fill="auto"/>
          </w:tcPr>
          <w:p w14:paraId="43CA940B" w14:textId="0D4361F2" w:rsidR="00EE439D" w:rsidRPr="00A769E6" w:rsidDel="00B07620" w:rsidRDefault="00EE439D" w:rsidP="0065250F">
            <w:pPr>
              <w:tabs>
                <w:tab w:val="left" w:pos="432"/>
              </w:tabs>
              <w:jc w:val="center"/>
              <w:rPr>
                <w:del w:id="1507" w:author="Jeremy Groves" w:date="2023-01-26T15:28:00Z"/>
                <w:rFonts w:ascii="Times New Roman" w:hAnsi="Times New Roman"/>
                <w:sz w:val="16"/>
                <w:szCs w:val="16"/>
              </w:rPr>
            </w:pPr>
            <w:del w:id="1508" w:author="Jeremy Groves" w:date="2023-01-26T15:28:00Z">
              <w:r w:rsidRPr="00A769E6" w:rsidDel="00B07620">
                <w:rPr>
                  <w:rFonts w:ascii="Times New Roman" w:hAnsi="Times New Roman"/>
                  <w:sz w:val="16"/>
                  <w:szCs w:val="16"/>
                </w:rPr>
                <w:delText>(0.0194)</w:delText>
              </w:r>
            </w:del>
          </w:p>
        </w:tc>
        <w:tc>
          <w:tcPr>
            <w:tcW w:w="1440" w:type="dxa"/>
            <w:tcBorders>
              <w:left w:val="single" w:sz="4" w:space="0" w:color="auto"/>
              <w:bottom w:val="single" w:sz="12" w:space="0" w:color="auto"/>
              <w:right w:val="single" w:sz="4" w:space="0" w:color="auto"/>
            </w:tcBorders>
            <w:shd w:val="clear" w:color="auto" w:fill="auto"/>
          </w:tcPr>
          <w:p w14:paraId="4D9E4EB3" w14:textId="4644E6D2" w:rsidR="00EE439D" w:rsidRPr="00A769E6" w:rsidDel="00B07620" w:rsidRDefault="00EE439D" w:rsidP="0065250F">
            <w:pPr>
              <w:tabs>
                <w:tab w:val="left" w:pos="432"/>
              </w:tabs>
              <w:jc w:val="center"/>
              <w:rPr>
                <w:del w:id="1509" w:author="Jeremy Groves" w:date="2023-01-26T15:28:00Z"/>
                <w:rFonts w:ascii="Times New Roman" w:hAnsi="Times New Roman"/>
                <w:sz w:val="16"/>
                <w:szCs w:val="16"/>
              </w:rPr>
            </w:pPr>
            <w:del w:id="1510" w:author="Jeremy Groves" w:date="2023-01-26T15:28:00Z">
              <w:r w:rsidRPr="00A769E6" w:rsidDel="00B07620">
                <w:rPr>
                  <w:rFonts w:ascii="Times New Roman" w:hAnsi="Times New Roman"/>
                  <w:sz w:val="16"/>
                  <w:szCs w:val="16"/>
                </w:rPr>
                <w:delText>(0.0198)</w:delText>
              </w:r>
            </w:del>
          </w:p>
        </w:tc>
        <w:tc>
          <w:tcPr>
            <w:tcW w:w="1440" w:type="dxa"/>
            <w:tcBorders>
              <w:left w:val="single" w:sz="4" w:space="0" w:color="auto"/>
              <w:bottom w:val="single" w:sz="12" w:space="0" w:color="auto"/>
              <w:right w:val="single" w:sz="4" w:space="0" w:color="auto"/>
            </w:tcBorders>
            <w:shd w:val="clear" w:color="auto" w:fill="auto"/>
          </w:tcPr>
          <w:p w14:paraId="4D3E07A9" w14:textId="33E1D0C8" w:rsidR="00EE439D" w:rsidRPr="00A769E6" w:rsidDel="00B07620" w:rsidRDefault="00EE439D" w:rsidP="0065250F">
            <w:pPr>
              <w:tabs>
                <w:tab w:val="left" w:pos="432"/>
              </w:tabs>
              <w:jc w:val="center"/>
              <w:rPr>
                <w:del w:id="1511" w:author="Jeremy Groves" w:date="2023-01-26T15:28:00Z"/>
                <w:rFonts w:ascii="Times New Roman" w:hAnsi="Times New Roman"/>
                <w:sz w:val="16"/>
                <w:szCs w:val="16"/>
              </w:rPr>
            </w:pPr>
            <w:del w:id="1512" w:author="Jeremy Groves" w:date="2023-01-26T15:28:00Z">
              <w:r w:rsidRPr="00A769E6" w:rsidDel="00B07620">
                <w:rPr>
                  <w:rFonts w:ascii="Times New Roman" w:hAnsi="Times New Roman"/>
                  <w:sz w:val="16"/>
                  <w:szCs w:val="16"/>
                </w:rPr>
                <w:delText>(0.0255)</w:delText>
              </w:r>
            </w:del>
          </w:p>
        </w:tc>
        <w:tc>
          <w:tcPr>
            <w:tcW w:w="1440" w:type="dxa"/>
            <w:tcBorders>
              <w:left w:val="single" w:sz="4" w:space="0" w:color="auto"/>
              <w:bottom w:val="single" w:sz="12" w:space="0" w:color="auto"/>
            </w:tcBorders>
            <w:shd w:val="clear" w:color="auto" w:fill="auto"/>
          </w:tcPr>
          <w:p w14:paraId="5FB8C80B" w14:textId="73B721D9" w:rsidR="00EE439D" w:rsidRPr="00A769E6" w:rsidDel="00B07620" w:rsidRDefault="00EE439D" w:rsidP="0065250F">
            <w:pPr>
              <w:tabs>
                <w:tab w:val="left" w:pos="432"/>
              </w:tabs>
              <w:jc w:val="center"/>
              <w:rPr>
                <w:del w:id="1513" w:author="Jeremy Groves" w:date="2023-01-26T15:28:00Z"/>
                <w:rFonts w:ascii="Times New Roman" w:hAnsi="Times New Roman"/>
                <w:sz w:val="16"/>
                <w:szCs w:val="16"/>
              </w:rPr>
            </w:pPr>
            <w:del w:id="1514" w:author="Jeremy Groves" w:date="2023-01-26T15:28:00Z">
              <w:r w:rsidRPr="00A769E6" w:rsidDel="00B07620">
                <w:rPr>
                  <w:rFonts w:ascii="Times New Roman" w:hAnsi="Times New Roman"/>
                  <w:sz w:val="16"/>
                  <w:szCs w:val="16"/>
                </w:rPr>
                <w:delText>(0.0258)</w:delText>
              </w:r>
            </w:del>
          </w:p>
        </w:tc>
      </w:tr>
      <w:tr w:rsidR="00EE439D" w:rsidRPr="00A769E6" w:rsidDel="00B07620" w14:paraId="4CDD551A" w14:textId="0BB6D662" w:rsidTr="00A769E6">
        <w:trPr>
          <w:cantSplit/>
          <w:trHeight w:val="144"/>
          <w:jc w:val="center"/>
          <w:del w:id="1515" w:author="Jeremy Groves" w:date="2023-01-26T15:28:00Z"/>
        </w:trPr>
        <w:tc>
          <w:tcPr>
            <w:tcW w:w="2160" w:type="dxa"/>
            <w:tcBorders>
              <w:top w:val="single" w:sz="12" w:space="0" w:color="auto"/>
              <w:right w:val="single" w:sz="4" w:space="0" w:color="auto"/>
            </w:tcBorders>
          </w:tcPr>
          <w:p w14:paraId="62AEC6E9" w14:textId="620D05AB" w:rsidR="00EE439D" w:rsidRPr="00A769E6" w:rsidDel="00B07620" w:rsidRDefault="00EE439D" w:rsidP="0065250F">
            <w:pPr>
              <w:tabs>
                <w:tab w:val="left" w:pos="432"/>
              </w:tabs>
              <w:rPr>
                <w:del w:id="1516" w:author="Jeremy Groves" w:date="2023-01-26T15:28:00Z"/>
                <w:rFonts w:ascii="Times New Roman" w:hAnsi="Times New Roman"/>
                <w:color w:val="000000"/>
                <w:sz w:val="16"/>
                <w:szCs w:val="16"/>
              </w:rPr>
            </w:pPr>
            <w:del w:id="1517" w:author="Jeremy Groves" w:date="2023-01-26T15:28:00Z">
              <w:r w:rsidRPr="00A769E6" w:rsidDel="00B07620">
                <w:rPr>
                  <w:rFonts w:ascii="Times New Roman" w:hAnsi="Times New Roman"/>
                  <w:sz w:val="16"/>
                  <w:szCs w:val="16"/>
                </w:rPr>
                <w:delText>Variable Coef. Std. Dev.</w:delText>
              </w:r>
            </w:del>
          </w:p>
        </w:tc>
        <w:tc>
          <w:tcPr>
            <w:tcW w:w="1440" w:type="dxa"/>
            <w:tcBorders>
              <w:top w:val="single" w:sz="12" w:space="0" w:color="auto"/>
              <w:left w:val="single" w:sz="4" w:space="0" w:color="auto"/>
              <w:right w:val="single" w:sz="4" w:space="0" w:color="auto"/>
            </w:tcBorders>
          </w:tcPr>
          <w:p w14:paraId="6611CF8E" w14:textId="289F682F" w:rsidR="00EE439D" w:rsidRPr="00A769E6" w:rsidDel="00B07620" w:rsidRDefault="00EE439D" w:rsidP="0065250F">
            <w:pPr>
              <w:tabs>
                <w:tab w:val="left" w:pos="432"/>
              </w:tabs>
              <w:jc w:val="center"/>
              <w:rPr>
                <w:del w:id="1518" w:author="Jeremy Groves" w:date="2023-01-26T15:28:00Z"/>
                <w:rFonts w:ascii="Times New Roman" w:hAnsi="Times New Roman"/>
                <w:color w:val="000000"/>
                <w:sz w:val="16"/>
                <w:szCs w:val="16"/>
              </w:rPr>
            </w:pPr>
          </w:p>
        </w:tc>
        <w:tc>
          <w:tcPr>
            <w:tcW w:w="1440" w:type="dxa"/>
            <w:tcBorders>
              <w:top w:val="single" w:sz="12" w:space="0" w:color="auto"/>
              <w:left w:val="single" w:sz="4" w:space="0" w:color="auto"/>
              <w:right w:val="single" w:sz="4" w:space="0" w:color="auto"/>
            </w:tcBorders>
          </w:tcPr>
          <w:p w14:paraId="54545E8A" w14:textId="066C9E9B" w:rsidR="00EE439D" w:rsidRPr="00A769E6" w:rsidDel="00B07620" w:rsidRDefault="00EE439D" w:rsidP="0065250F">
            <w:pPr>
              <w:tabs>
                <w:tab w:val="left" w:pos="432"/>
              </w:tabs>
              <w:jc w:val="center"/>
              <w:rPr>
                <w:del w:id="1519" w:author="Jeremy Groves" w:date="2023-01-26T15:28:00Z"/>
                <w:rFonts w:ascii="Times New Roman" w:hAnsi="Times New Roman"/>
                <w:sz w:val="16"/>
                <w:szCs w:val="16"/>
              </w:rPr>
            </w:pPr>
          </w:p>
        </w:tc>
        <w:tc>
          <w:tcPr>
            <w:tcW w:w="1440" w:type="dxa"/>
            <w:tcBorders>
              <w:top w:val="single" w:sz="12" w:space="0" w:color="auto"/>
              <w:left w:val="single" w:sz="4" w:space="0" w:color="auto"/>
              <w:right w:val="single" w:sz="4" w:space="0" w:color="auto"/>
            </w:tcBorders>
          </w:tcPr>
          <w:p w14:paraId="43BBB9D0" w14:textId="6ADE117B" w:rsidR="00EE439D" w:rsidRPr="00A769E6" w:rsidDel="00B07620" w:rsidRDefault="00EE439D" w:rsidP="0065250F">
            <w:pPr>
              <w:tabs>
                <w:tab w:val="left" w:pos="432"/>
              </w:tabs>
              <w:jc w:val="center"/>
              <w:rPr>
                <w:del w:id="1520" w:author="Jeremy Groves" w:date="2023-01-26T15:28:00Z"/>
                <w:rFonts w:ascii="Times New Roman" w:hAnsi="Times New Roman"/>
                <w:color w:val="000000"/>
                <w:sz w:val="16"/>
                <w:szCs w:val="16"/>
              </w:rPr>
            </w:pPr>
            <w:del w:id="1521" w:author="Jeremy Groves" w:date="2023-01-26T15:28:00Z">
              <w:r w:rsidRPr="00A769E6" w:rsidDel="00B07620">
                <w:rPr>
                  <w:rFonts w:ascii="Times New Roman" w:hAnsi="Times New Roman"/>
                  <w:sz w:val="16"/>
                  <w:szCs w:val="16"/>
                </w:rPr>
                <w:delText>0.4519</w:delText>
              </w:r>
            </w:del>
          </w:p>
        </w:tc>
        <w:tc>
          <w:tcPr>
            <w:tcW w:w="1440" w:type="dxa"/>
            <w:tcBorders>
              <w:top w:val="single" w:sz="12" w:space="0" w:color="auto"/>
              <w:left w:val="single" w:sz="4" w:space="0" w:color="auto"/>
            </w:tcBorders>
          </w:tcPr>
          <w:p w14:paraId="13D426B3" w14:textId="28DEF056" w:rsidR="00EE439D" w:rsidRPr="00A769E6" w:rsidDel="00B07620" w:rsidRDefault="00EE439D" w:rsidP="0065250F">
            <w:pPr>
              <w:tabs>
                <w:tab w:val="left" w:pos="432"/>
              </w:tabs>
              <w:jc w:val="center"/>
              <w:rPr>
                <w:del w:id="1522" w:author="Jeremy Groves" w:date="2023-01-26T15:28:00Z"/>
                <w:rFonts w:ascii="Times New Roman" w:hAnsi="Times New Roman"/>
                <w:color w:val="000000"/>
                <w:sz w:val="16"/>
                <w:szCs w:val="16"/>
              </w:rPr>
            </w:pPr>
            <w:del w:id="1523" w:author="Jeremy Groves" w:date="2023-01-26T15:28:00Z">
              <w:r w:rsidRPr="00A769E6" w:rsidDel="00B07620">
                <w:rPr>
                  <w:rFonts w:ascii="Times New Roman" w:hAnsi="Times New Roman"/>
                  <w:sz w:val="16"/>
                  <w:szCs w:val="16"/>
                </w:rPr>
                <w:delText>0.4458</w:delText>
              </w:r>
            </w:del>
          </w:p>
        </w:tc>
      </w:tr>
      <w:tr w:rsidR="00EE439D" w:rsidRPr="00A769E6" w:rsidDel="00B07620" w14:paraId="0DC41A15" w14:textId="6DCF087D" w:rsidTr="00A769E6">
        <w:trPr>
          <w:cantSplit/>
          <w:trHeight w:val="144"/>
          <w:jc w:val="center"/>
          <w:del w:id="1524" w:author="Jeremy Groves" w:date="2023-01-26T15:28:00Z"/>
        </w:trPr>
        <w:tc>
          <w:tcPr>
            <w:tcW w:w="2160" w:type="dxa"/>
            <w:tcBorders>
              <w:right w:val="single" w:sz="4" w:space="0" w:color="auto"/>
            </w:tcBorders>
          </w:tcPr>
          <w:p w14:paraId="6216A980" w14:textId="5BD0DE7D" w:rsidR="00EE439D" w:rsidRPr="00A769E6" w:rsidDel="00B07620" w:rsidRDefault="00EE439D" w:rsidP="0065250F">
            <w:pPr>
              <w:tabs>
                <w:tab w:val="left" w:pos="432"/>
              </w:tabs>
              <w:rPr>
                <w:del w:id="1525" w:author="Jeremy Groves" w:date="2023-01-26T15:28:00Z"/>
                <w:rFonts w:ascii="Times New Roman" w:hAnsi="Times New Roman"/>
                <w:sz w:val="16"/>
                <w:szCs w:val="16"/>
              </w:rPr>
            </w:pPr>
            <w:del w:id="1526" w:author="Jeremy Groves" w:date="2023-01-26T15:28:00Z">
              <w:r w:rsidRPr="00A769E6" w:rsidDel="00B07620">
                <w:rPr>
                  <w:rFonts w:ascii="Times New Roman" w:hAnsi="Times New Roman"/>
                  <w:sz w:val="16"/>
                  <w:szCs w:val="16"/>
                </w:rPr>
                <w:delText>Spells (Observations)</w:delText>
              </w:r>
            </w:del>
          </w:p>
        </w:tc>
        <w:tc>
          <w:tcPr>
            <w:tcW w:w="1440" w:type="dxa"/>
            <w:tcBorders>
              <w:left w:val="single" w:sz="4" w:space="0" w:color="auto"/>
              <w:right w:val="single" w:sz="4" w:space="0" w:color="auto"/>
            </w:tcBorders>
          </w:tcPr>
          <w:p w14:paraId="1A717249" w14:textId="16D0756D" w:rsidR="00EE439D" w:rsidRPr="00A769E6" w:rsidDel="00B07620" w:rsidRDefault="00EE439D" w:rsidP="0065250F">
            <w:pPr>
              <w:tabs>
                <w:tab w:val="left" w:pos="432"/>
              </w:tabs>
              <w:jc w:val="center"/>
              <w:rPr>
                <w:del w:id="1527" w:author="Jeremy Groves" w:date="2023-01-26T15:28:00Z"/>
                <w:rFonts w:ascii="Times New Roman" w:hAnsi="Times New Roman"/>
                <w:sz w:val="16"/>
                <w:szCs w:val="16"/>
              </w:rPr>
            </w:pPr>
            <w:del w:id="1528" w:author="Jeremy Groves" w:date="2023-01-26T15:28:00Z">
              <w:r w:rsidRPr="00A769E6" w:rsidDel="00B07620">
                <w:rPr>
                  <w:rFonts w:ascii="Times New Roman" w:hAnsi="Times New Roman"/>
                  <w:sz w:val="16"/>
                  <w:szCs w:val="16"/>
                </w:rPr>
                <w:delText>16,210</w:delText>
              </w:r>
            </w:del>
          </w:p>
        </w:tc>
        <w:tc>
          <w:tcPr>
            <w:tcW w:w="1440" w:type="dxa"/>
            <w:tcBorders>
              <w:left w:val="single" w:sz="4" w:space="0" w:color="auto"/>
              <w:right w:val="single" w:sz="4" w:space="0" w:color="auto"/>
            </w:tcBorders>
          </w:tcPr>
          <w:p w14:paraId="0D3A2BBF" w14:textId="607A3B80" w:rsidR="00EE439D" w:rsidRPr="00A769E6" w:rsidDel="00B07620" w:rsidRDefault="00EE439D" w:rsidP="0065250F">
            <w:pPr>
              <w:tabs>
                <w:tab w:val="left" w:pos="432"/>
              </w:tabs>
              <w:jc w:val="center"/>
              <w:rPr>
                <w:del w:id="1529" w:author="Jeremy Groves" w:date="2023-01-26T15:28:00Z"/>
                <w:rFonts w:ascii="Times New Roman" w:hAnsi="Times New Roman"/>
                <w:sz w:val="16"/>
                <w:szCs w:val="16"/>
              </w:rPr>
            </w:pPr>
            <w:del w:id="1530" w:author="Jeremy Groves" w:date="2023-01-26T15:28:00Z">
              <w:r w:rsidRPr="00A769E6" w:rsidDel="00B07620">
                <w:rPr>
                  <w:rFonts w:ascii="Times New Roman" w:hAnsi="Times New Roman"/>
                  <w:sz w:val="16"/>
                  <w:szCs w:val="16"/>
                </w:rPr>
                <w:delText>15,800</w:delText>
              </w:r>
            </w:del>
          </w:p>
        </w:tc>
        <w:tc>
          <w:tcPr>
            <w:tcW w:w="1440" w:type="dxa"/>
            <w:tcBorders>
              <w:left w:val="single" w:sz="4" w:space="0" w:color="auto"/>
              <w:right w:val="single" w:sz="4" w:space="0" w:color="auto"/>
            </w:tcBorders>
          </w:tcPr>
          <w:p w14:paraId="0BACEDF8" w14:textId="3E1A20BD" w:rsidR="00EE439D" w:rsidRPr="00A769E6" w:rsidDel="00B07620" w:rsidRDefault="00EE439D" w:rsidP="0065250F">
            <w:pPr>
              <w:tabs>
                <w:tab w:val="left" w:pos="432"/>
              </w:tabs>
              <w:jc w:val="center"/>
              <w:rPr>
                <w:del w:id="1531" w:author="Jeremy Groves" w:date="2023-01-26T15:28:00Z"/>
                <w:rFonts w:ascii="Times New Roman" w:hAnsi="Times New Roman"/>
                <w:sz w:val="16"/>
                <w:szCs w:val="16"/>
              </w:rPr>
            </w:pPr>
            <w:del w:id="1532" w:author="Jeremy Groves" w:date="2023-01-26T15:28:00Z">
              <w:r w:rsidRPr="00A769E6" w:rsidDel="00B07620">
                <w:rPr>
                  <w:rFonts w:ascii="Times New Roman" w:hAnsi="Times New Roman"/>
                  <w:sz w:val="16"/>
                  <w:szCs w:val="16"/>
                </w:rPr>
                <w:delText>16,210</w:delText>
              </w:r>
            </w:del>
          </w:p>
        </w:tc>
        <w:tc>
          <w:tcPr>
            <w:tcW w:w="1440" w:type="dxa"/>
            <w:tcBorders>
              <w:left w:val="single" w:sz="4" w:space="0" w:color="auto"/>
            </w:tcBorders>
          </w:tcPr>
          <w:p w14:paraId="043203B0" w14:textId="7EF73C3E" w:rsidR="00EE439D" w:rsidRPr="00A769E6" w:rsidDel="00B07620" w:rsidRDefault="00EE439D" w:rsidP="0065250F">
            <w:pPr>
              <w:tabs>
                <w:tab w:val="left" w:pos="432"/>
              </w:tabs>
              <w:jc w:val="center"/>
              <w:rPr>
                <w:del w:id="1533" w:author="Jeremy Groves" w:date="2023-01-26T15:28:00Z"/>
                <w:rFonts w:ascii="Times New Roman" w:hAnsi="Times New Roman"/>
                <w:sz w:val="16"/>
                <w:szCs w:val="16"/>
              </w:rPr>
            </w:pPr>
            <w:del w:id="1534" w:author="Jeremy Groves" w:date="2023-01-26T15:28:00Z">
              <w:r w:rsidRPr="00A769E6" w:rsidDel="00B07620">
                <w:rPr>
                  <w:rFonts w:ascii="Times New Roman" w:hAnsi="Times New Roman"/>
                  <w:sz w:val="16"/>
                  <w:szCs w:val="16"/>
                </w:rPr>
                <w:delText>15,800</w:delText>
              </w:r>
            </w:del>
          </w:p>
        </w:tc>
      </w:tr>
      <w:tr w:rsidR="00EE439D" w:rsidRPr="00A769E6" w:rsidDel="00B07620" w14:paraId="17DA8ACD" w14:textId="01E4FF7B" w:rsidTr="00A769E6">
        <w:trPr>
          <w:cantSplit/>
          <w:trHeight w:val="144"/>
          <w:jc w:val="center"/>
          <w:del w:id="1535" w:author="Jeremy Groves" w:date="2023-01-26T15:28:00Z"/>
        </w:trPr>
        <w:tc>
          <w:tcPr>
            <w:tcW w:w="2160" w:type="dxa"/>
            <w:tcBorders>
              <w:right w:val="single" w:sz="4" w:space="0" w:color="auto"/>
            </w:tcBorders>
          </w:tcPr>
          <w:p w14:paraId="37295260" w14:textId="2FBAFFA2" w:rsidR="00EE439D" w:rsidRPr="00A769E6" w:rsidDel="00B07620" w:rsidRDefault="00EE439D" w:rsidP="0065250F">
            <w:pPr>
              <w:tabs>
                <w:tab w:val="left" w:pos="432"/>
              </w:tabs>
              <w:rPr>
                <w:del w:id="1536" w:author="Jeremy Groves" w:date="2023-01-26T15:28:00Z"/>
                <w:rFonts w:ascii="Times New Roman" w:hAnsi="Times New Roman"/>
                <w:sz w:val="16"/>
                <w:szCs w:val="16"/>
              </w:rPr>
            </w:pPr>
            <w:del w:id="1537" w:author="Jeremy Groves" w:date="2023-01-26T15:28:00Z">
              <w:r w:rsidRPr="00A769E6" w:rsidDel="00B07620">
                <w:rPr>
                  <w:rFonts w:ascii="Times New Roman" w:hAnsi="Times New Roman"/>
                  <w:sz w:val="16"/>
                  <w:szCs w:val="16"/>
                </w:rPr>
                <w:delText>AIC</w:delText>
              </w:r>
            </w:del>
          </w:p>
        </w:tc>
        <w:tc>
          <w:tcPr>
            <w:tcW w:w="1440" w:type="dxa"/>
            <w:tcBorders>
              <w:left w:val="single" w:sz="4" w:space="0" w:color="auto"/>
              <w:right w:val="single" w:sz="4" w:space="0" w:color="auto"/>
            </w:tcBorders>
          </w:tcPr>
          <w:p w14:paraId="4749EFF0" w14:textId="42FD9489" w:rsidR="00EE439D" w:rsidRPr="00A769E6" w:rsidDel="00B07620" w:rsidRDefault="00EE439D" w:rsidP="0065250F">
            <w:pPr>
              <w:tabs>
                <w:tab w:val="left" w:pos="432"/>
              </w:tabs>
              <w:jc w:val="center"/>
              <w:rPr>
                <w:del w:id="1538" w:author="Jeremy Groves" w:date="2023-01-26T15:28:00Z"/>
                <w:rFonts w:ascii="Times New Roman" w:hAnsi="Times New Roman"/>
                <w:sz w:val="16"/>
                <w:szCs w:val="16"/>
              </w:rPr>
            </w:pPr>
            <w:del w:id="1539" w:author="Jeremy Groves" w:date="2023-01-26T15:28:00Z">
              <w:r w:rsidRPr="00A769E6" w:rsidDel="00B07620">
                <w:rPr>
                  <w:rFonts w:ascii="Times New Roman" w:hAnsi="Times New Roman"/>
                  <w:sz w:val="16"/>
                  <w:szCs w:val="16"/>
                </w:rPr>
                <w:delText>281732.00</w:delText>
              </w:r>
            </w:del>
          </w:p>
        </w:tc>
        <w:tc>
          <w:tcPr>
            <w:tcW w:w="1440" w:type="dxa"/>
            <w:tcBorders>
              <w:left w:val="single" w:sz="4" w:space="0" w:color="auto"/>
              <w:right w:val="single" w:sz="4" w:space="0" w:color="auto"/>
            </w:tcBorders>
          </w:tcPr>
          <w:p w14:paraId="7A869377" w14:textId="23C5DD57" w:rsidR="00EE439D" w:rsidRPr="00A769E6" w:rsidDel="00B07620" w:rsidRDefault="00EE439D" w:rsidP="0065250F">
            <w:pPr>
              <w:tabs>
                <w:tab w:val="left" w:pos="432"/>
              </w:tabs>
              <w:jc w:val="center"/>
              <w:rPr>
                <w:del w:id="1540" w:author="Jeremy Groves" w:date="2023-01-26T15:28:00Z"/>
                <w:rFonts w:ascii="Times New Roman" w:hAnsi="Times New Roman"/>
                <w:sz w:val="16"/>
                <w:szCs w:val="16"/>
              </w:rPr>
            </w:pPr>
            <w:del w:id="1541" w:author="Jeremy Groves" w:date="2023-01-26T15:28:00Z">
              <w:r w:rsidRPr="00A769E6" w:rsidDel="00B07620">
                <w:rPr>
                  <w:rFonts w:ascii="Times New Roman" w:hAnsi="Times New Roman"/>
                  <w:sz w:val="16"/>
                  <w:szCs w:val="16"/>
                </w:rPr>
                <w:delText>273790.50</w:delText>
              </w:r>
            </w:del>
          </w:p>
        </w:tc>
        <w:tc>
          <w:tcPr>
            <w:tcW w:w="1440" w:type="dxa"/>
            <w:tcBorders>
              <w:left w:val="single" w:sz="4" w:space="0" w:color="auto"/>
              <w:right w:val="single" w:sz="4" w:space="0" w:color="auto"/>
            </w:tcBorders>
          </w:tcPr>
          <w:p w14:paraId="17D42ECC" w14:textId="5650DEE4" w:rsidR="00EE439D" w:rsidRPr="00A769E6" w:rsidDel="00B07620" w:rsidRDefault="00EE439D" w:rsidP="0065250F">
            <w:pPr>
              <w:tabs>
                <w:tab w:val="left" w:pos="432"/>
              </w:tabs>
              <w:jc w:val="center"/>
              <w:rPr>
                <w:del w:id="1542" w:author="Jeremy Groves" w:date="2023-01-26T15:28:00Z"/>
                <w:rFonts w:ascii="Times New Roman" w:hAnsi="Times New Roman"/>
                <w:sz w:val="16"/>
                <w:szCs w:val="16"/>
              </w:rPr>
            </w:pPr>
            <w:del w:id="1543" w:author="Jeremy Groves" w:date="2023-01-26T15:28:00Z">
              <w:r w:rsidRPr="00A769E6" w:rsidDel="00B07620">
                <w:rPr>
                  <w:rFonts w:ascii="Times New Roman" w:hAnsi="Times New Roman"/>
                  <w:sz w:val="16"/>
                  <w:szCs w:val="16"/>
                </w:rPr>
                <w:delText>280616.70</w:delText>
              </w:r>
            </w:del>
          </w:p>
        </w:tc>
        <w:tc>
          <w:tcPr>
            <w:tcW w:w="1440" w:type="dxa"/>
            <w:tcBorders>
              <w:left w:val="single" w:sz="4" w:space="0" w:color="auto"/>
            </w:tcBorders>
          </w:tcPr>
          <w:p w14:paraId="4214179C" w14:textId="11B5AE1B" w:rsidR="00EE439D" w:rsidRPr="00A769E6" w:rsidDel="00B07620" w:rsidRDefault="00EE439D" w:rsidP="0065250F">
            <w:pPr>
              <w:tabs>
                <w:tab w:val="left" w:pos="432"/>
              </w:tabs>
              <w:jc w:val="center"/>
              <w:rPr>
                <w:del w:id="1544" w:author="Jeremy Groves" w:date="2023-01-26T15:28:00Z"/>
                <w:rFonts w:ascii="Times New Roman" w:hAnsi="Times New Roman"/>
                <w:sz w:val="16"/>
                <w:szCs w:val="16"/>
              </w:rPr>
            </w:pPr>
            <w:del w:id="1545" w:author="Jeremy Groves" w:date="2023-01-26T15:28:00Z">
              <w:r w:rsidRPr="00A769E6" w:rsidDel="00B07620">
                <w:rPr>
                  <w:rFonts w:ascii="Times New Roman" w:hAnsi="Times New Roman"/>
                  <w:sz w:val="16"/>
                  <w:szCs w:val="16"/>
                </w:rPr>
                <w:delText>272736.00</w:delText>
              </w:r>
            </w:del>
          </w:p>
        </w:tc>
      </w:tr>
      <w:tr w:rsidR="00EE439D" w:rsidRPr="00A769E6" w:rsidDel="00B07620" w14:paraId="586425D7" w14:textId="6CB72BF6" w:rsidTr="00A769E6">
        <w:trPr>
          <w:cantSplit/>
          <w:trHeight w:val="144"/>
          <w:jc w:val="center"/>
          <w:del w:id="1546" w:author="Jeremy Groves" w:date="2023-01-26T15:28:00Z"/>
        </w:trPr>
        <w:tc>
          <w:tcPr>
            <w:tcW w:w="2160" w:type="dxa"/>
            <w:tcBorders>
              <w:right w:val="single" w:sz="4" w:space="0" w:color="auto"/>
            </w:tcBorders>
          </w:tcPr>
          <w:p w14:paraId="360B86C2" w14:textId="5F8F4952" w:rsidR="00EE439D" w:rsidRPr="00A769E6" w:rsidDel="00B07620" w:rsidRDefault="00EE439D" w:rsidP="0065250F">
            <w:pPr>
              <w:tabs>
                <w:tab w:val="left" w:pos="432"/>
              </w:tabs>
              <w:rPr>
                <w:del w:id="1547" w:author="Jeremy Groves" w:date="2023-01-26T15:28:00Z"/>
                <w:rFonts w:ascii="Times New Roman" w:hAnsi="Times New Roman"/>
                <w:color w:val="000000"/>
                <w:sz w:val="16"/>
                <w:szCs w:val="16"/>
              </w:rPr>
            </w:pPr>
            <w:del w:id="1548" w:author="Jeremy Groves" w:date="2023-01-26T15:28:00Z">
              <w:r w:rsidRPr="00A769E6" w:rsidDel="00B07620">
                <w:rPr>
                  <w:rFonts w:ascii="Times New Roman" w:hAnsi="Times New Roman"/>
                  <w:sz w:val="16"/>
                  <w:szCs w:val="16"/>
                </w:rPr>
                <w:delText>BIC</w:delText>
              </w:r>
            </w:del>
          </w:p>
        </w:tc>
        <w:tc>
          <w:tcPr>
            <w:tcW w:w="1440" w:type="dxa"/>
            <w:tcBorders>
              <w:left w:val="single" w:sz="4" w:space="0" w:color="auto"/>
              <w:right w:val="single" w:sz="4" w:space="0" w:color="auto"/>
            </w:tcBorders>
          </w:tcPr>
          <w:p w14:paraId="733D815D" w14:textId="7975D0C6" w:rsidR="00EE439D" w:rsidRPr="00A769E6" w:rsidDel="00B07620" w:rsidRDefault="00EE439D" w:rsidP="0065250F">
            <w:pPr>
              <w:tabs>
                <w:tab w:val="left" w:pos="432"/>
              </w:tabs>
              <w:jc w:val="center"/>
              <w:rPr>
                <w:del w:id="1549" w:author="Jeremy Groves" w:date="2023-01-26T15:28:00Z"/>
                <w:rFonts w:ascii="Times New Roman" w:hAnsi="Times New Roman"/>
                <w:sz w:val="16"/>
                <w:szCs w:val="16"/>
              </w:rPr>
            </w:pPr>
            <w:del w:id="1550" w:author="Jeremy Groves" w:date="2023-01-26T15:28:00Z">
              <w:r w:rsidRPr="00A769E6" w:rsidDel="00B07620">
                <w:rPr>
                  <w:rFonts w:ascii="Times New Roman" w:hAnsi="Times New Roman"/>
                  <w:sz w:val="16"/>
                  <w:szCs w:val="16"/>
                </w:rPr>
                <w:delText>281747.40</w:delText>
              </w:r>
            </w:del>
          </w:p>
        </w:tc>
        <w:tc>
          <w:tcPr>
            <w:tcW w:w="1440" w:type="dxa"/>
            <w:tcBorders>
              <w:left w:val="single" w:sz="4" w:space="0" w:color="auto"/>
              <w:right w:val="single" w:sz="4" w:space="0" w:color="auto"/>
            </w:tcBorders>
          </w:tcPr>
          <w:p w14:paraId="1998B22A" w14:textId="54F18FB4" w:rsidR="00EE439D" w:rsidRPr="00A769E6" w:rsidDel="00B07620" w:rsidRDefault="00EE439D" w:rsidP="0065250F">
            <w:pPr>
              <w:tabs>
                <w:tab w:val="left" w:pos="432"/>
              </w:tabs>
              <w:jc w:val="center"/>
              <w:rPr>
                <w:del w:id="1551" w:author="Jeremy Groves" w:date="2023-01-26T15:28:00Z"/>
                <w:rFonts w:ascii="Times New Roman" w:hAnsi="Times New Roman"/>
                <w:sz w:val="16"/>
                <w:szCs w:val="16"/>
              </w:rPr>
            </w:pPr>
            <w:del w:id="1552" w:author="Jeremy Groves" w:date="2023-01-26T15:28:00Z">
              <w:r w:rsidRPr="00A769E6" w:rsidDel="00B07620">
                <w:rPr>
                  <w:rFonts w:ascii="Times New Roman" w:hAnsi="Times New Roman"/>
                  <w:sz w:val="16"/>
                  <w:szCs w:val="16"/>
                </w:rPr>
                <w:delText>273805.80</w:delText>
              </w:r>
            </w:del>
          </w:p>
        </w:tc>
        <w:tc>
          <w:tcPr>
            <w:tcW w:w="1440" w:type="dxa"/>
            <w:tcBorders>
              <w:left w:val="single" w:sz="4" w:space="0" w:color="auto"/>
              <w:right w:val="single" w:sz="4" w:space="0" w:color="auto"/>
            </w:tcBorders>
          </w:tcPr>
          <w:p w14:paraId="11F7C5F5" w14:textId="1DA25A02" w:rsidR="00EE439D" w:rsidRPr="00A769E6" w:rsidDel="00B07620" w:rsidRDefault="00EE439D" w:rsidP="0065250F">
            <w:pPr>
              <w:tabs>
                <w:tab w:val="left" w:pos="432"/>
              </w:tabs>
              <w:jc w:val="center"/>
              <w:rPr>
                <w:del w:id="1553" w:author="Jeremy Groves" w:date="2023-01-26T15:28:00Z"/>
                <w:rFonts w:ascii="Times New Roman" w:hAnsi="Times New Roman"/>
                <w:color w:val="000000"/>
                <w:sz w:val="16"/>
                <w:szCs w:val="16"/>
              </w:rPr>
            </w:pPr>
            <w:del w:id="1554" w:author="Jeremy Groves" w:date="2023-01-26T15:28:00Z">
              <w:r w:rsidRPr="00A769E6" w:rsidDel="00B07620">
                <w:rPr>
                  <w:rFonts w:ascii="Times New Roman" w:hAnsi="Times New Roman"/>
                  <w:sz w:val="16"/>
                  <w:szCs w:val="16"/>
                </w:rPr>
                <w:delText>293503.60</w:delText>
              </w:r>
            </w:del>
          </w:p>
        </w:tc>
        <w:tc>
          <w:tcPr>
            <w:tcW w:w="1440" w:type="dxa"/>
            <w:tcBorders>
              <w:left w:val="single" w:sz="4" w:space="0" w:color="auto"/>
            </w:tcBorders>
          </w:tcPr>
          <w:p w14:paraId="69721388" w14:textId="286CB060" w:rsidR="00EE439D" w:rsidRPr="00A769E6" w:rsidDel="00B07620" w:rsidRDefault="00EE439D" w:rsidP="0065250F">
            <w:pPr>
              <w:tabs>
                <w:tab w:val="left" w:pos="432"/>
              </w:tabs>
              <w:jc w:val="center"/>
              <w:rPr>
                <w:del w:id="1555" w:author="Jeremy Groves" w:date="2023-01-26T15:28:00Z"/>
                <w:rFonts w:ascii="Times New Roman" w:hAnsi="Times New Roman"/>
                <w:color w:val="000000"/>
                <w:sz w:val="16"/>
                <w:szCs w:val="16"/>
              </w:rPr>
            </w:pPr>
            <w:del w:id="1556" w:author="Jeremy Groves" w:date="2023-01-26T15:28:00Z">
              <w:r w:rsidRPr="00A769E6" w:rsidDel="00B07620">
                <w:rPr>
                  <w:rFonts w:ascii="Times New Roman" w:hAnsi="Times New Roman"/>
                  <w:sz w:val="16"/>
                  <w:szCs w:val="16"/>
                </w:rPr>
                <w:delText>285107.30</w:delText>
              </w:r>
            </w:del>
          </w:p>
        </w:tc>
      </w:tr>
      <w:tr w:rsidR="00EE439D" w:rsidRPr="00A769E6" w:rsidDel="00B07620" w14:paraId="3C0C97D0" w14:textId="69E106B1" w:rsidTr="00A769E6">
        <w:trPr>
          <w:cantSplit/>
          <w:trHeight w:val="144"/>
          <w:jc w:val="center"/>
          <w:del w:id="1557" w:author="Jeremy Groves" w:date="2023-01-26T15:28:00Z"/>
        </w:trPr>
        <w:tc>
          <w:tcPr>
            <w:tcW w:w="2160" w:type="dxa"/>
            <w:tcBorders>
              <w:bottom w:val="single" w:sz="12" w:space="0" w:color="auto"/>
              <w:right w:val="single" w:sz="4" w:space="0" w:color="auto"/>
            </w:tcBorders>
          </w:tcPr>
          <w:p w14:paraId="150C965B" w14:textId="5E89F125" w:rsidR="00EE439D" w:rsidRPr="00A769E6" w:rsidDel="00B07620" w:rsidRDefault="00EE439D" w:rsidP="0065250F">
            <w:pPr>
              <w:tabs>
                <w:tab w:val="left" w:pos="432"/>
              </w:tabs>
              <w:rPr>
                <w:del w:id="1558" w:author="Jeremy Groves" w:date="2023-01-26T15:28:00Z"/>
                <w:rFonts w:ascii="Times New Roman" w:hAnsi="Times New Roman"/>
                <w:color w:val="000000"/>
                <w:sz w:val="16"/>
                <w:szCs w:val="16"/>
              </w:rPr>
            </w:pPr>
            <w:del w:id="1559" w:author="Jeremy Groves" w:date="2023-01-26T15:28:00Z">
              <w:r w:rsidRPr="00A769E6" w:rsidDel="00B07620">
                <w:rPr>
                  <w:rFonts w:ascii="Times New Roman" w:hAnsi="Times New Roman"/>
                  <w:sz w:val="16"/>
                  <w:szCs w:val="16"/>
                </w:rPr>
                <w:delText>Log Likelihood</w:delText>
              </w:r>
            </w:del>
          </w:p>
        </w:tc>
        <w:tc>
          <w:tcPr>
            <w:tcW w:w="1440" w:type="dxa"/>
            <w:tcBorders>
              <w:left w:val="single" w:sz="4" w:space="0" w:color="auto"/>
              <w:bottom w:val="single" w:sz="12" w:space="0" w:color="auto"/>
              <w:right w:val="single" w:sz="4" w:space="0" w:color="auto"/>
            </w:tcBorders>
          </w:tcPr>
          <w:p w14:paraId="1EF0CE18" w14:textId="0F2A215D" w:rsidR="00EE439D" w:rsidRPr="00A769E6" w:rsidDel="00B07620" w:rsidRDefault="00EE439D" w:rsidP="0065250F">
            <w:pPr>
              <w:tabs>
                <w:tab w:val="left" w:pos="432"/>
              </w:tabs>
              <w:jc w:val="center"/>
              <w:rPr>
                <w:del w:id="1560" w:author="Jeremy Groves" w:date="2023-01-26T15:28:00Z"/>
                <w:rFonts w:ascii="Times New Roman" w:hAnsi="Times New Roman"/>
                <w:sz w:val="16"/>
                <w:szCs w:val="16"/>
              </w:rPr>
            </w:pPr>
            <w:del w:id="1561" w:author="Jeremy Groves" w:date="2023-01-26T15:28:00Z">
              <w:r w:rsidRPr="00A769E6" w:rsidDel="00B07620">
                <w:rPr>
                  <w:rFonts w:ascii="Times New Roman" w:hAnsi="Times New Roman"/>
                  <w:sz w:val="16"/>
                  <w:szCs w:val="16"/>
                </w:rPr>
                <w:delText>-140864.00</w:delText>
              </w:r>
            </w:del>
          </w:p>
        </w:tc>
        <w:tc>
          <w:tcPr>
            <w:tcW w:w="1440" w:type="dxa"/>
            <w:tcBorders>
              <w:left w:val="single" w:sz="4" w:space="0" w:color="auto"/>
              <w:bottom w:val="single" w:sz="12" w:space="0" w:color="auto"/>
              <w:right w:val="single" w:sz="4" w:space="0" w:color="auto"/>
            </w:tcBorders>
          </w:tcPr>
          <w:p w14:paraId="171F2891" w14:textId="07A69031" w:rsidR="00EE439D" w:rsidRPr="00A769E6" w:rsidDel="00B07620" w:rsidRDefault="00EE439D" w:rsidP="0065250F">
            <w:pPr>
              <w:tabs>
                <w:tab w:val="left" w:pos="432"/>
              </w:tabs>
              <w:jc w:val="center"/>
              <w:rPr>
                <w:del w:id="1562" w:author="Jeremy Groves" w:date="2023-01-26T15:28:00Z"/>
                <w:rFonts w:ascii="Times New Roman" w:hAnsi="Times New Roman"/>
                <w:sz w:val="16"/>
                <w:szCs w:val="16"/>
              </w:rPr>
            </w:pPr>
            <w:del w:id="1563" w:author="Jeremy Groves" w:date="2023-01-26T15:28:00Z">
              <w:r w:rsidRPr="00A769E6" w:rsidDel="00B07620">
                <w:rPr>
                  <w:rFonts w:ascii="Times New Roman" w:hAnsi="Times New Roman"/>
                  <w:sz w:val="16"/>
                  <w:szCs w:val="16"/>
                </w:rPr>
                <w:delText>-136893.20</w:delText>
              </w:r>
            </w:del>
          </w:p>
        </w:tc>
        <w:tc>
          <w:tcPr>
            <w:tcW w:w="1440" w:type="dxa"/>
            <w:tcBorders>
              <w:left w:val="single" w:sz="4" w:space="0" w:color="auto"/>
              <w:bottom w:val="single" w:sz="12" w:space="0" w:color="auto"/>
              <w:right w:val="single" w:sz="4" w:space="0" w:color="auto"/>
            </w:tcBorders>
          </w:tcPr>
          <w:p w14:paraId="2163FED8" w14:textId="53A2D547" w:rsidR="00EE439D" w:rsidRPr="00A769E6" w:rsidDel="00B07620" w:rsidRDefault="00EE439D" w:rsidP="0065250F">
            <w:pPr>
              <w:tabs>
                <w:tab w:val="left" w:pos="432"/>
              </w:tabs>
              <w:jc w:val="center"/>
              <w:rPr>
                <w:del w:id="1564" w:author="Jeremy Groves" w:date="2023-01-26T15:28:00Z"/>
                <w:rFonts w:ascii="Times New Roman" w:hAnsi="Times New Roman"/>
                <w:color w:val="000000"/>
                <w:sz w:val="16"/>
                <w:szCs w:val="16"/>
              </w:rPr>
            </w:pPr>
            <w:del w:id="1565" w:author="Jeremy Groves" w:date="2023-01-26T15:28:00Z">
              <w:r w:rsidRPr="00A769E6" w:rsidDel="00B07620">
                <w:rPr>
                  <w:rFonts w:ascii="Times New Roman" w:hAnsi="Times New Roman"/>
                  <w:sz w:val="16"/>
                  <w:szCs w:val="16"/>
                </w:rPr>
                <w:delText>-138633.30</w:delText>
              </w:r>
            </w:del>
          </w:p>
        </w:tc>
        <w:tc>
          <w:tcPr>
            <w:tcW w:w="1440" w:type="dxa"/>
            <w:tcBorders>
              <w:left w:val="single" w:sz="4" w:space="0" w:color="auto"/>
              <w:bottom w:val="single" w:sz="12" w:space="0" w:color="auto"/>
            </w:tcBorders>
          </w:tcPr>
          <w:p w14:paraId="143478D7" w14:textId="3C10C1A1" w:rsidR="00EE439D" w:rsidRPr="00A769E6" w:rsidDel="00B07620" w:rsidRDefault="00EE439D" w:rsidP="0065250F">
            <w:pPr>
              <w:tabs>
                <w:tab w:val="left" w:pos="432"/>
              </w:tabs>
              <w:jc w:val="center"/>
              <w:rPr>
                <w:del w:id="1566" w:author="Jeremy Groves" w:date="2023-01-26T15:28:00Z"/>
                <w:rFonts w:ascii="Times New Roman" w:hAnsi="Times New Roman"/>
                <w:color w:val="000000"/>
                <w:sz w:val="16"/>
                <w:szCs w:val="16"/>
              </w:rPr>
            </w:pPr>
            <w:del w:id="1567" w:author="Jeremy Groves" w:date="2023-01-26T15:28:00Z">
              <w:r w:rsidRPr="00A769E6" w:rsidDel="00B07620">
                <w:rPr>
                  <w:rFonts w:ascii="Times New Roman" w:hAnsi="Times New Roman"/>
                  <w:sz w:val="16"/>
                  <w:szCs w:val="16"/>
                </w:rPr>
                <w:delText>-134754.60</w:delText>
              </w:r>
            </w:del>
          </w:p>
        </w:tc>
      </w:tr>
      <w:tr w:rsidR="00EE439D" w:rsidRPr="00A769E6" w:rsidDel="00B07620" w14:paraId="1C3B8C58" w14:textId="258315DA" w:rsidTr="00A769E6">
        <w:trPr>
          <w:cantSplit/>
          <w:trHeight w:val="144"/>
          <w:jc w:val="center"/>
          <w:del w:id="1568" w:author="Jeremy Groves" w:date="2023-01-26T15:28:00Z"/>
        </w:trPr>
        <w:tc>
          <w:tcPr>
            <w:tcW w:w="7920" w:type="dxa"/>
            <w:gridSpan w:val="5"/>
            <w:tcBorders>
              <w:top w:val="single" w:sz="12" w:space="0" w:color="auto"/>
            </w:tcBorders>
          </w:tcPr>
          <w:p w14:paraId="4A28D9E2" w14:textId="1CF6074F" w:rsidR="00EE439D" w:rsidRPr="00A769E6" w:rsidDel="00B07620" w:rsidRDefault="00EE439D" w:rsidP="0065250F">
            <w:pPr>
              <w:tabs>
                <w:tab w:val="left" w:pos="432"/>
              </w:tabs>
              <w:rPr>
                <w:del w:id="1569" w:author="Jeremy Groves" w:date="2023-01-26T15:28:00Z"/>
                <w:rFonts w:ascii="Times New Roman" w:hAnsi="Times New Roman"/>
                <w:sz w:val="16"/>
                <w:szCs w:val="16"/>
              </w:rPr>
            </w:pPr>
            <w:del w:id="1570" w:author="Jeremy Groves" w:date="2023-01-26T15:28:00Z">
              <w:r w:rsidRPr="00A769E6" w:rsidDel="00B07620">
                <w:rPr>
                  <w:rFonts w:ascii="Times New Roman" w:hAnsi="Times New Roman"/>
                  <w:color w:val="000000"/>
                  <w:sz w:val="14"/>
                  <w:szCs w:val="14"/>
                </w:rPr>
                <w:delText>Significance Levels: ^=10%, *=5%, **=2.5%, ***</w:delText>
              </w:r>
            </w:del>
            <m:oMath>
              <m:r>
                <w:del w:id="1571" w:author="Jeremy Groves" w:date="2023-01-26T15:28:00Z">
                  <w:rPr>
                    <w:rFonts w:ascii="Cambria Math" w:hAnsi="Cambria Math"/>
                    <w:color w:val="000000"/>
                    <w:sz w:val="14"/>
                    <w:szCs w:val="14"/>
                  </w:rPr>
                  <m:t>≤</m:t>
                </w:del>
              </m:r>
            </m:oMath>
            <w:del w:id="1572" w:author="Jeremy Groves" w:date="2023-01-26T15:28:00Z">
              <w:r w:rsidRPr="00A769E6" w:rsidDel="00B07620">
                <w:rPr>
                  <w:rFonts w:ascii="Times New Roman" w:hAnsi="Times New Roman"/>
                  <w:color w:val="000000"/>
                  <w:sz w:val="14"/>
                  <w:szCs w:val="14"/>
                </w:rPr>
                <w:delText xml:space="preserve"> 1%. Frailty modeled with Gaussian distribution and models estimated with </w:delText>
              </w:r>
              <w:r w:rsidRPr="00A769E6" w:rsidDel="00B07620">
                <w:rPr>
                  <w:rFonts w:ascii="Times New Roman" w:hAnsi="Times New Roman"/>
                  <w:i/>
                  <w:iCs/>
                  <w:color w:val="000000"/>
                  <w:sz w:val="14"/>
                  <w:szCs w:val="14"/>
                </w:rPr>
                <w:delText>coxph</w:delText>
              </w:r>
              <w:r w:rsidRPr="00A769E6" w:rsidDel="00B07620">
                <w:rPr>
                  <w:rFonts w:ascii="Times New Roman" w:hAnsi="Times New Roman"/>
                  <w:color w:val="000000"/>
                  <w:sz w:val="14"/>
                  <w:szCs w:val="14"/>
                </w:rPr>
                <w:delText xml:space="preserve"> and </w:delText>
              </w:r>
              <w:r w:rsidRPr="00A769E6" w:rsidDel="00B07620">
                <w:rPr>
                  <w:rFonts w:ascii="Times New Roman" w:hAnsi="Times New Roman"/>
                  <w:i/>
                  <w:iCs/>
                  <w:color w:val="000000"/>
                  <w:sz w:val="14"/>
                  <w:szCs w:val="14"/>
                </w:rPr>
                <w:delText>coxme</w:delText>
              </w:r>
              <w:r w:rsidRPr="00A769E6" w:rsidDel="00B07620">
                <w:rPr>
                  <w:rFonts w:ascii="Times New Roman" w:hAnsi="Times New Roman"/>
                  <w:color w:val="000000"/>
                  <w:sz w:val="14"/>
                  <w:szCs w:val="14"/>
                </w:rPr>
                <w:delText xml:space="preserve"> command in R. Standard errors in parathesis. Intercept SD indicates the standard deviation of the mixed effect constant terms estimated according to frailty across individual respondent (ID) and loglikelihood testing the significance of the random effects are all significant at the highest level.</w:delText>
              </w:r>
            </w:del>
          </w:p>
        </w:tc>
      </w:tr>
    </w:tbl>
    <w:bookmarkEnd w:id="1463"/>
    <w:p w14:paraId="41EBA4C2" w14:textId="21353E41" w:rsidR="008926A0" w:rsidRDefault="00B07620">
      <w:pPr>
        <w:spacing w:after="120" w:line="480" w:lineRule="auto"/>
        <w:jc w:val="center"/>
        <w:rPr>
          <w:rFonts w:ascii="Times New Roman" w:hAnsi="Times New Roman"/>
          <w:sz w:val="22"/>
          <w:szCs w:val="22"/>
        </w:rPr>
        <w:pPrChange w:id="1573" w:author="Jeremy Groves" w:date="2023-01-26T15:29:00Z">
          <w:pPr>
            <w:tabs>
              <w:tab w:val="left" w:pos="432"/>
            </w:tabs>
            <w:spacing w:after="120" w:line="480" w:lineRule="auto"/>
            <w:ind w:firstLine="432"/>
          </w:pPr>
        </w:pPrChange>
      </w:pPr>
      <w:ins w:id="1574" w:author="Jeremy Groves" w:date="2023-01-26T15:30:00Z">
        <w:r w:rsidRPr="00B07620">
          <w:rPr>
            <w:rFonts w:ascii="Times New Roman" w:hAnsi="Times New Roman"/>
            <w:noProof/>
            <w:sz w:val="22"/>
            <w:szCs w:val="22"/>
          </w:rPr>
          <w:drawing>
            <wp:inline distT="0" distB="0" distL="0" distR="0" wp14:anchorId="6CD97CB4" wp14:editId="3CE7BC72">
              <wp:extent cx="5829935" cy="3202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29935" cy="3202940"/>
                      </a:xfrm>
                      <a:prstGeom prst="rect">
                        <a:avLst/>
                      </a:prstGeom>
                      <a:noFill/>
                      <a:ln>
                        <a:noFill/>
                      </a:ln>
                    </pic:spPr>
                  </pic:pic>
                </a:graphicData>
              </a:graphic>
            </wp:inline>
          </w:drawing>
        </w:r>
      </w:ins>
    </w:p>
    <w:p w14:paraId="591A1082" w14:textId="05508FF8" w:rsidR="00B233E8" w:rsidRDefault="00B233E8" w:rsidP="004B1546">
      <w:pPr>
        <w:tabs>
          <w:tab w:val="left" w:pos="432"/>
        </w:tabs>
        <w:spacing w:after="120" w:line="480" w:lineRule="auto"/>
        <w:ind w:firstLine="432"/>
        <w:rPr>
          <w:rFonts w:ascii="Times New Roman" w:hAnsi="Times New Roman"/>
          <w:sz w:val="22"/>
          <w:szCs w:val="22"/>
        </w:rPr>
      </w:pPr>
      <w:r>
        <w:rPr>
          <w:rFonts w:ascii="Times New Roman" w:hAnsi="Times New Roman"/>
          <w:sz w:val="22"/>
          <w:szCs w:val="22"/>
        </w:rPr>
        <w:t>Table 2 shows the model estimated with only the differen</w:t>
      </w:r>
      <w:r w:rsidR="008926A0">
        <w:rPr>
          <w:rFonts w:ascii="Times New Roman" w:hAnsi="Times New Roman"/>
          <w:sz w:val="22"/>
          <w:szCs w:val="22"/>
        </w:rPr>
        <w:t>t</w:t>
      </w:r>
      <w:r>
        <w:rPr>
          <w:rFonts w:ascii="Times New Roman" w:hAnsi="Times New Roman"/>
          <w:sz w:val="22"/>
          <w:szCs w:val="22"/>
        </w:rPr>
        <w:t xml:space="preserve"> BMI categories. Column (1) shows the estimates of the Cox Proportional Hazard model and shows that a respondent classified as </w:t>
      </w:r>
      <w:ins w:id="1575" w:author="Jeremy Groves" w:date="2023-01-30T13:57:00Z">
        <w:r w:rsidR="006F54F4">
          <w:rPr>
            <w:rFonts w:ascii="Times New Roman" w:hAnsi="Times New Roman"/>
            <w:sz w:val="22"/>
            <w:szCs w:val="22"/>
          </w:rPr>
          <w:t xml:space="preserve">underweight at the begging of the spell do not experience a significant impact on the duration of their unemployment spell whereas those classified as </w:t>
        </w:r>
      </w:ins>
      <w:r>
        <w:rPr>
          <w:rFonts w:ascii="Times New Roman" w:hAnsi="Times New Roman"/>
          <w:sz w:val="22"/>
          <w:szCs w:val="22"/>
        </w:rPr>
        <w:t xml:space="preserve">overweight </w:t>
      </w:r>
      <w:del w:id="1576" w:author="Jeremy Groves" w:date="2023-01-30T13:57:00Z">
        <w:r w:rsidDel="006F54F4">
          <w:rPr>
            <w:rFonts w:ascii="Times New Roman" w:hAnsi="Times New Roman"/>
            <w:sz w:val="22"/>
            <w:szCs w:val="22"/>
          </w:rPr>
          <w:delText xml:space="preserve">at the beginning of a spell </w:delText>
        </w:r>
      </w:del>
      <w:r>
        <w:rPr>
          <w:rFonts w:ascii="Times New Roman" w:hAnsi="Times New Roman"/>
          <w:sz w:val="22"/>
          <w:szCs w:val="22"/>
        </w:rPr>
        <w:t xml:space="preserve">can expect to experience a </w:t>
      </w:r>
      <w:del w:id="1577" w:author="Jeremy Groves" w:date="2023-01-26T15:30:00Z">
        <w:r w:rsidDel="00B07620">
          <w:rPr>
            <w:rFonts w:ascii="Times New Roman" w:hAnsi="Times New Roman"/>
            <w:sz w:val="22"/>
            <w:szCs w:val="22"/>
          </w:rPr>
          <w:delText>12</w:delText>
        </w:r>
      </w:del>
      <w:ins w:id="1578" w:author="Jeremy Groves" w:date="2023-01-26T15:30:00Z">
        <w:r w:rsidR="00B07620">
          <w:rPr>
            <w:rFonts w:ascii="Times New Roman" w:hAnsi="Times New Roman"/>
            <w:sz w:val="22"/>
            <w:szCs w:val="22"/>
          </w:rPr>
          <w:t>10</w:t>
        </w:r>
      </w:ins>
      <w:r>
        <w:rPr>
          <w:rFonts w:ascii="Times New Roman" w:hAnsi="Times New Roman"/>
          <w:sz w:val="22"/>
          <w:szCs w:val="22"/>
        </w:rPr>
        <w:t xml:space="preserve">% longer unemployment spell, all else equal, compared to a respondent who is of normal weight. With the average spell being about </w:t>
      </w:r>
      <w:del w:id="1579" w:author="Jeremy Groves" w:date="2023-01-26T15:30:00Z">
        <w:r w:rsidDel="00B07620">
          <w:rPr>
            <w:rFonts w:ascii="Times New Roman" w:hAnsi="Times New Roman"/>
            <w:sz w:val="22"/>
            <w:szCs w:val="22"/>
          </w:rPr>
          <w:delText>11.7</w:delText>
        </w:r>
      </w:del>
      <w:ins w:id="1580" w:author="Jeremy Groves" w:date="2023-01-26T15:30:00Z">
        <w:r w:rsidR="00B07620">
          <w:rPr>
            <w:rFonts w:ascii="Times New Roman" w:hAnsi="Times New Roman"/>
            <w:sz w:val="22"/>
            <w:szCs w:val="22"/>
          </w:rPr>
          <w:t>12.5</w:t>
        </w:r>
      </w:ins>
      <w:r>
        <w:rPr>
          <w:rFonts w:ascii="Times New Roman" w:hAnsi="Times New Roman"/>
          <w:sz w:val="22"/>
          <w:szCs w:val="22"/>
        </w:rPr>
        <w:t xml:space="preserve"> weeks, the overweight respondent can expect to experience unemployment for a total of </w:t>
      </w:r>
      <w:del w:id="1581" w:author="Jeremy Groves" w:date="2023-01-26T15:30:00Z">
        <w:r w:rsidDel="00B07620">
          <w:rPr>
            <w:rFonts w:ascii="Times New Roman" w:hAnsi="Times New Roman"/>
            <w:sz w:val="22"/>
            <w:szCs w:val="22"/>
          </w:rPr>
          <w:delText>13.1</w:delText>
        </w:r>
      </w:del>
      <w:ins w:id="1582" w:author="Jeremy Groves" w:date="2023-01-26T15:30:00Z">
        <w:r w:rsidR="00B07620">
          <w:rPr>
            <w:rFonts w:ascii="Times New Roman" w:hAnsi="Times New Roman"/>
            <w:sz w:val="22"/>
            <w:szCs w:val="22"/>
          </w:rPr>
          <w:t>13.7</w:t>
        </w:r>
      </w:ins>
      <w:r>
        <w:rPr>
          <w:rFonts w:ascii="Times New Roman" w:hAnsi="Times New Roman"/>
          <w:sz w:val="22"/>
          <w:szCs w:val="22"/>
        </w:rPr>
        <w:t xml:space="preserve"> weeks. The respondent that is obese can expect to </w:t>
      </w:r>
      <w:r w:rsidR="00A769E6">
        <w:rPr>
          <w:rFonts w:ascii="Times New Roman" w:hAnsi="Times New Roman"/>
          <w:sz w:val="22"/>
          <w:szCs w:val="22"/>
        </w:rPr>
        <w:t>experience</w:t>
      </w:r>
      <w:r>
        <w:rPr>
          <w:rFonts w:ascii="Times New Roman" w:hAnsi="Times New Roman"/>
          <w:sz w:val="22"/>
          <w:szCs w:val="22"/>
        </w:rPr>
        <w:t xml:space="preserve"> unemployment for about </w:t>
      </w:r>
      <w:del w:id="1583" w:author="Jeremy Groves" w:date="2023-01-26T15:31:00Z">
        <w:r w:rsidDel="00B07620">
          <w:rPr>
            <w:rFonts w:ascii="Times New Roman" w:hAnsi="Times New Roman"/>
            <w:sz w:val="22"/>
            <w:szCs w:val="22"/>
          </w:rPr>
          <w:delText>21</w:delText>
        </w:r>
      </w:del>
      <w:ins w:id="1584" w:author="Jeremy Groves" w:date="2023-01-26T15:31:00Z">
        <w:r w:rsidR="00B07620">
          <w:rPr>
            <w:rFonts w:ascii="Times New Roman" w:hAnsi="Times New Roman"/>
            <w:sz w:val="22"/>
            <w:szCs w:val="22"/>
          </w:rPr>
          <w:t>20</w:t>
        </w:r>
      </w:ins>
      <w:r>
        <w:rPr>
          <w:rFonts w:ascii="Times New Roman" w:hAnsi="Times New Roman"/>
          <w:sz w:val="22"/>
          <w:szCs w:val="22"/>
        </w:rPr>
        <w:t xml:space="preserve">% longer or about 2.5 weeks more than an individual of normal BMI. </w:t>
      </w:r>
    </w:p>
    <w:p w14:paraId="3774DA2E" w14:textId="79A7B703" w:rsidR="00B233E8" w:rsidRDefault="0025064D" w:rsidP="004B1546">
      <w:pPr>
        <w:tabs>
          <w:tab w:val="left" w:pos="432"/>
        </w:tabs>
        <w:spacing w:after="120" w:line="480" w:lineRule="auto"/>
        <w:ind w:firstLine="432"/>
        <w:rPr>
          <w:rFonts w:ascii="Times New Roman" w:hAnsi="Times New Roman"/>
          <w:sz w:val="22"/>
          <w:szCs w:val="22"/>
        </w:rPr>
      </w:pPr>
      <w:r>
        <w:rPr>
          <w:rFonts w:ascii="Times New Roman" w:hAnsi="Times New Roman"/>
          <w:sz w:val="22"/>
          <w:szCs w:val="22"/>
        </w:rPr>
        <w:t xml:space="preserve">Beyond the previously discussed endogeneity caused by repeated spells by a given individual, one may be concerned that BMI, specifically weight, </w:t>
      </w:r>
      <w:r w:rsidR="00A769E6">
        <w:rPr>
          <w:rFonts w:ascii="Times New Roman" w:hAnsi="Times New Roman"/>
          <w:sz w:val="22"/>
          <w:szCs w:val="22"/>
        </w:rPr>
        <w:t>is</w:t>
      </w:r>
      <w:r>
        <w:rPr>
          <w:rFonts w:ascii="Times New Roman" w:hAnsi="Times New Roman"/>
          <w:sz w:val="22"/>
          <w:szCs w:val="22"/>
        </w:rPr>
        <w:t xml:space="preserve"> related to the length of an unemployment spell. To satisfy the assumptions of the CPH model, we use the BMI classification at the start of the unemployment spell, and this remains constant for the duration of the spell</w:t>
      </w:r>
      <w:r w:rsidR="0001227D">
        <w:rPr>
          <w:rFonts w:ascii="Times New Roman" w:hAnsi="Times New Roman"/>
          <w:sz w:val="22"/>
          <w:szCs w:val="22"/>
        </w:rPr>
        <w:t xml:space="preserve"> leading to a lower likelihood of endogeneity </w:t>
      </w:r>
      <w:r w:rsidR="0001227D">
        <w:rPr>
          <w:rFonts w:ascii="Times New Roman" w:hAnsi="Times New Roman"/>
          <w:sz w:val="22"/>
          <w:szCs w:val="22"/>
        </w:rPr>
        <w:lastRenderedPageBreak/>
        <w:t>bias</w:t>
      </w:r>
      <w:r>
        <w:rPr>
          <w:rFonts w:ascii="Times New Roman" w:hAnsi="Times New Roman"/>
          <w:sz w:val="22"/>
          <w:szCs w:val="22"/>
        </w:rPr>
        <w:t xml:space="preserve">. </w:t>
      </w:r>
      <w:del w:id="1585" w:author="Jeremy Groves" w:date="2023-01-26T15:32:00Z">
        <w:r w:rsidDel="00B07620">
          <w:rPr>
            <w:rFonts w:ascii="Times New Roman" w:hAnsi="Times New Roman"/>
            <w:sz w:val="22"/>
            <w:szCs w:val="22"/>
          </w:rPr>
          <w:delText xml:space="preserve">To </w:delText>
        </w:r>
        <w:r w:rsidR="0001227D" w:rsidDel="00B07620">
          <w:rPr>
            <w:rFonts w:ascii="Times New Roman" w:hAnsi="Times New Roman"/>
            <w:sz w:val="22"/>
            <w:szCs w:val="22"/>
          </w:rPr>
          <w:delText>support this claim</w:delText>
        </w:r>
      </w:del>
      <w:ins w:id="1586" w:author="Jeremy Groves" w:date="2023-01-26T15:32:00Z">
        <w:r w:rsidR="00B07620">
          <w:rPr>
            <w:rFonts w:ascii="Times New Roman" w:hAnsi="Times New Roman"/>
            <w:sz w:val="22"/>
            <w:szCs w:val="22"/>
          </w:rPr>
          <w:t>To further allay fears of endogeneity</w:t>
        </w:r>
      </w:ins>
      <w:del w:id="1587" w:author="Jeremy Groves" w:date="2023-01-26T15:32:00Z">
        <w:r w:rsidR="0001227D" w:rsidDel="00B07620">
          <w:rPr>
            <w:rFonts w:ascii="Times New Roman" w:hAnsi="Times New Roman"/>
            <w:sz w:val="22"/>
            <w:szCs w:val="22"/>
          </w:rPr>
          <w:delText>,</w:delText>
        </w:r>
      </w:del>
      <w:r w:rsidR="0001227D">
        <w:rPr>
          <w:rFonts w:ascii="Times New Roman" w:hAnsi="Times New Roman"/>
          <w:sz w:val="22"/>
          <w:szCs w:val="22"/>
        </w:rPr>
        <w:t xml:space="preserve"> </w:t>
      </w:r>
      <w:r>
        <w:rPr>
          <w:rFonts w:ascii="Times New Roman" w:hAnsi="Times New Roman"/>
          <w:sz w:val="22"/>
          <w:szCs w:val="22"/>
        </w:rPr>
        <w:t xml:space="preserve">we also estimate the </w:t>
      </w:r>
      <w:r w:rsidR="0001227D">
        <w:rPr>
          <w:rFonts w:ascii="Times New Roman" w:hAnsi="Times New Roman"/>
          <w:sz w:val="22"/>
          <w:szCs w:val="22"/>
        </w:rPr>
        <w:t xml:space="preserve">simple </w:t>
      </w:r>
      <w:r>
        <w:rPr>
          <w:rFonts w:ascii="Times New Roman" w:hAnsi="Times New Roman"/>
          <w:sz w:val="22"/>
          <w:szCs w:val="22"/>
        </w:rPr>
        <w:t xml:space="preserve">model using the BMI classification for the respondent in the year prior to the start of the unemployment spell. The stability of the estimates shown in </w:t>
      </w:r>
      <w:r w:rsidR="00A769E6">
        <w:rPr>
          <w:rFonts w:ascii="Times New Roman" w:hAnsi="Times New Roman"/>
          <w:sz w:val="22"/>
          <w:szCs w:val="22"/>
        </w:rPr>
        <w:t>c</w:t>
      </w:r>
      <w:r w:rsidR="00B233E8">
        <w:rPr>
          <w:rFonts w:ascii="Times New Roman" w:hAnsi="Times New Roman"/>
          <w:sz w:val="22"/>
          <w:szCs w:val="22"/>
        </w:rPr>
        <w:t xml:space="preserve">olumn (2) </w:t>
      </w:r>
      <w:r>
        <w:rPr>
          <w:rFonts w:ascii="Times New Roman" w:hAnsi="Times New Roman"/>
          <w:sz w:val="22"/>
          <w:szCs w:val="22"/>
        </w:rPr>
        <w:t>indicate this potential source of endogeneity should not be a problem in this context</w:t>
      </w:r>
      <w:r w:rsidR="008926A0">
        <w:rPr>
          <w:rFonts w:ascii="Times New Roman" w:hAnsi="Times New Roman"/>
          <w:sz w:val="22"/>
          <w:szCs w:val="22"/>
        </w:rPr>
        <w:t xml:space="preserve">. Column (3) tests </w:t>
      </w:r>
      <w:del w:id="1588" w:author="Jeremy Groves" w:date="2023-01-30T14:11:00Z">
        <w:r w:rsidR="008926A0" w:rsidDel="00F3197A">
          <w:rPr>
            <w:rFonts w:ascii="Times New Roman" w:hAnsi="Times New Roman"/>
            <w:sz w:val="22"/>
            <w:szCs w:val="22"/>
          </w:rPr>
          <w:delText xml:space="preserve">the </w:delText>
        </w:r>
      </w:del>
      <w:ins w:id="1589" w:author="Jeremy Groves" w:date="2023-01-30T14:11:00Z">
        <w:r w:rsidR="00F3197A">
          <w:rPr>
            <w:rFonts w:ascii="Times New Roman" w:hAnsi="Times New Roman"/>
            <w:sz w:val="22"/>
            <w:szCs w:val="22"/>
          </w:rPr>
          <w:t>a</w:t>
        </w:r>
        <w:r w:rsidR="00F3197A">
          <w:rPr>
            <w:rFonts w:ascii="Times New Roman" w:hAnsi="Times New Roman"/>
            <w:sz w:val="22"/>
            <w:szCs w:val="22"/>
          </w:rPr>
          <w:t xml:space="preserve"> </w:t>
        </w:r>
      </w:ins>
      <w:r w:rsidR="008926A0">
        <w:rPr>
          <w:rFonts w:ascii="Times New Roman" w:hAnsi="Times New Roman"/>
          <w:sz w:val="22"/>
          <w:szCs w:val="22"/>
        </w:rPr>
        <w:t xml:space="preserve">second source of possible endogeneity by estimating the model with frailty </w:t>
      </w:r>
      <w:r>
        <w:rPr>
          <w:rFonts w:ascii="Times New Roman" w:hAnsi="Times New Roman"/>
          <w:sz w:val="22"/>
          <w:szCs w:val="22"/>
        </w:rPr>
        <w:t xml:space="preserve">across </w:t>
      </w:r>
      <w:r w:rsidR="008926A0">
        <w:rPr>
          <w:rFonts w:ascii="Times New Roman" w:hAnsi="Times New Roman"/>
          <w:sz w:val="22"/>
          <w:szCs w:val="22"/>
        </w:rPr>
        <w:t>individuals. As discussed previously, we allow for there to be a unique term which modifies the baseline hazard for all spells experience by that individual to account for unobserved variation that is specific to the individual respondent</w:t>
      </w:r>
      <w:ins w:id="1590" w:author="Jeremy Groves" w:date="2023-01-26T15:33:00Z">
        <w:r w:rsidR="00B07620">
          <w:rPr>
            <w:rFonts w:ascii="Times New Roman" w:hAnsi="Times New Roman"/>
            <w:sz w:val="22"/>
            <w:szCs w:val="22"/>
          </w:rPr>
          <w:t xml:space="preserve"> similar to random intercepts in linear models</w:t>
        </w:r>
      </w:ins>
      <w:r w:rsidR="008926A0">
        <w:rPr>
          <w:rFonts w:ascii="Times New Roman" w:hAnsi="Times New Roman"/>
          <w:sz w:val="22"/>
          <w:szCs w:val="22"/>
        </w:rPr>
        <w:t xml:space="preserve">. </w:t>
      </w:r>
    </w:p>
    <w:p w14:paraId="6417C952" w14:textId="44918E31" w:rsidR="00B60D15" w:rsidRDefault="00D84ADD" w:rsidP="004B1546">
      <w:pPr>
        <w:tabs>
          <w:tab w:val="left" w:pos="432"/>
        </w:tabs>
        <w:spacing w:after="120" w:line="480" w:lineRule="auto"/>
        <w:ind w:firstLine="432"/>
        <w:rPr>
          <w:ins w:id="1591" w:author="Jeremy Groves" w:date="2023-01-30T14:15:00Z"/>
          <w:rFonts w:ascii="Times New Roman" w:hAnsi="Times New Roman"/>
          <w:sz w:val="22"/>
          <w:szCs w:val="22"/>
        </w:rPr>
      </w:pPr>
      <w:r>
        <w:rPr>
          <w:rFonts w:ascii="Times New Roman" w:hAnsi="Times New Roman"/>
          <w:sz w:val="22"/>
          <w:szCs w:val="22"/>
        </w:rPr>
        <w:t>T</w:t>
      </w:r>
      <w:r w:rsidR="008926A0">
        <w:rPr>
          <w:rFonts w:ascii="Times New Roman" w:hAnsi="Times New Roman"/>
          <w:sz w:val="22"/>
          <w:szCs w:val="22"/>
        </w:rPr>
        <w:t xml:space="preserve">he magnitude of the BMI classification effect grows </w:t>
      </w:r>
      <w:del w:id="1592" w:author="Jeremy Groves" w:date="2023-01-30T14:13:00Z">
        <w:r w:rsidR="008926A0" w:rsidDel="00F3197A">
          <w:rPr>
            <w:rFonts w:ascii="Times New Roman" w:hAnsi="Times New Roman"/>
            <w:sz w:val="22"/>
            <w:szCs w:val="22"/>
          </w:rPr>
          <w:delText xml:space="preserve">slightly </w:delText>
        </w:r>
      </w:del>
      <w:ins w:id="1593" w:author="Jeremy Groves" w:date="2023-01-30T14:13:00Z">
        <w:r w:rsidR="00F3197A">
          <w:rPr>
            <w:rFonts w:ascii="Times New Roman" w:hAnsi="Times New Roman"/>
            <w:sz w:val="22"/>
            <w:szCs w:val="22"/>
          </w:rPr>
          <w:t>in magnitude across all three BMI classification; however, remains statistically insignificant for those in the underweight classification. O</w:t>
        </w:r>
      </w:ins>
      <w:del w:id="1594" w:author="Jeremy Groves" w:date="2023-01-30T14:13:00Z">
        <w:r w:rsidR="008926A0" w:rsidDel="00F3197A">
          <w:rPr>
            <w:rFonts w:ascii="Times New Roman" w:hAnsi="Times New Roman"/>
            <w:sz w:val="22"/>
            <w:szCs w:val="22"/>
          </w:rPr>
          <w:delText>with o</w:delText>
        </w:r>
      </w:del>
      <w:r w:rsidR="008926A0">
        <w:rPr>
          <w:rFonts w:ascii="Times New Roman" w:hAnsi="Times New Roman"/>
          <w:sz w:val="22"/>
          <w:szCs w:val="22"/>
        </w:rPr>
        <w:t xml:space="preserve">verweight individuals now experience a </w:t>
      </w:r>
      <w:del w:id="1595" w:author="Jeremy Groves" w:date="2023-01-26T15:33:00Z">
        <w:r w:rsidR="008926A0" w:rsidDel="00B07620">
          <w:rPr>
            <w:rFonts w:ascii="Times New Roman" w:hAnsi="Times New Roman"/>
            <w:sz w:val="22"/>
            <w:szCs w:val="22"/>
          </w:rPr>
          <w:delText>15</w:delText>
        </w:r>
      </w:del>
      <w:ins w:id="1596" w:author="Jeremy Groves" w:date="2023-01-26T15:33:00Z">
        <w:r w:rsidR="00B07620">
          <w:rPr>
            <w:rFonts w:ascii="Times New Roman" w:hAnsi="Times New Roman"/>
            <w:sz w:val="22"/>
            <w:szCs w:val="22"/>
          </w:rPr>
          <w:t>14</w:t>
        </w:r>
      </w:ins>
      <w:r w:rsidR="008926A0">
        <w:rPr>
          <w:rFonts w:ascii="Times New Roman" w:hAnsi="Times New Roman"/>
          <w:sz w:val="22"/>
          <w:szCs w:val="22"/>
        </w:rPr>
        <w:t xml:space="preserve">% increase in duration </w:t>
      </w:r>
      <w:del w:id="1597" w:author="Jeremy Groves" w:date="2023-01-30T14:14:00Z">
        <w:r w:rsidR="008926A0" w:rsidDel="00B60D15">
          <w:rPr>
            <w:rFonts w:ascii="Times New Roman" w:hAnsi="Times New Roman"/>
            <w:sz w:val="22"/>
            <w:szCs w:val="22"/>
          </w:rPr>
          <w:delText>while an</w:delText>
        </w:r>
      </w:del>
      <w:ins w:id="1598" w:author="Jeremy Groves" w:date="2023-01-30T14:14:00Z">
        <w:r w:rsidR="00B60D15">
          <w:rPr>
            <w:rFonts w:ascii="Times New Roman" w:hAnsi="Times New Roman"/>
            <w:sz w:val="22"/>
            <w:szCs w:val="22"/>
          </w:rPr>
          <w:t>and</w:t>
        </w:r>
      </w:ins>
      <w:r w:rsidR="008926A0">
        <w:rPr>
          <w:rFonts w:ascii="Times New Roman" w:hAnsi="Times New Roman"/>
          <w:sz w:val="22"/>
          <w:szCs w:val="22"/>
        </w:rPr>
        <w:t xml:space="preserve"> obese individual</w:t>
      </w:r>
      <w:ins w:id="1599" w:author="Jeremy Groves" w:date="2023-01-30T14:14:00Z">
        <w:r w:rsidR="00B60D15">
          <w:rPr>
            <w:rFonts w:ascii="Times New Roman" w:hAnsi="Times New Roman"/>
            <w:sz w:val="22"/>
            <w:szCs w:val="22"/>
          </w:rPr>
          <w:t>s</w:t>
        </w:r>
      </w:ins>
      <w:r w:rsidR="008926A0">
        <w:rPr>
          <w:rFonts w:ascii="Times New Roman" w:hAnsi="Times New Roman"/>
          <w:sz w:val="22"/>
          <w:szCs w:val="22"/>
        </w:rPr>
        <w:t xml:space="preserve"> experiences a </w:t>
      </w:r>
      <w:del w:id="1600" w:author="Jeremy Groves" w:date="2023-01-26T15:33:00Z">
        <w:r w:rsidR="008926A0" w:rsidDel="00B07620">
          <w:rPr>
            <w:rFonts w:ascii="Times New Roman" w:hAnsi="Times New Roman"/>
            <w:sz w:val="22"/>
            <w:szCs w:val="22"/>
          </w:rPr>
          <w:delText>nearly 30</w:delText>
        </w:r>
      </w:del>
      <w:ins w:id="1601" w:author="Jeremy Groves" w:date="2023-01-26T15:33:00Z">
        <w:r w:rsidR="00B07620">
          <w:rPr>
            <w:rFonts w:ascii="Times New Roman" w:hAnsi="Times New Roman"/>
            <w:sz w:val="22"/>
            <w:szCs w:val="22"/>
          </w:rPr>
          <w:t>28</w:t>
        </w:r>
      </w:ins>
      <w:r w:rsidR="008926A0">
        <w:rPr>
          <w:rFonts w:ascii="Times New Roman" w:hAnsi="Times New Roman"/>
          <w:sz w:val="22"/>
          <w:szCs w:val="22"/>
        </w:rPr>
        <w:t>% increase in the unemployment spell, all else equal.</w:t>
      </w:r>
      <w:r w:rsidR="0037277E">
        <w:rPr>
          <w:rStyle w:val="FootnoteReference"/>
          <w:rFonts w:ascii="Times New Roman" w:hAnsi="Times New Roman"/>
          <w:sz w:val="22"/>
          <w:szCs w:val="22"/>
        </w:rPr>
        <w:footnoteReference w:id="21"/>
      </w:r>
      <w:r w:rsidR="008926A0">
        <w:rPr>
          <w:rFonts w:ascii="Times New Roman" w:hAnsi="Times New Roman"/>
          <w:sz w:val="22"/>
          <w:szCs w:val="22"/>
        </w:rPr>
        <w:t xml:space="preserve"> Among the diagnostic statistics shown</w:t>
      </w:r>
      <w:ins w:id="1602" w:author="Jeremy Groves" w:date="2023-01-30T14:14:00Z">
        <w:r w:rsidR="00B60D15">
          <w:rPr>
            <w:rFonts w:ascii="Times New Roman" w:hAnsi="Times New Roman"/>
            <w:sz w:val="22"/>
            <w:szCs w:val="22"/>
          </w:rPr>
          <w:t xml:space="preserve"> in the table</w:t>
        </w:r>
      </w:ins>
      <w:r w:rsidR="008926A0">
        <w:rPr>
          <w:rFonts w:ascii="Times New Roman" w:hAnsi="Times New Roman"/>
          <w:sz w:val="22"/>
          <w:szCs w:val="22"/>
        </w:rPr>
        <w:t xml:space="preserve">, the standard deviation for the </w:t>
      </w:r>
      <w:r>
        <w:rPr>
          <w:rFonts w:ascii="Times New Roman" w:hAnsi="Times New Roman"/>
          <w:sz w:val="22"/>
          <w:szCs w:val="22"/>
        </w:rPr>
        <w:t xml:space="preserve">individual specific </w:t>
      </w:r>
      <w:r w:rsidR="0037277E">
        <w:rPr>
          <w:rFonts w:ascii="Times New Roman" w:hAnsi="Times New Roman"/>
          <w:sz w:val="22"/>
          <w:szCs w:val="22"/>
        </w:rPr>
        <w:t xml:space="preserve">constant </w:t>
      </w:r>
      <w:r w:rsidR="008926A0">
        <w:rPr>
          <w:rFonts w:ascii="Times New Roman" w:hAnsi="Times New Roman"/>
          <w:sz w:val="22"/>
          <w:szCs w:val="22"/>
        </w:rPr>
        <w:t>term</w:t>
      </w:r>
      <w:r w:rsidR="0037277E">
        <w:rPr>
          <w:rFonts w:ascii="Times New Roman" w:hAnsi="Times New Roman"/>
          <w:sz w:val="22"/>
          <w:szCs w:val="22"/>
        </w:rPr>
        <w:t xml:space="preserve"> </w:t>
      </w:r>
      <w:del w:id="1603" w:author="Jeremy Groves" w:date="2023-01-30T14:14:00Z">
        <w:r w:rsidR="0037277E" w:rsidDel="00B60D15">
          <w:rPr>
            <w:rFonts w:ascii="Times New Roman" w:hAnsi="Times New Roman"/>
            <w:sz w:val="22"/>
            <w:szCs w:val="22"/>
          </w:rPr>
          <w:delText xml:space="preserve">is shown to </w:delText>
        </w:r>
      </w:del>
      <w:r w:rsidR="0037277E">
        <w:rPr>
          <w:rFonts w:ascii="Times New Roman" w:hAnsi="Times New Roman"/>
          <w:sz w:val="22"/>
          <w:szCs w:val="22"/>
        </w:rPr>
        <w:t>give</w:t>
      </w:r>
      <w:ins w:id="1604" w:author="Jeremy Groves" w:date="2023-01-30T14:14:00Z">
        <w:r w:rsidR="00B60D15">
          <w:rPr>
            <w:rFonts w:ascii="Times New Roman" w:hAnsi="Times New Roman"/>
            <w:sz w:val="22"/>
            <w:szCs w:val="22"/>
          </w:rPr>
          <w:t>s</w:t>
        </w:r>
      </w:ins>
      <w:r w:rsidR="0037277E">
        <w:rPr>
          <w:rFonts w:ascii="Times New Roman" w:hAnsi="Times New Roman"/>
          <w:sz w:val="22"/>
          <w:szCs w:val="22"/>
        </w:rPr>
        <w:t xml:space="preserve"> a </w:t>
      </w:r>
      <w:r w:rsidR="0025064D">
        <w:rPr>
          <w:rFonts w:ascii="Times New Roman" w:hAnsi="Times New Roman"/>
          <w:sz w:val="22"/>
          <w:szCs w:val="22"/>
        </w:rPr>
        <w:t>sense</w:t>
      </w:r>
      <w:r w:rsidR="0037277E">
        <w:rPr>
          <w:rFonts w:ascii="Times New Roman" w:hAnsi="Times New Roman"/>
          <w:sz w:val="22"/>
          <w:szCs w:val="22"/>
        </w:rPr>
        <w:t xml:space="preserve"> of the variation among individuals in the dataset. </w:t>
      </w:r>
      <w:r w:rsidR="0025064D">
        <w:rPr>
          <w:rFonts w:ascii="Times New Roman" w:hAnsi="Times New Roman"/>
          <w:sz w:val="22"/>
          <w:szCs w:val="22"/>
        </w:rPr>
        <w:t xml:space="preserve">This value can be interpreted as an individual located one standard deviation from the average respondent will </w:t>
      </w:r>
      <w:r>
        <w:rPr>
          <w:rFonts w:ascii="Times New Roman" w:hAnsi="Times New Roman"/>
          <w:sz w:val="22"/>
          <w:szCs w:val="22"/>
        </w:rPr>
        <w:t>experience a</w:t>
      </w:r>
      <w:r w:rsidR="0025064D">
        <w:rPr>
          <w:rFonts w:ascii="Times New Roman" w:hAnsi="Times New Roman"/>
          <w:sz w:val="22"/>
          <w:szCs w:val="22"/>
        </w:rPr>
        <w:t xml:space="preserve"> baseline hazard about </w:t>
      </w:r>
      <w:r w:rsidR="00EE439D">
        <w:rPr>
          <w:rFonts w:ascii="Times New Roman" w:hAnsi="Times New Roman"/>
          <w:sz w:val="22"/>
          <w:szCs w:val="22"/>
        </w:rPr>
        <w:t>40% different from the average individual</w:t>
      </w:r>
      <w:r>
        <w:rPr>
          <w:rFonts w:ascii="Times New Roman" w:hAnsi="Times New Roman"/>
          <w:sz w:val="22"/>
          <w:szCs w:val="22"/>
        </w:rPr>
        <w:t>’s baseline hazard</w:t>
      </w:r>
      <w:r w:rsidR="00EE439D">
        <w:rPr>
          <w:rFonts w:ascii="Times New Roman" w:hAnsi="Times New Roman"/>
          <w:sz w:val="22"/>
          <w:szCs w:val="22"/>
        </w:rPr>
        <w:t xml:space="preserve">. </w:t>
      </w:r>
      <w:r>
        <w:rPr>
          <w:rFonts w:ascii="Times New Roman" w:hAnsi="Times New Roman"/>
          <w:sz w:val="22"/>
          <w:szCs w:val="22"/>
        </w:rPr>
        <w:t xml:space="preserve">As the “average individual” is not clearly defined, we simply show this result as a diagnostic to ensure the inclusion of extra controls are not impacting the frailty in some unforeseen way. </w:t>
      </w:r>
    </w:p>
    <w:p w14:paraId="7674F228" w14:textId="43A35364" w:rsidR="00B60D15" w:rsidRDefault="00EE439D" w:rsidP="004B1546">
      <w:pPr>
        <w:tabs>
          <w:tab w:val="left" w:pos="432"/>
        </w:tabs>
        <w:spacing w:after="120" w:line="480" w:lineRule="auto"/>
        <w:ind w:firstLine="432"/>
        <w:rPr>
          <w:ins w:id="1605" w:author="Jeremy Groves" w:date="2023-01-30T14:17:00Z"/>
          <w:rFonts w:ascii="Times New Roman" w:hAnsi="Times New Roman"/>
          <w:sz w:val="22"/>
          <w:szCs w:val="22"/>
        </w:rPr>
      </w:pPr>
      <w:r>
        <w:rPr>
          <w:rFonts w:ascii="Times New Roman" w:hAnsi="Times New Roman"/>
          <w:sz w:val="22"/>
          <w:szCs w:val="22"/>
        </w:rPr>
        <w:t xml:space="preserve">Finally, we also use the lagged BMI classification combined with the individual frailty in column (4) and </w:t>
      </w:r>
      <w:ins w:id="1606" w:author="Jeremy Groves" w:date="2023-01-30T14:15:00Z">
        <w:r w:rsidR="00B60D15">
          <w:rPr>
            <w:rFonts w:ascii="Times New Roman" w:hAnsi="Times New Roman"/>
            <w:sz w:val="22"/>
            <w:szCs w:val="22"/>
          </w:rPr>
          <w:t>we do see some shifts in magnitude and significance among the</w:t>
        </w:r>
      </w:ins>
      <w:ins w:id="1607" w:author="Jeremy Groves" w:date="2023-01-30T14:16:00Z">
        <w:r w:rsidR="00B60D15">
          <w:rPr>
            <w:rFonts w:ascii="Times New Roman" w:hAnsi="Times New Roman"/>
            <w:sz w:val="22"/>
            <w:szCs w:val="22"/>
          </w:rPr>
          <w:t xml:space="preserve">se results. Specifically, those who are shown to be </w:t>
        </w:r>
      </w:ins>
      <w:ins w:id="1608" w:author="Jeremy Groves" w:date="2023-01-30T14:17:00Z">
        <w:r w:rsidR="00B60D15">
          <w:rPr>
            <w:rFonts w:ascii="Times New Roman" w:hAnsi="Times New Roman"/>
            <w:sz w:val="22"/>
            <w:szCs w:val="22"/>
          </w:rPr>
          <w:t>underweight</w:t>
        </w:r>
      </w:ins>
      <w:ins w:id="1609" w:author="Jeremy Groves" w:date="2023-01-30T14:16:00Z">
        <w:r w:rsidR="00B60D15">
          <w:rPr>
            <w:rFonts w:ascii="Times New Roman" w:hAnsi="Times New Roman"/>
            <w:sz w:val="22"/>
            <w:szCs w:val="22"/>
          </w:rPr>
          <w:t xml:space="preserve"> in the year leading up to the start of the unemployment spell see a reduction in their spell of about 12% compared to those in the normal BMI classification</w:t>
        </w:r>
      </w:ins>
      <w:ins w:id="1610" w:author="Jeremy Groves" w:date="2023-01-30T14:17:00Z">
        <w:r w:rsidR="00B60D15">
          <w:rPr>
            <w:rFonts w:ascii="Times New Roman" w:hAnsi="Times New Roman"/>
            <w:sz w:val="22"/>
            <w:szCs w:val="22"/>
          </w:rPr>
          <w:t xml:space="preserve"> and this result is slightly significant. </w:t>
        </w:r>
      </w:ins>
      <w:ins w:id="1611" w:author="Jeremy Groves" w:date="2023-01-30T14:23:00Z">
        <w:r w:rsidR="00B60D15">
          <w:rPr>
            <w:rFonts w:ascii="Times New Roman" w:hAnsi="Times New Roman"/>
            <w:sz w:val="22"/>
            <w:szCs w:val="22"/>
          </w:rPr>
          <w:t>Additionally, there is an increase of about four</w:t>
        </w:r>
      </w:ins>
      <w:ins w:id="1612" w:author="Jeremy Groves" w:date="2023-01-30T16:16:00Z">
        <w:r w:rsidR="00FB3E4A">
          <w:rPr>
            <w:rFonts w:ascii="Times New Roman" w:hAnsi="Times New Roman"/>
            <w:sz w:val="22"/>
            <w:szCs w:val="22"/>
          </w:rPr>
          <w:t>-</w:t>
        </w:r>
      </w:ins>
      <w:ins w:id="1613" w:author="Jeremy Groves" w:date="2023-01-30T14:23:00Z">
        <w:r w:rsidR="00B60D15">
          <w:rPr>
            <w:rFonts w:ascii="Times New Roman" w:hAnsi="Times New Roman"/>
            <w:sz w:val="22"/>
            <w:szCs w:val="22"/>
          </w:rPr>
          <w:t xml:space="preserve">percentage points among those classified as overweight and a </w:t>
        </w:r>
      </w:ins>
      <w:ins w:id="1614" w:author="Jeremy Groves" w:date="2023-01-30T16:16:00Z">
        <w:r w:rsidR="00FB3E4A">
          <w:rPr>
            <w:rFonts w:ascii="Times New Roman" w:hAnsi="Times New Roman"/>
            <w:sz w:val="22"/>
            <w:szCs w:val="22"/>
          </w:rPr>
          <w:t>two-percentage</w:t>
        </w:r>
      </w:ins>
      <w:ins w:id="1615" w:author="Jeremy Groves" w:date="2023-01-30T14:23:00Z">
        <w:r w:rsidR="00B60D15">
          <w:rPr>
            <w:rFonts w:ascii="Times New Roman" w:hAnsi="Times New Roman"/>
            <w:sz w:val="22"/>
            <w:szCs w:val="22"/>
          </w:rPr>
          <w:t xml:space="preserve"> point increase among those classified as obese.</w:t>
        </w:r>
      </w:ins>
    </w:p>
    <w:p w14:paraId="5949E74C" w14:textId="77777777" w:rsidR="00B60D15" w:rsidRDefault="00B60D15" w:rsidP="004B1546">
      <w:pPr>
        <w:tabs>
          <w:tab w:val="left" w:pos="432"/>
        </w:tabs>
        <w:spacing w:after="120" w:line="480" w:lineRule="auto"/>
        <w:ind w:firstLine="432"/>
        <w:rPr>
          <w:ins w:id="1616" w:author="Jeremy Groves" w:date="2023-01-30T14:17:00Z"/>
          <w:rFonts w:ascii="Times New Roman" w:hAnsi="Times New Roman"/>
          <w:sz w:val="22"/>
          <w:szCs w:val="22"/>
        </w:rPr>
      </w:pPr>
    </w:p>
    <w:p w14:paraId="487AB71F" w14:textId="76322C76" w:rsidR="008926A0" w:rsidDel="00BD4111" w:rsidRDefault="00EE439D" w:rsidP="004B1546">
      <w:pPr>
        <w:tabs>
          <w:tab w:val="left" w:pos="432"/>
        </w:tabs>
        <w:spacing w:after="120" w:line="480" w:lineRule="auto"/>
        <w:ind w:firstLine="432"/>
        <w:rPr>
          <w:del w:id="1617" w:author="Jeremy Groves" w:date="2023-01-30T14:31:00Z"/>
          <w:rFonts w:ascii="Times New Roman" w:hAnsi="Times New Roman"/>
          <w:sz w:val="22"/>
          <w:szCs w:val="22"/>
        </w:rPr>
      </w:pPr>
      <w:del w:id="1618" w:author="Jeremy Groves" w:date="2023-01-30T14:31:00Z">
        <w:r w:rsidDel="00BD4111">
          <w:rPr>
            <w:rFonts w:ascii="Times New Roman" w:hAnsi="Times New Roman"/>
            <w:sz w:val="22"/>
            <w:szCs w:val="22"/>
          </w:rPr>
          <w:lastRenderedPageBreak/>
          <w:delText xml:space="preserve">the results are consistent with those in column (3) indicating the current BMI classification </w:delText>
        </w:r>
        <w:r w:rsidR="0001227D" w:rsidDel="00BD4111">
          <w:rPr>
            <w:rFonts w:ascii="Times New Roman" w:hAnsi="Times New Roman"/>
            <w:sz w:val="22"/>
            <w:szCs w:val="22"/>
          </w:rPr>
          <w:delText>i</w:delText>
        </w:r>
        <w:r w:rsidDel="00BD4111">
          <w:rPr>
            <w:rFonts w:ascii="Times New Roman" w:hAnsi="Times New Roman"/>
            <w:sz w:val="22"/>
            <w:szCs w:val="22"/>
          </w:rPr>
          <w:delText>s</w:delText>
        </w:r>
        <w:r w:rsidR="0001227D" w:rsidDel="00BD4111">
          <w:rPr>
            <w:rFonts w:ascii="Times New Roman" w:hAnsi="Times New Roman"/>
            <w:sz w:val="22"/>
            <w:szCs w:val="22"/>
          </w:rPr>
          <w:delText xml:space="preserve"> </w:delText>
        </w:r>
        <w:r w:rsidR="00167C34" w:rsidDel="00BD4111">
          <w:rPr>
            <w:rFonts w:ascii="Times New Roman" w:hAnsi="Times New Roman"/>
            <w:sz w:val="22"/>
            <w:szCs w:val="22"/>
          </w:rPr>
          <w:delText>sufficiently</w:delText>
        </w:r>
        <w:r w:rsidDel="00BD4111">
          <w:rPr>
            <w:rFonts w:ascii="Times New Roman" w:hAnsi="Times New Roman"/>
            <w:sz w:val="22"/>
            <w:szCs w:val="22"/>
          </w:rPr>
          <w:delText xml:space="preserve"> free of endogeneity bias. </w:delText>
        </w:r>
      </w:del>
    </w:p>
    <w:p w14:paraId="0F4CACD9" w14:textId="45C8E479" w:rsidR="00A62815" w:rsidDel="001C06E6" w:rsidRDefault="004C7F03" w:rsidP="00871FE6">
      <w:pPr>
        <w:tabs>
          <w:tab w:val="left" w:pos="432"/>
        </w:tabs>
        <w:spacing w:line="480" w:lineRule="auto"/>
        <w:ind w:firstLine="432"/>
        <w:rPr>
          <w:del w:id="1619" w:author="Jeremy Groves" w:date="2023-01-30T14:54:00Z"/>
        </w:rPr>
      </w:pPr>
      <w:r w:rsidRPr="004C7F03">
        <w:rPr>
          <w:rFonts w:ascii="Times New Roman" w:hAnsi="Times New Roman"/>
          <w:sz w:val="22"/>
          <w:szCs w:val="22"/>
        </w:rPr>
        <w:t>Table 3 report</w:t>
      </w:r>
      <w:r w:rsidR="0037523F">
        <w:rPr>
          <w:rFonts w:ascii="Times New Roman" w:hAnsi="Times New Roman"/>
          <w:sz w:val="22"/>
          <w:szCs w:val="22"/>
        </w:rPr>
        <w:t>s</w:t>
      </w:r>
      <w:r w:rsidRPr="004C7F03">
        <w:rPr>
          <w:rFonts w:ascii="Times New Roman" w:hAnsi="Times New Roman"/>
          <w:sz w:val="22"/>
          <w:szCs w:val="22"/>
        </w:rPr>
        <w:t xml:space="preserve"> coefficient estimates from specifications </w:t>
      </w:r>
      <w:r w:rsidR="00871FE6">
        <w:rPr>
          <w:rFonts w:ascii="Times New Roman" w:hAnsi="Times New Roman"/>
          <w:sz w:val="22"/>
          <w:szCs w:val="22"/>
        </w:rPr>
        <w:t>with additional control</w:t>
      </w:r>
      <w:r w:rsidR="0037523F">
        <w:rPr>
          <w:rFonts w:ascii="Times New Roman" w:hAnsi="Times New Roman"/>
          <w:sz w:val="22"/>
          <w:szCs w:val="22"/>
        </w:rPr>
        <w:t>s</w:t>
      </w:r>
      <w:r w:rsidR="00871FE6">
        <w:rPr>
          <w:rFonts w:ascii="Times New Roman" w:hAnsi="Times New Roman"/>
          <w:sz w:val="22"/>
          <w:szCs w:val="22"/>
        </w:rPr>
        <w:t xml:space="preserve"> for individual, market, and job specific effects. Columns (1) and (2) show the estimates from adding individual specific characteristics without and with frailty across individuals. </w:t>
      </w:r>
      <w:r w:rsidR="006422C1">
        <w:rPr>
          <w:rFonts w:ascii="Times New Roman" w:hAnsi="Times New Roman"/>
          <w:sz w:val="22"/>
          <w:szCs w:val="22"/>
        </w:rPr>
        <w:t xml:space="preserve">Since we again reject the null hypothesis of no frailty effects, columns (3) and (4) maintain the assumption of frailty across individuals with column </w:t>
      </w:r>
      <w:r w:rsidR="0037523F">
        <w:rPr>
          <w:rFonts w:ascii="Times New Roman" w:hAnsi="Times New Roman"/>
          <w:sz w:val="22"/>
          <w:szCs w:val="22"/>
        </w:rPr>
        <w:t>(3)</w:t>
      </w:r>
      <w:r w:rsidR="006422C1">
        <w:rPr>
          <w:rFonts w:ascii="Times New Roman" w:hAnsi="Times New Roman"/>
          <w:sz w:val="22"/>
          <w:szCs w:val="22"/>
        </w:rPr>
        <w:t xml:space="preserve"> adding market related measures and column (4) including job specific effects, mostly via fixed industry and occupational effects. </w:t>
      </w:r>
    </w:p>
    <w:p w14:paraId="7E615BFE" w14:textId="77777777" w:rsidR="0008272F" w:rsidRDefault="0008272F" w:rsidP="001C06E6">
      <w:pPr>
        <w:tabs>
          <w:tab w:val="left" w:pos="432"/>
        </w:tabs>
        <w:spacing w:line="480" w:lineRule="auto"/>
        <w:ind w:firstLine="432"/>
        <w:pPrChange w:id="1620" w:author="Jeremy Groves" w:date="2023-01-30T14:54:00Z">
          <w:pPr/>
        </w:pPrChange>
      </w:pPr>
    </w:p>
    <w:p w14:paraId="2350CB87" w14:textId="38A36714" w:rsidR="0090604B" w:rsidRPr="0008272F" w:rsidRDefault="00EE439D" w:rsidP="00EE439D">
      <w:pPr>
        <w:tabs>
          <w:tab w:val="left" w:pos="432"/>
        </w:tabs>
        <w:spacing w:line="480" w:lineRule="auto"/>
        <w:jc w:val="center"/>
        <w:rPr>
          <w:rFonts w:ascii="Times New Roman" w:hAnsi="Times New Roman"/>
          <w:sz w:val="22"/>
          <w:szCs w:val="22"/>
        </w:rPr>
      </w:pPr>
      <w:r>
        <w:rPr>
          <w:rFonts w:ascii="Times New Roman" w:hAnsi="Times New Roman"/>
          <w:sz w:val="22"/>
          <w:szCs w:val="22"/>
        </w:rPr>
        <w:t>[Insert Table 3]</w:t>
      </w:r>
    </w:p>
    <w:p w14:paraId="03896089" w14:textId="5672B06A" w:rsidR="00FC1797" w:rsidRDefault="006422C1" w:rsidP="003330FB">
      <w:pPr>
        <w:tabs>
          <w:tab w:val="left" w:pos="432"/>
        </w:tabs>
        <w:spacing w:line="480" w:lineRule="auto"/>
        <w:rPr>
          <w:ins w:id="1621" w:author="Jeremy Groves" w:date="2023-01-30T15:14:00Z"/>
          <w:rFonts w:ascii="Times New Roman" w:hAnsi="Times New Roman"/>
          <w:sz w:val="22"/>
          <w:szCs w:val="22"/>
        </w:rPr>
      </w:pPr>
      <w:r>
        <w:rPr>
          <w:rFonts w:ascii="Times New Roman" w:hAnsi="Times New Roman"/>
          <w:sz w:val="22"/>
          <w:szCs w:val="22"/>
        </w:rPr>
        <w:t xml:space="preserve">The inclusion of individual specific controls in columns (1) and (2) </w:t>
      </w:r>
      <w:del w:id="1622" w:author="Jeremy Groves" w:date="2023-01-30T14:54:00Z">
        <w:r w:rsidDel="001C06E6">
          <w:rPr>
            <w:rFonts w:ascii="Times New Roman" w:hAnsi="Times New Roman"/>
            <w:sz w:val="22"/>
            <w:szCs w:val="22"/>
          </w:rPr>
          <w:delText xml:space="preserve">slightly </w:delText>
        </w:r>
      </w:del>
      <w:r>
        <w:rPr>
          <w:rFonts w:ascii="Times New Roman" w:hAnsi="Times New Roman"/>
          <w:sz w:val="22"/>
          <w:szCs w:val="22"/>
        </w:rPr>
        <w:t>reduce</w:t>
      </w:r>
      <w:ins w:id="1623" w:author="Jeremy Groves" w:date="2023-01-30T14:54:00Z">
        <w:r w:rsidR="001C06E6">
          <w:rPr>
            <w:rFonts w:ascii="Times New Roman" w:hAnsi="Times New Roman"/>
            <w:sz w:val="22"/>
            <w:szCs w:val="22"/>
          </w:rPr>
          <w:t>s</w:t>
        </w:r>
      </w:ins>
      <w:r>
        <w:rPr>
          <w:rFonts w:ascii="Times New Roman" w:hAnsi="Times New Roman"/>
          <w:sz w:val="22"/>
          <w:szCs w:val="22"/>
        </w:rPr>
        <w:t xml:space="preserve"> the impact of </w:t>
      </w:r>
      <w:del w:id="1624" w:author="Jeremy Groves" w:date="2023-01-30T14:54:00Z">
        <w:r w:rsidDel="001C06E6">
          <w:rPr>
            <w:rFonts w:ascii="Times New Roman" w:hAnsi="Times New Roman"/>
            <w:sz w:val="22"/>
            <w:szCs w:val="22"/>
          </w:rPr>
          <w:delText xml:space="preserve">the </w:delText>
        </w:r>
      </w:del>
      <w:r>
        <w:rPr>
          <w:rFonts w:ascii="Times New Roman" w:hAnsi="Times New Roman"/>
          <w:sz w:val="22"/>
          <w:szCs w:val="22"/>
        </w:rPr>
        <w:t xml:space="preserve">BMI classification </w:t>
      </w:r>
      <w:del w:id="1625" w:author="Jeremy Groves" w:date="2023-01-30T14:54:00Z">
        <w:r w:rsidDel="001C06E6">
          <w:rPr>
            <w:rFonts w:ascii="Times New Roman" w:hAnsi="Times New Roman"/>
            <w:sz w:val="22"/>
            <w:szCs w:val="22"/>
          </w:rPr>
          <w:delText>with regards to</w:delText>
        </w:r>
      </w:del>
      <w:ins w:id="1626" w:author="Jeremy Groves" w:date="2023-01-30T14:54:00Z">
        <w:r w:rsidR="001C06E6">
          <w:rPr>
            <w:rFonts w:ascii="Times New Roman" w:hAnsi="Times New Roman"/>
            <w:sz w:val="22"/>
            <w:szCs w:val="22"/>
          </w:rPr>
          <w:t>on</w:t>
        </w:r>
      </w:ins>
      <w:r>
        <w:rPr>
          <w:rFonts w:ascii="Times New Roman" w:hAnsi="Times New Roman"/>
          <w:sz w:val="22"/>
          <w:szCs w:val="22"/>
        </w:rPr>
        <w:t xml:space="preserve"> unemployment spells </w:t>
      </w:r>
      <w:ins w:id="1627" w:author="Jeremy Groves" w:date="2023-01-30T14:55:00Z">
        <w:r w:rsidR="001C06E6">
          <w:rPr>
            <w:rFonts w:ascii="Times New Roman" w:hAnsi="Times New Roman"/>
            <w:sz w:val="22"/>
            <w:szCs w:val="22"/>
          </w:rPr>
          <w:t>across all three BMI classifications. For those in the underweight class, the impact becomes negative</w:t>
        </w:r>
      </w:ins>
      <w:ins w:id="1628" w:author="Jeremy Groves" w:date="2023-01-30T14:56:00Z">
        <w:r w:rsidR="001C06E6">
          <w:rPr>
            <w:rFonts w:ascii="Times New Roman" w:hAnsi="Times New Roman"/>
            <w:sz w:val="22"/>
            <w:szCs w:val="22"/>
          </w:rPr>
          <w:t xml:space="preserve"> indicating a spell longer than those in the normal class by about 5%</w:t>
        </w:r>
      </w:ins>
      <w:ins w:id="1629" w:author="Jeremy Groves" w:date="2023-01-30T14:55:00Z">
        <w:r w:rsidR="001C06E6">
          <w:rPr>
            <w:rFonts w:ascii="Times New Roman" w:hAnsi="Times New Roman"/>
            <w:sz w:val="22"/>
            <w:szCs w:val="22"/>
          </w:rPr>
          <w:t xml:space="preserve">, but </w:t>
        </w:r>
      </w:ins>
      <w:ins w:id="1630" w:author="Jeremy Groves" w:date="2023-01-30T14:56:00Z">
        <w:r w:rsidR="001C06E6">
          <w:rPr>
            <w:rFonts w:ascii="Times New Roman" w:hAnsi="Times New Roman"/>
            <w:sz w:val="22"/>
            <w:szCs w:val="22"/>
          </w:rPr>
          <w:t>the estimate is not statistically</w:t>
        </w:r>
      </w:ins>
      <w:ins w:id="1631" w:author="Jeremy Groves" w:date="2023-01-30T14:55:00Z">
        <w:r w:rsidR="001C06E6">
          <w:rPr>
            <w:rFonts w:ascii="Times New Roman" w:hAnsi="Times New Roman"/>
            <w:sz w:val="22"/>
            <w:szCs w:val="22"/>
          </w:rPr>
          <w:t xml:space="preserve"> significant. Likewise, </w:t>
        </w:r>
      </w:ins>
      <w:ins w:id="1632" w:author="Jeremy Groves" w:date="2023-01-30T14:56:00Z">
        <w:r w:rsidR="001C06E6">
          <w:rPr>
            <w:rFonts w:ascii="Times New Roman" w:hAnsi="Times New Roman"/>
            <w:sz w:val="22"/>
            <w:szCs w:val="22"/>
          </w:rPr>
          <w:t xml:space="preserve">for those in the </w:t>
        </w:r>
      </w:ins>
      <w:del w:id="1633" w:author="Jeremy Groves" w:date="2023-01-30T14:56:00Z">
        <w:r w:rsidDel="001C06E6">
          <w:rPr>
            <w:rFonts w:ascii="Times New Roman" w:hAnsi="Times New Roman"/>
            <w:sz w:val="22"/>
            <w:szCs w:val="22"/>
          </w:rPr>
          <w:delText xml:space="preserve">with </w:delText>
        </w:r>
      </w:del>
      <w:r>
        <w:rPr>
          <w:rFonts w:ascii="Times New Roman" w:hAnsi="Times New Roman"/>
          <w:sz w:val="22"/>
          <w:szCs w:val="22"/>
        </w:rPr>
        <w:t xml:space="preserve">overweight </w:t>
      </w:r>
      <w:ins w:id="1634" w:author="Jeremy Groves" w:date="2023-01-30T14:56:00Z">
        <w:r w:rsidR="001C06E6">
          <w:rPr>
            <w:rFonts w:ascii="Times New Roman" w:hAnsi="Times New Roman"/>
            <w:sz w:val="22"/>
            <w:szCs w:val="22"/>
          </w:rPr>
          <w:t xml:space="preserve">class, </w:t>
        </w:r>
      </w:ins>
      <w:r>
        <w:rPr>
          <w:rFonts w:ascii="Times New Roman" w:hAnsi="Times New Roman"/>
          <w:sz w:val="22"/>
          <w:szCs w:val="22"/>
        </w:rPr>
        <w:t xml:space="preserve">individuals </w:t>
      </w:r>
      <w:ins w:id="1635" w:author="Jeremy Groves" w:date="2023-01-30T14:56:00Z">
        <w:r w:rsidR="001C06E6">
          <w:rPr>
            <w:rFonts w:ascii="Times New Roman" w:hAnsi="Times New Roman"/>
            <w:sz w:val="22"/>
            <w:szCs w:val="22"/>
          </w:rPr>
          <w:t xml:space="preserve">may </w:t>
        </w:r>
      </w:ins>
      <w:ins w:id="1636" w:author="Jeremy Groves" w:date="2023-01-30T14:57:00Z">
        <w:r w:rsidR="001C06E6">
          <w:rPr>
            <w:rFonts w:ascii="Times New Roman" w:hAnsi="Times New Roman"/>
            <w:sz w:val="22"/>
            <w:szCs w:val="22"/>
          </w:rPr>
          <w:t xml:space="preserve">experience </w:t>
        </w:r>
      </w:ins>
      <w:ins w:id="1637" w:author="Jeremy Groves" w:date="2023-01-30T14:58:00Z">
        <w:r w:rsidR="001C06E6">
          <w:rPr>
            <w:rFonts w:ascii="Times New Roman" w:hAnsi="Times New Roman"/>
            <w:sz w:val="22"/>
            <w:szCs w:val="22"/>
          </w:rPr>
          <w:t>a</w:t>
        </w:r>
      </w:ins>
      <w:ins w:id="1638" w:author="Jeremy Groves" w:date="2023-01-30T14:57:00Z">
        <w:r w:rsidR="001C06E6">
          <w:rPr>
            <w:rFonts w:ascii="Times New Roman" w:hAnsi="Times New Roman"/>
            <w:sz w:val="22"/>
            <w:szCs w:val="22"/>
          </w:rPr>
          <w:t xml:space="preserve"> spell </w:t>
        </w:r>
      </w:ins>
      <w:ins w:id="1639" w:author="Jeremy Groves" w:date="2023-01-30T14:58:00Z">
        <w:r w:rsidR="001C06E6">
          <w:rPr>
            <w:rFonts w:ascii="Times New Roman" w:hAnsi="Times New Roman"/>
            <w:sz w:val="22"/>
            <w:szCs w:val="22"/>
          </w:rPr>
          <w:t>more than</w:t>
        </w:r>
      </w:ins>
      <w:ins w:id="1640" w:author="Jeremy Groves" w:date="2023-01-30T14:57:00Z">
        <w:r w:rsidR="001C06E6">
          <w:rPr>
            <w:rFonts w:ascii="Times New Roman" w:hAnsi="Times New Roman"/>
            <w:sz w:val="22"/>
            <w:szCs w:val="22"/>
          </w:rPr>
          <w:t xml:space="preserve"> </w:t>
        </w:r>
      </w:ins>
      <w:ins w:id="1641" w:author="Jeremy Groves" w:date="2023-01-30T14:58:00Z">
        <w:r w:rsidR="001C06E6">
          <w:rPr>
            <w:rFonts w:ascii="Times New Roman" w:hAnsi="Times New Roman"/>
            <w:sz w:val="22"/>
            <w:szCs w:val="22"/>
          </w:rPr>
          <w:t>2</w:t>
        </w:r>
      </w:ins>
      <w:ins w:id="1642" w:author="Jeremy Groves" w:date="2023-01-30T14:57:00Z">
        <w:r w:rsidR="001C06E6">
          <w:rPr>
            <w:rFonts w:ascii="Times New Roman" w:hAnsi="Times New Roman"/>
            <w:sz w:val="22"/>
            <w:szCs w:val="22"/>
          </w:rPr>
          <w:t xml:space="preserve">% longer than those in the normal BMI classification; however, </w:t>
        </w:r>
      </w:ins>
      <w:ins w:id="1643" w:author="Jeremy Groves" w:date="2023-01-30T14:58:00Z">
        <w:r w:rsidR="001C06E6">
          <w:rPr>
            <w:rFonts w:ascii="Times New Roman" w:hAnsi="Times New Roman"/>
            <w:sz w:val="22"/>
            <w:szCs w:val="22"/>
          </w:rPr>
          <w:t>this result</w:t>
        </w:r>
      </w:ins>
      <w:ins w:id="1644" w:author="Jeremy Groves" w:date="2023-01-30T14:57:00Z">
        <w:r w:rsidR="001C06E6">
          <w:rPr>
            <w:rFonts w:ascii="Times New Roman" w:hAnsi="Times New Roman"/>
            <w:sz w:val="22"/>
            <w:szCs w:val="22"/>
          </w:rPr>
          <w:t xml:space="preserve"> is also not statistically significant. </w:t>
        </w:r>
      </w:ins>
      <w:del w:id="1645" w:author="Jeremy Groves" w:date="2023-01-30T14:57:00Z">
        <w:r w:rsidDel="001C06E6">
          <w:rPr>
            <w:rFonts w:ascii="Times New Roman" w:hAnsi="Times New Roman"/>
            <w:sz w:val="22"/>
            <w:szCs w:val="22"/>
          </w:rPr>
          <w:delText>see</w:delText>
        </w:r>
        <w:r w:rsidR="0001227D" w:rsidDel="001C06E6">
          <w:rPr>
            <w:rFonts w:ascii="Times New Roman" w:hAnsi="Times New Roman"/>
            <w:sz w:val="22"/>
            <w:szCs w:val="22"/>
          </w:rPr>
          <w:delText>ing</w:delText>
        </w:r>
        <w:r w:rsidDel="001C06E6">
          <w:rPr>
            <w:rFonts w:ascii="Times New Roman" w:hAnsi="Times New Roman"/>
            <w:sz w:val="22"/>
            <w:szCs w:val="22"/>
          </w:rPr>
          <w:delText xml:space="preserve"> an extension of their unemployment spells </w:delText>
        </w:r>
        <w:r w:rsidR="0001227D" w:rsidDel="001C06E6">
          <w:rPr>
            <w:rFonts w:ascii="Times New Roman" w:hAnsi="Times New Roman"/>
            <w:sz w:val="22"/>
            <w:szCs w:val="22"/>
          </w:rPr>
          <w:delText>by</w:delText>
        </w:r>
        <w:r w:rsidDel="001C06E6">
          <w:rPr>
            <w:rFonts w:ascii="Times New Roman" w:hAnsi="Times New Roman"/>
            <w:sz w:val="22"/>
            <w:szCs w:val="22"/>
          </w:rPr>
          <w:delText xml:space="preserve"> about 5% while o</w:delText>
        </w:r>
      </w:del>
      <w:ins w:id="1646" w:author="Jeremy Groves" w:date="2023-01-30T14:57:00Z">
        <w:r w:rsidR="001C06E6">
          <w:rPr>
            <w:rFonts w:ascii="Times New Roman" w:hAnsi="Times New Roman"/>
            <w:sz w:val="22"/>
            <w:szCs w:val="22"/>
          </w:rPr>
          <w:t>O</w:t>
        </w:r>
      </w:ins>
      <w:r>
        <w:rPr>
          <w:rFonts w:ascii="Times New Roman" w:hAnsi="Times New Roman"/>
          <w:sz w:val="22"/>
          <w:szCs w:val="22"/>
        </w:rPr>
        <w:t>bese individuals</w:t>
      </w:r>
      <w:ins w:id="1647" w:author="Jeremy Groves" w:date="2023-01-30T14:57:00Z">
        <w:r w:rsidR="001C06E6">
          <w:rPr>
            <w:rFonts w:ascii="Times New Roman" w:hAnsi="Times New Roman"/>
            <w:sz w:val="22"/>
            <w:szCs w:val="22"/>
          </w:rPr>
          <w:t>, on the other hand, do see a statistically significant increase of about 7%</w:t>
        </w:r>
      </w:ins>
      <w:del w:id="1648" w:author="Jeremy Groves" w:date="2023-01-30T14:58:00Z">
        <w:r w:rsidDel="001C06E6">
          <w:rPr>
            <w:rFonts w:ascii="Times New Roman" w:hAnsi="Times New Roman"/>
            <w:sz w:val="22"/>
            <w:szCs w:val="22"/>
          </w:rPr>
          <w:delText xml:space="preserve"> see an increase of between 1</w:delText>
        </w:r>
        <w:r w:rsidR="008F2C21" w:rsidDel="001C06E6">
          <w:rPr>
            <w:rFonts w:ascii="Times New Roman" w:hAnsi="Times New Roman"/>
            <w:sz w:val="22"/>
            <w:szCs w:val="22"/>
          </w:rPr>
          <w:delText>1</w:delText>
        </w:r>
        <w:r w:rsidDel="001C06E6">
          <w:rPr>
            <w:rFonts w:ascii="Times New Roman" w:hAnsi="Times New Roman"/>
            <w:sz w:val="22"/>
            <w:szCs w:val="22"/>
          </w:rPr>
          <w:delText>% and 12%, depending on if frailty is assumed or not</w:delText>
        </w:r>
      </w:del>
      <w:r>
        <w:rPr>
          <w:rFonts w:ascii="Times New Roman" w:hAnsi="Times New Roman"/>
          <w:sz w:val="22"/>
          <w:szCs w:val="22"/>
        </w:rPr>
        <w:t xml:space="preserve">. </w:t>
      </w:r>
      <w:ins w:id="1649" w:author="Jeremy Groves" w:date="2023-01-30T16:15:00Z">
        <w:r w:rsidR="00FB3E4A">
          <w:rPr>
            <w:rFonts w:ascii="Times New Roman" w:hAnsi="Times New Roman"/>
            <w:sz w:val="22"/>
            <w:szCs w:val="22"/>
          </w:rPr>
          <w:t>In the case of Table 2 there were significant differences in the estimates when the lag of the BMI classification is used. These results do not; however, carry over to the models shown in Table 3</w:t>
        </w:r>
      </w:ins>
      <w:ins w:id="1650" w:author="Jeremy Groves" w:date="2023-01-30T16:16:00Z">
        <w:r w:rsidR="00FB3E4A">
          <w:rPr>
            <w:rFonts w:ascii="Times New Roman" w:hAnsi="Times New Roman"/>
            <w:sz w:val="22"/>
            <w:szCs w:val="22"/>
          </w:rPr>
          <w:t xml:space="preserve"> as the estimates with the lagged BMI class</w:t>
        </w:r>
      </w:ins>
      <w:ins w:id="1651" w:author="Jeremy Groves" w:date="2023-01-30T16:17:00Z">
        <w:r w:rsidR="00FB3E4A">
          <w:rPr>
            <w:rFonts w:ascii="Times New Roman" w:hAnsi="Times New Roman"/>
            <w:sz w:val="22"/>
            <w:szCs w:val="22"/>
          </w:rPr>
          <w:t>ifications are almost identical to those shown in Table 3.</w:t>
        </w:r>
        <w:r w:rsidR="00FB3E4A">
          <w:rPr>
            <w:rStyle w:val="FootnoteReference"/>
            <w:rFonts w:ascii="Times New Roman" w:hAnsi="Times New Roman"/>
            <w:sz w:val="22"/>
            <w:szCs w:val="22"/>
          </w:rPr>
          <w:footnoteReference w:id="22"/>
        </w:r>
      </w:ins>
    </w:p>
    <w:p w14:paraId="66643BB9" w14:textId="4B37718C" w:rsidR="006422C1" w:rsidDel="00FC1797" w:rsidRDefault="00FC1797" w:rsidP="003330FB">
      <w:pPr>
        <w:tabs>
          <w:tab w:val="left" w:pos="432"/>
        </w:tabs>
        <w:spacing w:line="480" w:lineRule="auto"/>
        <w:rPr>
          <w:del w:id="1660" w:author="Jeremy Groves" w:date="2023-01-30T15:17:00Z"/>
          <w:rFonts w:ascii="Times New Roman" w:hAnsi="Times New Roman"/>
          <w:sz w:val="22"/>
          <w:szCs w:val="22"/>
        </w:rPr>
      </w:pPr>
      <w:ins w:id="1661" w:author="Jeremy Groves" w:date="2023-01-30T15:15:00Z">
        <w:r>
          <w:rPr>
            <w:rFonts w:ascii="Times New Roman" w:hAnsi="Times New Roman"/>
            <w:sz w:val="22"/>
            <w:szCs w:val="22"/>
          </w:rPr>
          <w:tab/>
        </w:r>
      </w:ins>
      <w:r w:rsidR="006B6FBF">
        <w:rPr>
          <w:rFonts w:ascii="Times New Roman" w:hAnsi="Times New Roman"/>
          <w:sz w:val="22"/>
          <w:szCs w:val="22"/>
        </w:rPr>
        <w:t xml:space="preserve">Adding market </w:t>
      </w:r>
      <w:ins w:id="1662" w:author="Jeremy Groves" w:date="2023-01-30T15:16:00Z">
        <w:r>
          <w:rPr>
            <w:rFonts w:ascii="Times New Roman" w:hAnsi="Times New Roman"/>
            <w:sz w:val="22"/>
            <w:szCs w:val="22"/>
          </w:rPr>
          <w:t xml:space="preserve">(column 3) </w:t>
        </w:r>
      </w:ins>
      <w:r w:rsidR="006B6FBF">
        <w:rPr>
          <w:rFonts w:ascii="Times New Roman" w:hAnsi="Times New Roman"/>
          <w:sz w:val="22"/>
          <w:szCs w:val="22"/>
        </w:rPr>
        <w:t>and job specific</w:t>
      </w:r>
      <w:ins w:id="1663" w:author="Jeremy Groves" w:date="2023-01-30T15:16:00Z">
        <w:r>
          <w:rPr>
            <w:rFonts w:ascii="Times New Roman" w:hAnsi="Times New Roman"/>
            <w:sz w:val="22"/>
            <w:szCs w:val="22"/>
          </w:rPr>
          <w:t xml:space="preserve"> (column 4)</w:t>
        </w:r>
      </w:ins>
      <w:r w:rsidR="006B6FBF">
        <w:rPr>
          <w:rFonts w:ascii="Times New Roman" w:hAnsi="Times New Roman"/>
          <w:sz w:val="22"/>
          <w:szCs w:val="22"/>
        </w:rPr>
        <w:t xml:space="preserve"> controls does not change the magnitude of the BMI classification effects significantly, but for </w:t>
      </w:r>
      <w:del w:id="1664" w:author="Jeremy Groves" w:date="2023-01-30T15:16:00Z">
        <w:r w:rsidR="006B6FBF" w:rsidDel="00FC1797">
          <w:rPr>
            <w:rFonts w:ascii="Times New Roman" w:hAnsi="Times New Roman"/>
            <w:sz w:val="22"/>
            <w:szCs w:val="22"/>
          </w:rPr>
          <w:delText xml:space="preserve">overweight </w:delText>
        </w:r>
      </w:del>
      <w:ins w:id="1665" w:author="Jeremy Groves" w:date="2023-01-30T15:16:00Z">
        <w:r>
          <w:rPr>
            <w:rFonts w:ascii="Times New Roman" w:hAnsi="Times New Roman"/>
            <w:sz w:val="22"/>
            <w:szCs w:val="22"/>
          </w:rPr>
          <w:t>obese</w:t>
        </w:r>
        <w:r>
          <w:rPr>
            <w:rFonts w:ascii="Times New Roman" w:hAnsi="Times New Roman"/>
            <w:sz w:val="22"/>
            <w:szCs w:val="22"/>
          </w:rPr>
          <w:t xml:space="preserve"> </w:t>
        </w:r>
      </w:ins>
      <w:r w:rsidR="006B6FBF">
        <w:rPr>
          <w:rFonts w:ascii="Times New Roman" w:hAnsi="Times New Roman"/>
          <w:sz w:val="22"/>
          <w:szCs w:val="22"/>
        </w:rPr>
        <w:t xml:space="preserve">individuals, the statistical significance decreases to between five and </w:t>
      </w:r>
      <w:ins w:id="1666" w:author="Jeremy Groves" w:date="2023-01-30T15:17:00Z">
        <w:r>
          <w:rPr>
            <w:rFonts w:ascii="Times New Roman" w:hAnsi="Times New Roman"/>
            <w:sz w:val="22"/>
            <w:szCs w:val="22"/>
          </w:rPr>
          <w:t xml:space="preserve">ten percent. </w:t>
        </w:r>
      </w:ins>
      <w:del w:id="1667" w:author="Jeremy Groves" w:date="2023-01-30T15:17:00Z">
        <w:r w:rsidR="006B6FBF" w:rsidDel="00FC1797">
          <w:rPr>
            <w:rFonts w:ascii="Times New Roman" w:hAnsi="Times New Roman"/>
            <w:sz w:val="22"/>
            <w:szCs w:val="22"/>
          </w:rPr>
          <w:delText xml:space="preserve">ten percent </w:delText>
        </w:r>
      </w:del>
      <w:del w:id="1668" w:author="Jeremy Groves" w:date="2023-01-30T15:16:00Z">
        <w:r w:rsidR="006B6FBF" w:rsidDel="00FC1797">
          <w:rPr>
            <w:rFonts w:ascii="Times New Roman" w:hAnsi="Times New Roman"/>
            <w:sz w:val="22"/>
            <w:szCs w:val="22"/>
          </w:rPr>
          <w:delText xml:space="preserve">in </w:delText>
        </w:r>
        <w:r w:rsidR="006422C1" w:rsidDel="00FC1797">
          <w:rPr>
            <w:rFonts w:ascii="Times New Roman" w:hAnsi="Times New Roman"/>
            <w:sz w:val="22"/>
            <w:szCs w:val="22"/>
          </w:rPr>
          <w:delText>columns (3) and (4)</w:delText>
        </w:r>
        <w:r w:rsidR="006B6FBF" w:rsidDel="00FC1797">
          <w:rPr>
            <w:rFonts w:ascii="Times New Roman" w:hAnsi="Times New Roman"/>
            <w:sz w:val="22"/>
            <w:szCs w:val="22"/>
          </w:rPr>
          <w:delText xml:space="preserve">. The effect for obese individuals </w:delText>
        </w:r>
        <w:r w:rsidR="0001227D" w:rsidDel="00FC1797">
          <w:rPr>
            <w:rFonts w:ascii="Times New Roman" w:hAnsi="Times New Roman"/>
            <w:sz w:val="22"/>
            <w:szCs w:val="22"/>
          </w:rPr>
          <w:delText xml:space="preserve">remains statistically significant </w:delText>
        </w:r>
      </w:del>
      <w:del w:id="1669" w:author="Jeremy Groves" w:date="2023-01-30T14:59:00Z">
        <w:r w:rsidR="0001227D" w:rsidDel="001C06E6">
          <w:rPr>
            <w:rFonts w:ascii="Times New Roman" w:hAnsi="Times New Roman"/>
            <w:sz w:val="22"/>
            <w:szCs w:val="22"/>
          </w:rPr>
          <w:delText>at the highest level</w:delText>
        </w:r>
      </w:del>
      <w:del w:id="1670" w:author="Jeremy Groves" w:date="2023-01-30T15:16:00Z">
        <w:r w:rsidR="0001227D" w:rsidDel="00FC1797">
          <w:rPr>
            <w:rFonts w:ascii="Times New Roman" w:hAnsi="Times New Roman"/>
            <w:sz w:val="22"/>
            <w:szCs w:val="22"/>
          </w:rPr>
          <w:delText>.</w:delText>
        </w:r>
        <w:r w:rsidR="006B6FBF" w:rsidDel="00FC1797">
          <w:rPr>
            <w:rFonts w:ascii="Times New Roman" w:hAnsi="Times New Roman"/>
            <w:sz w:val="22"/>
            <w:szCs w:val="22"/>
          </w:rPr>
          <w:delText xml:space="preserve"> </w:delText>
        </w:r>
      </w:del>
    </w:p>
    <w:p w14:paraId="596D90A6" w14:textId="2B77EF1E" w:rsidR="00FC1797" w:rsidRDefault="00BD0B13" w:rsidP="003330FB">
      <w:pPr>
        <w:tabs>
          <w:tab w:val="left" w:pos="432"/>
        </w:tabs>
        <w:spacing w:line="480" w:lineRule="auto"/>
        <w:rPr>
          <w:ins w:id="1671" w:author="Jeremy Groves" w:date="2023-01-30T15:24:00Z"/>
          <w:rFonts w:ascii="Times New Roman" w:hAnsi="Times New Roman"/>
          <w:sz w:val="22"/>
          <w:szCs w:val="22"/>
        </w:rPr>
      </w:pPr>
      <w:r w:rsidRPr="0008272F">
        <w:rPr>
          <w:rFonts w:ascii="Times New Roman" w:hAnsi="Times New Roman"/>
          <w:sz w:val="22"/>
          <w:szCs w:val="22"/>
        </w:rPr>
        <w:tab/>
      </w:r>
      <w:r w:rsidR="00D658A7">
        <w:rPr>
          <w:rFonts w:ascii="Times New Roman" w:hAnsi="Times New Roman"/>
          <w:sz w:val="22"/>
          <w:szCs w:val="22"/>
        </w:rPr>
        <w:t>T</w:t>
      </w:r>
      <w:r w:rsidR="00E4322F" w:rsidRPr="0008272F">
        <w:rPr>
          <w:rFonts w:ascii="Times New Roman" w:hAnsi="Times New Roman"/>
          <w:sz w:val="22"/>
          <w:szCs w:val="22"/>
        </w:rPr>
        <w:t xml:space="preserve">he </w:t>
      </w:r>
      <w:r w:rsidR="004B6F5B">
        <w:rPr>
          <w:rFonts w:ascii="Times New Roman" w:hAnsi="Times New Roman"/>
          <w:sz w:val="22"/>
          <w:szCs w:val="22"/>
        </w:rPr>
        <w:t xml:space="preserve">estimated </w:t>
      </w:r>
      <w:r w:rsidR="00D6613C">
        <w:rPr>
          <w:rFonts w:ascii="Times New Roman" w:hAnsi="Times New Roman"/>
          <w:sz w:val="22"/>
          <w:szCs w:val="22"/>
        </w:rPr>
        <w:t xml:space="preserve">effects </w:t>
      </w:r>
      <w:r w:rsidR="004B6F5B">
        <w:rPr>
          <w:rFonts w:ascii="Times New Roman" w:hAnsi="Times New Roman"/>
          <w:sz w:val="22"/>
          <w:szCs w:val="22"/>
        </w:rPr>
        <w:t xml:space="preserve">of the </w:t>
      </w:r>
      <w:r w:rsidR="00E4322F" w:rsidRPr="0008272F">
        <w:rPr>
          <w:rFonts w:ascii="Times New Roman" w:hAnsi="Times New Roman"/>
          <w:sz w:val="22"/>
          <w:szCs w:val="22"/>
        </w:rPr>
        <w:t>other covariates are r</w:t>
      </w:r>
      <w:r w:rsidR="004B6F5B">
        <w:rPr>
          <w:rFonts w:ascii="Times New Roman" w:hAnsi="Times New Roman"/>
          <w:sz w:val="22"/>
          <w:szCs w:val="22"/>
        </w:rPr>
        <w:t xml:space="preserve">elatively </w:t>
      </w:r>
      <w:r w:rsidR="00E4322F" w:rsidRPr="0008272F">
        <w:rPr>
          <w:rFonts w:ascii="Times New Roman" w:hAnsi="Times New Roman"/>
          <w:sz w:val="22"/>
          <w:szCs w:val="22"/>
        </w:rPr>
        <w:t>stable in both magnitude and statistical significance across</w:t>
      </w:r>
      <w:r w:rsidR="004B6F5B">
        <w:rPr>
          <w:rFonts w:ascii="Times New Roman" w:hAnsi="Times New Roman"/>
          <w:sz w:val="22"/>
          <w:szCs w:val="22"/>
        </w:rPr>
        <w:t xml:space="preserve"> the</w:t>
      </w:r>
      <w:r w:rsidR="00E4322F" w:rsidRPr="0008272F">
        <w:rPr>
          <w:rFonts w:ascii="Times New Roman" w:hAnsi="Times New Roman"/>
          <w:sz w:val="22"/>
          <w:szCs w:val="22"/>
        </w:rPr>
        <w:t xml:space="preserve"> </w:t>
      </w:r>
      <w:r w:rsidR="004B6F5B" w:rsidRPr="004B6F5B">
        <w:rPr>
          <w:rFonts w:ascii="Times New Roman" w:hAnsi="Times New Roman"/>
          <w:sz w:val="22"/>
          <w:szCs w:val="22"/>
        </w:rPr>
        <w:t>specifications in Table 3,</w:t>
      </w:r>
      <w:r w:rsidR="00E4322F" w:rsidRPr="0008272F">
        <w:rPr>
          <w:rFonts w:ascii="Times New Roman" w:hAnsi="Times New Roman"/>
          <w:sz w:val="22"/>
          <w:szCs w:val="22"/>
        </w:rPr>
        <w:t xml:space="preserve"> with </w:t>
      </w:r>
      <w:ins w:id="1672" w:author="Jeremy Groves" w:date="2023-01-30T15:17:00Z">
        <w:r w:rsidR="00FC1797">
          <w:rPr>
            <w:rFonts w:ascii="Times New Roman" w:hAnsi="Times New Roman"/>
            <w:sz w:val="22"/>
            <w:szCs w:val="22"/>
          </w:rPr>
          <w:t xml:space="preserve">the largest change being observed when </w:t>
        </w:r>
      </w:ins>
      <w:ins w:id="1673" w:author="Jeremy Groves" w:date="2023-01-30T15:18:00Z">
        <w:r w:rsidR="00FC1797">
          <w:rPr>
            <w:rFonts w:ascii="Times New Roman" w:hAnsi="Times New Roman"/>
            <w:sz w:val="22"/>
            <w:szCs w:val="22"/>
          </w:rPr>
          <w:t>frailty</w:t>
        </w:r>
      </w:ins>
      <w:ins w:id="1674" w:author="Jeremy Groves" w:date="2023-01-30T15:17:00Z">
        <w:r w:rsidR="00FC1797">
          <w:rPr>
            <w:rFonts w:ascii="Times New Roman" w:hAnsi="Times New Roman"/>
            <w:sz w:val="22"/>
            <w:szCs w:val="22"/>
          </w:rPr>
          <w:t xml:space="preserve"> is added to model estima</w:t>
        </w:r>
      </w:ins>
      <w:ins w:id="1675" w:author="Jeremy Groves" w:date="2023-01-30T15:18:00Z">
        <w:r w:rsidR="00FC1797">
          <w:rPr>
            <w:rFonts w:ascii="Times New Roman" w:hAnsi="Times New Roman"/>
            <w:sz w:val="22"/>
            <w:szCs w:val="22"/>
          </w:rPr>
          <w:t xml:space="preserve">te (columns (1) and (2)). </w:t>
        </w:r>
      </w:ins>
      <w:del w:id="1676" w:author="Jeremy Groves" w:date="2023-01-30T15:18:00Z">
        <w:r w:rsidR="00E4322F" w:rsidRPr="0008272F" w:rsidDel="00FC1797">
          <w:rPr>
            <w:rFonts w:ascii="Times New Roman" w:hAnsi="Times New Roman"/>
            <w:sz w:val="22"/>
            <w:szCs w:val="22"/>
          </w:rPr>
          <w:delText xml:space="preserve">some changes observed for </w:delText>
        </w:r>
        <w:r w:rsidR="00265C73" w:rsidDel="00FC1797">
          <w:rPr>
            <w:rFonts w:ascii="Times New Roman" w:hAnsi="Times New Roman"/>
            <w:sz w:val="22"/>
            <w:szCs w:val="22"/>
          </w:rPr>
          <w:delText xml:space="preserve">regional indicators and the controls measuring the reason the spell started once </w:delText>
        </w:r>
        <w:r w:rsidR="00E4322F" w:rsidRPr="0008272F" w:rsidDel="00FC1797">
          <w:rPr>
            <w:rFonts w:ascii="Times New Roman" w:hAnsi="Times New Roman"/>
            <w:sz w:val="22"/>
            <w:szCs w:val="22"/>
          </w:rPr>
          <w:delText xml:space="preserve">occupation and industry are controlled for. </w:delText>
        </w:r>
      </w:del>
      <w:r w:rsidR="00265C73">
        <w:rPr>
          <w:rFonts w:ascii="Times New Roman" w:hAnsi="Times New Roman"/>
          <w:sz w:val="22"/>
          <w:szCs w:val="22"/>
        </w:rPr>
        <w:t>W</w:t>
      </w:r>
      <w:r w:rsidR="00E4322F" w:rsidRPr="0008272F">
        <w:rPr>
          <w:rFonts w:ascii="Times New Roman" w:hAnsi="Times New Roman"/>
          <w:sz w:val="22"/>
          <w:szCs w:val="22"/>
        </w:rPr>
        <w:t xml:space="preserve">e observe that women </w:t>
      </w:r>
      <w:r w:rsidR="00603DC5">
        <w:rPr>
          <w:rFonts w:ascii="Times New Roman" w:hAnsi="Times New Roman"/>
          <w:sz w:val="22"/>
          <w:szCs w:val="22"/>
        </w:rPr>
        <w:t>have</w:t>
      </w:r>
      <w:r w:rsidR="00E4322F" w:rsidRPr="0008272F">
        <w:rPr>
          <w:rFonts w:ascii="Times New Roman" w:hAnsi="Times New Roman"/>
          <w:sz w:val="22"/>
          <w:szCs w:val="22"/>
        </w:rPr>
        <w:t xml:space="preserve"> a shorter duration compared to men, on average, </w:t>
      </w:r>
      <w:ins w:id="1677" w:author="Jeremy Groves" w:date="2023-01-30T15:18:00Z">
        <w:r w:rsidR="00FC1797">
          <w:rPr>
            <w:rFonts w:ascii="Times New Roman" w:hAnsi="Times New Roman"/>
            <w:sz w:val="22"/>
            <w:szCs w:val="22"/>
          </w:rPr>
          <w:t xml:space="preserve">of about 10% </w:t>
        </w:r>
      </w:ins>
      <w:r w:rsidR="00E4322F" w:rsidRPr="0008272F">
        <w:rPr>
          <w:rFonts w:ascii="Times New Roman" w:hAnsi="Times New Roman"/>
          <w:sz w:val="22"/>
          <w:szCs w:val="22"/>
        </w:rPr>
        <w:t>while age increases the duration of unemployment spells</w:t>
      </w:r>
      <w:ins w:id="1678" w:author="Jeremy Groves" w:date="2023-01-30T15:18:00Z">
        <w:r w:rsidR="00FC1797">
          <w:rPr>
            <w:rFonts w:ascii="Times New Roman" w:hAnsi="Times New Roman"/>
            <w:sz w:val="22"/>
            <w:szCs w:val="22"/>
          </w:rPr>
          <w:t xml:space="preserve"> by between four and eight percent</w:t>
        </w:r>
      </w:ins>
      <w:r w:rsidR="00E4322F" w:rsidRPr="0008272F">
        <w:rPr>
          <w:rFonts w:ascii="Times New Roman" w:hAnsi="Times New Roman"/>
          <w:sz w:val="22"/>
          <w:szCs w:val="22"/>
        </w:rPr>
        <w:t xml:space="preserve">. </w:t>
      </w:r>
      <w:ins w:id="1679" w:author="Jeremy Groves" w:date="2023-01-30T15:19:00Z">
        <w:r w:rsidR="00FC1797">
          <w:rPr>
            <w:rFonts w:ascii="Times New Roman" w:hAnsi="Times New Roman"/>
            <w:sz w:val="22"/>
            <w:szCs w:val="22"/>
          </w:rPr>
          <w:t xml:space="preserve">Once job specific controls are added, those over twenty-one see an increase in unemployment spells that is only slightly statistically significant whereas </w:t>
        </w:r>
      </w:ins>
      <w:del w:id="1680" w:author="Jeremy Groves" w:date="2023-01-30T15:19:00Z">
        <w:r w:rsidR="00265C73" w:rsidDel="00FC1797">
          <w:rPr>
            <w:rFonts w:ascii="Times New Roman" w:hAnsi="Times New Roman"/>
            <w:sz w:val="22"/>
            <w:szCs w:val="22"/>
          </w:rPr>
          <w:lastRenderedPageBreak/>
          <w:delText>U</w:delText>
        </w:r>
        <w:r w:rsidR="00E4322F" w:rsidRPr="0008272F" w:rsidDel="00FC1797">
          <w:rPr>
            <w:rFonts w:ascii="Times New Roman" w:hAnsi="Times New Roman"/>
            <w:sz w:val="22"/>
            <w:szCs w:val="22"/>
          </w:rPr>
          <w:delText xml:space="preserve">nemployment spells for </w:delText>
        </w:r>
      </w:del>
      <w:r w:rsidR="00E4322F" w:rsidRPr="0008272F">
        <w:rPr>
          <w:rFonts w:ascii="Times New Roman" w:hAnsi="Times New Roman"/>
          <w:sz w:val="22"/>
          <w:szCs w:val="22"/>
        </w:rPr>
        <w:t xml:space="preserve">Black </w:t>
      </w:r>
      <w:r w:rsidR="00111025" w:rsidRPr="0008272F">
        <w:rPr>
          <w:rFonts w:ascii="Times New Roman" w:hAnsi="Times New Roman"/>
          <w:sz w:val="22"/>
          <w:szCs w:val="22"/>
        </w:rPr>
        <w:t>individuals</w:t>
      </w:r>
      <w:r w:rsidR="00E4322F" w:rsidRPr="0008272F">
        <w:rPr>
          <w:rFonts w:ascii="Times New Roman" w:hAnsi="Times New Roman"/>
          <w:sz w:val="22"/>
          <w:szCs w:val="22"/>
        </w:rPr>
        <w:t xml:space="preserve"> </w:t>
      </w:r>
      <w:ins w:id="1681" w:author="Jeremy Groves" w:date="2023-01-30T15:20:00Z">
        <w:r w:rsidR="00FC1797">
          <w:rPr>
            <w:rFonts w:ascii="Times New Roman" w:hAnsi="Times New Roman"/>
            <w:sz w:val="22"/>
            <w:szCs w:val="22"/>
          </w:rPr>
          <w:t xml:space="preserve">see unemployment spells </w:t>
        </w:r>
      </w:ins>
      <w:del w:id="1682" w:author="Jeremy Groves" w:date="2023-01-30T15:20:00Z">
        <w:r w:rsidR="00E4322F" w:rsidRPr="0008272F" w:rsidDel="00FC1797">
          <w:rPr>
            <w:rFonts w:ascii="Times New Roman" w:hAnsi="Times New Roman"/>
            <w:sz w:val="22"/>
            <w:szCs w:val="22"/>
          </w:rPr>
          <w:delText xml:space="preserve">tend to be </w:delText>
        </w:r>
      </w:del>
      <w:r w:rsidR="00E4322F" w:rsidRPr="0008272F">
        <w:rPr>
          <w:rFonts w:ascii="Times New Roman" w:hAnsi="Times New Roman"/>
          <w:sz w:val="22"/>
          <w:szCs w:val="22"/>
        </w:rPr>
        <w:t xml:space="preserve">significantly longer </w:t>
      </w:r>
      <w:r w:rsidR="000F3FDE">
        <w:rPr>
          <w:rFonts w:ascii="Times New Roman" w:hAnsi="Times New Roman"/>
          <w:sz w:val="22"/>
          <w:szCs w:val="22"/>
        </w:rPr>
        <w:t xml:space="preserve">than those for </w:t>
      </w:r>
      <w:r w:rsidR="00E4322F" w:rsidRPr="0008272F">
        <w:rPr>
          <w:rFonts w:ascii="Times New Roman" w:hAnsi="Times New Roman"/>
          <w:sz w:val="22"/>
          <w:szCs w:val="22"/>
        </w:rPr>
        <w:t>Whites</w:t>
      </w:r>
      <w:r w:rsidR="006B6FBF">
        <w:rPr>
          <w:rFonts w:ascii="Times New Roman" w:hAnsi="Times New Roman"/>
          <w:sz w:val="22"/>
          <w:szCs w:val="22"/>
        </w:rPr>
        <w:t xml:space="preserve"> (</w:t>
      </w:r>
      <w:del w:id="1683" w:author="Jeremy Groves" w:date="2023-01-30T15:20:00Z">
        <w:r w:rsidR="006B6FBF" w:rsidDel="00FC1797">
          <w:rPr>
            <w:rFonts w:ascii="Times New Roman" w:hAnsi="Times New Roman"/>
            <w:sz w:val="22"/>
            <w:szCs w:val="22"/>
          </w:rPr>
          <w:delText>15 to</w:delText>
        </w:r>
      </w:del>
      <w:ins w:id="1684" w:author="Jeremy Groves" w:date="2023-01-30T15:20:00Z">
        <w:r w:rsidR="00FC1797">
          <w:rPr>
            <w:rFonts w:ascii="Times New Roman" w:hAnsi="Times New Roman"/>
            <w:sz w:val="22"/>
            <w:szCs w:val="22"/>
          </w:rPr>
          <w:t>around</w:t>
        </w:r>
      </w:ins>
      <w:r w:rsidR="006B6FBF">
        <w:rPr>
          <w:rFonts w:ascii="Times New Roman" w:hAnsi="Times New Roman"/>
          <w:sz w:val="22"/>
          <w:szCs w:val="22"/>
        </w:rPr>
        <w:t xml:space="preserve"> 20% longer)</w:t>
      </w:r>
      <w:r w:rsidR="000F3FDE">
        <w:rPr>
          <w:rFonts w:ascii="Times New Roman" w:hAnsi="Times New Roman"/>
          <w:sz w:val="22"/>
          <w:szCs w:val="22"/>
        </w:rPr>
        <w:t>,</w:t>
      </w:r>
      <w:r w:rsidR="00E4322F" w:rsidRPr="0008272F">
        <w:rPr>
          <w:rFonts w:ascii="Times New Roman" w:hAnsi="Times New Roman"/>
          <w:sz w:val="22"/>
          <w:szCs w:val="22"/>
        </w:rPr>
        <w:t xml:space="preserve"> while </w:t>
      </w:r>
      <w:del w:id="1685" w:author="Jeremy Groves" w:date="2023-01-30T15:20:00Z">
        <w:r w:rsidR="00603DC5" w:rsidDel="00FC1797">
          <w:rPr>
            <w:rFonts w:ascii="Times New Roman" w:hAnsi="Times New Roman"/>
            <w:sz w:val="22"/>
            <w:szCs w:val="22"/>
          </w:rPr>
          <w:delText xml:space="preserve">the difference in unemployment duration between </w:delText>
        </w:r>
      </w:del>
      <w:r w:rsidR="00E4322F" w:rsidRPr="0008272F">
        <w:rPr>
          <w:rFonts w:ascii="Times New Roman" w:hAnsi="Times New Roman"/>
          <w:sz w:val="22"/>
          <w:szCs w:val="22"/>
        </w:rPr>
        <w:t xml:space="preserve">Hispanic </w:t>
      </w:r>
      <w:r w:rsidR="00603DC5">
        <w:rPr>
          <w:rFonts w:ascii="Times New Roman" w:hAnsi="Times New Roman"/>
          <w:sz w:val="22"/>
          <w:szCs w:val="22"/>
        </w:rPr>
        <w:t xml:space="preserve">and White </w:t>
      </w:r>
      <w:r w:rsidR="000F3FDE">
        <w:rPr>
          <w:rFonts w:ascii="Times New Roman" w:hAnsi="Times New Roman"/>
          <w:sz w:val="22"/>
          <w:szCs w:val="22"/>
        </w:rPr>
        <w:t>respondent</w:t>
      </w:r>
      <w:ins w:id="1686" w:author="Jeremy Groves" w:date="2023-01-30T15:20:00Z">
        <w:r w:rsidR="00FC1797">
          <w:rPr>
            <w:rFonts w:ascii="Times New Roman" w:hAnsi="Times New Roman"/>
            <w:sz w:val="22"/>
            <w:szCs w:val="22"/>
          </w:rPr>
          <w:t xml:space="preserve"> spell lengths are not statically different.</w:t>
        </w:r>
      </w:ins>
      <w:ins w:id="1687" w:author="Jeremy Groves" w:date="2023-01-30T15:22:00Z">
        <w:r w:rsidR="00FC1797">
          <w:rPr>
            <w:rFonts w:ascii="Times New Roman" w:hAnsi="Times New Roman"/>
            <w:sz w:val="22"/>
            <w:szCs w:val="22"/>
          </w:rPr>
          <w:t xml:space="preserve"> Those with a higher family </w:t>
        </w:r>
      </w:ins>
      <w:ins w:id="1688" w:author="Jeremy Groves" w:date="2023-01-30T15:24:00Z">
        <w:r w:rsidR="00FC1797">
          <w:rPr>
            <w:rFonts w:ascii="Times New Roman" w:hAnsi="Times New Roman"/>
            <w:sz w:val="22"/>
            <w:szCs w:val="22"/>
          </w:rPr>
          <w:t>income or a hig</w:t>
        </w:r>
      </w:ins>
      <w:ins w:id="1689" w:author="Jeremy Groves" w:date="2023-01-30T15:28:00Z">
        <w:r w:rsidR="00334EAF">
          <w:rPr>
            <w:rFonts w:ascii="Times New Roman" w:hAnsi="Times New Roman"/>
            <w:sz w:val="22"/>
            <w:szCs w:val="22"/>
          </w:rPr>
          <w:t>her</w:t>
        </w:r>
      </w:ins>
      <w:ins w:id="1690" w:author="Jeremy Groves" w:date="2023-01-30T15:24:00Z">
        <w:r w:rsidR="00FC1797">
          <w:rPr>
            <w:rFonts w:ascii="Times New Roman" w:hAnsi="Times New Roman"/>
            <w:sz w:val="22"/>
            <w:szCs w:val="22"/>
          </w:rPr>
          <w:t xml:space="preserve"> test score </w:t>
        </w:r>
      </w:ins>
      <w:ins w:id="1691" w:author="Jeremy Groves" w:date="2023-01-30T15:28:00Z">
        <w:r w:rsidR="00334EAF">
          <w:rPr>
            <w:rFonts w:ascii="Times New Roman" w:hAnsi="Times New Roman"/>
            <w:sz w:val="22"/>
            <w:szCs w:val="22"/>
          </w:rPr>
          <w:t>experience</w:t>
        </w:r>
      </w:ins>
      <w:ins w:id="1692" w:author="Jeremy Groves" w:date="2023-01-30T15:22:00Z">
        <w:r w:rsidR="00FC1797">
          <w:rPr>
            <w:rFonts w:ascii="Times New Roman" w:hAnsi="Times New Roman"/>
            <w:sz w:val="22"/>
            <w:szCs w:val="22"/>
          </w:rPr>
          <w:t xml:space="preserve"> a slight decrease in spell duration while </w:t>
        </w:r>
      </w:ins>
      <w:ins w:id="1693" w:author="Jeremy Groves" w:date="2023-01-30T15:23:00Z">
        <w:r w:rsidR="00FC1797">
          <w:rPr>
            <w:rFonts w:ascii="Times New Roman" w:hAnsi="Times New Roman"/>
            <w:sz w:val="22"/>
            <w:szCs w:val="22"/>
          </w:rPr>
          <w:t xml:space="preserve">those </w:t>
        </w:r>
      </w:ins>
      <w:ins w:id="1694" w:author="Jeremy Groves" w:date="2023-01-30T15:28:00Z">
        <w:r w:rsidR="00334EAF">
          <w:rPr>
            <w:rFonts w:ascii="Times New Roman" w:hAnsi="Times New Roman"/>
            <w:sz w:val="22"/>
            <w:szCs w:val="22"/>
          </w:rPr>
          <w:t>with a</w:t>
        </w:r>
      </w:ins>
      <w:ins w:id="1695" w:author="Jeremy Groves" w:date="2023-01-30T15:23:00Z">
        <w:r w:rsidR="00FC1797">
          <w:rPr>
            <w:rFonts w:ascii="Times New Roman" w:hAnsi="Times New Roman"/>
            <w:sz w:val="22"/>
            <w:szCs w:val="22"/>
          </w:rPr>
          <w:t xml:space="preserve">n education including a high school degree or higher see significantly larger decreases in spell duration of between 10 to 20% compared to those with no high school degree. </w:t>
        </w:r>
      </w:ins>
    </w:p>
    <w:p w14:paraId="245C65C6" w14:textId="733815A5" w:rsidR="00FC1797" w:rsidRDefault="00FC1797" w:rsidP="003330FB">
      <w:pPr>
        <w:tabs>
          <w:tab w:val="left" w:pos="432"/>
        </w:tabs>
        <w:spacing w:line="480" w:lineRule="auto"/>
        <w:rPr>
          <w:ins w:id="1696" w:author="Jeremy Groves" w:date="2023-01-30T15:22:00Z"/>
          <w:rFonts w:ascii="Times New Roman" w:hAnsi="Times New Roman"/>
          <w:sz w:val="22"/>
          <w:szCs w:val="22"/>
        </w:rPr>
      </w:pPr>
      <w:ins w:id="1697" w:author="Jeremy Groves" w:date="2023-01-30T15:24:00Z">
        <w:r>
          <w:rPr>
            <w:rFonts w:ascii="Times New Roman" w:hAnsi="Times New Roman"/>
            <w:sz w:val="22"/>
            <w:szCs w:val="22"/>
          </w:rPr>
          <w:tab/>
          <w:t xml:space="preserve">Respondents in the North Central, </w:t>
        </w:r>
      </w:ins>
      <w:ins w:id="1698" w:author="Jeremy Groves" w:date="2023-01-30T15:27:00Z">
        <w:r w:rsidR="00334EAF">
          <w:rPr>
            <w:rFonts w:ascii="Times New Roman" w:hAnsi="Times New Roman"/>
            <w:sz w:val="22"/>
            <w:szCs w:val="22"/>
          </w:rPr>
          <w:t>Northeastern</w:t>
        </w:r>
      </w:ins>
      <w:ins w:id="1699" w:author="Jeremy Groves" w:date="2023-01-30T15:24:00Z">
        <w:r>
          <w:rPr>
            <w:rFonts w:ascii="Times New Roman" w:hAnsi="Times New Roman"/>
            <w:sz w:val="22"/>
            <w:szCs w:val="22"/>
          </w:rPr>
          <w:t xml:space="preserve">, and South Census regions see longer durations than those </w:t>
        </w:r>
      </w:ins>
      <w:ins w:id="1700" w:author="Jeremy Groves" w:date="2023-01-30T15:25:00Z">
        <w:r>
          <w:rPr>
            <w:rFonts w:ascii="Times New Roman" w:hAnsi="Times New Roman"/>
            <w:sz w:val="22"/>
            <w:szCs w:val="22"/>
          </w:rPr>
          <w:t>in the West region</w:t>
        </w:r>
        <w:r w:rsidR="00334EAF">
          <w:rPr>
            <w:rFonts w:ascii="Times New Roman" w:hAnsi="Times New Roman"/>
            <w:sz w:val="22"/>
            <w:szCs w:val="22"/>
          </w:rPr>
          <w:t xml:space="preserve"> with the longest being see in the </w:t>
        </w:r>
      </w:ins>
      <w:ins w:id="1701" w:author="Jeremy Groves" w:date="2023-01-30T15:27:00Z">
        <w:r w:rsidR="00334EAF">
          <w:rPr>
            <w:rFonts w:ascii="Times New Roman" w:hAnsi="Times New Roman"/>
            <w:sz w:val="22"/>
            <w:szCs w:val="22"/>
          </w:rPr>
          <w:t>Northeast</w:t>
        </w:r>
      </w:ins>
      <w:ins w:id="1702" w:author="Jeremy Groves" w:date="2023-01-30T15:25:00Z">
        <w:r w:rsidR="00334EAF">
          <w:rPr>
            <w:rFonts w:ascii="Times New Roman" w:hAnsi="Times New Roman"/>
            <w:sz w:val="22"/>
            <w:szCs w:val="22"/>
          </w:rPr>
          <w:t xml:space="preserve"> and, as one would expect, higher regional unemployment rates lead to longer unemployment spell durations. The remaining </w:t>
        </w:r>
      </w:ins>
      <w:ins w:id="1703" w:author="Jeremy Groves" w:date="2023-01-30T15:27:00Z">
        <w:r w:rsidR="00334EAF">
          <w:rPr>
            <w:rFonts w:ascii="Times New Roman" w:hAnsi="Times New Roman"/>
            <w:sz w:val="22"/>
            <w:szCs w:val="22"/>
          </w:rPr>
          <w:t>coefficients</w:t>
        </w:r>
      </w:ins>
      <w:ins w:id="1704" w:author="Jeremy Groves" w:date="2023-01-30T15:25:00Z">
        <w:r w:rsidR="00334EAF">
          <w:rPr>
            <w:rFonts w:ascii="Times New Roman" w:hAnsi="Times New Roman"/>
            <w:sz w:val="22"/>
            <w:szCs w:val="22"/>
          </w:rPr>
          <w:t xml:space="preserve"> </w:t>
        </w:r>
      </w:ins>
      <w:ins w:id="1705" w:author="Jeremy Groves" w:date="2023-01-30T15:26:00Z">
        <w:r w:rsidR="00334EAF">
          <w:rPr>
            <w:rFonts w:ascii="Times New Roman" w:hAnsi="Times New Roman"/>
            <w:sz w:val="22"/>
            <w:szCs w:val="22"/>
          </w:rPr>
          <w:t xml:space="preserve">show little to no statistical significance including measure of what the </w:t>
        </w:r>
      </w:ins>
      <w:ins w:id="1706" w:author="Jeremy Groves" w:date="2023-01-30T15:27:00Z">
        <w:r w:rsidR="00334EAF">
          <w:rPr>
            <w:rFonts w:ascii="Times New Roman" w:hAnsi="Times New Roman"/>
            <w:sz w:val="22"/>
            <w:szCs w:val="22"/>
          </w:rPr>
          <w:t>respondent</w:t>
        </w:r>
      </w:ins>
      <w:ins w:id="1707" w:author="Jeremy Groves" w:date="2023-01-30T15:26:00Z">
        <w:r w:rsidR="00334EAF">
          <w:rPr>
            <w:rFonts w:ascii="Times New Roman" w:hAnsi="Times New Roman"/>
            <w:sz w:val="22"/>
            <w:szCs w:val="22"/>
          </w:rPr>
          <w:t xml:space="preserve"> plans to do about their weight, how many search tools they utilized during the spell, the reason for the start of the spell (after industry and occupation effects are added</w:t>
        </w:r>
      </w:ins>
      <w:ins w:id="1708" w:author="Jeremy Groves" w:date="2023-01-30T15:27:00Z">
        <w:r w:rsidR="00334EAF">
          <w:rPr>
            <w:rFonts w:ascii="Times New Roman" w:hAnsi="Times New Roman"/>
            <w:sz w:val="22"/>
            <w:szCs w:val="22"/>
          </w:rPr>
          <w:t>) or</w:t>
        </w:r>
      </w:ins>
      <w:ins w:id="1709" w:author="Jeremy Groves" w:date="2023-01-30T15:26:00Z">
        <w:r w:rsidR="00334EAF">
          <w:rPr>
            <w:rFonts w:ascii="Times New Roman" w:hAnsi="Times New Roman"/>
            <w:sz w:val="22"/>
            <w:szCs w:val="22"/>
          </w:rPr>
          <w:t xml:space="preserve"> </w:t>
        </w:r>
      </w:ins>
      <w:ins w:id="1710" w:author="Jeremy Groves" w:date="2023-01-30T15:27:00Z">
        <w:r w:rsidR="00334EAF">
          <w:rPr>
            <w:rFonts w:ascii="Times New Roman" w:hAnsi="Times New Roman"/>
            <w:sz w:val="22"/>
            <w:szCs w:val="22"/>
          </w:rPr>
          <w:t xml:space="preserve">leaving a job with </w:t>
        </w:r>
      </w:ins>
      <w:ins w:id="1711" w:author="Jeremy Groves" w:date="2023-01-30T15:26:00Z">
        <w:r w:rsidR="00334EAF">
          <w:rPr>
            <w:rFonts w:ascii="Times New Roman" w:hAnsi="Times New Roman"/>
            <w:sz w:val="22"/>
            <w:szCs w:val="22"/>
          </w:rPr>
          <w:t xml:space="preserve">union </w:t>
        </w:r>
      </w:ins>
      <w:ins w:id="1712" w:author="Jeremy Groves" w:date="2023-01-30T15:27:00Z">
        <w:r w:rsidR="00334EAF">
          <w:rPr>
            <w:rFonts w:ascii="Times New Roman" w:hAnsi="Times New Roman"/>
            <w:sz w:val="22"/>
            <w:szCs w:val="22"/>
          </w:rPr>
          <w:t>representation.</w:t>
        </w:r>
      </w:ins>
    </w:p>
    <w:p w14:paraId="04189235" w14:textId="5F37E8AF" w:rsidR="00265C73" w:rsidDel="00334EAF" w:rsidRDefault="000F3FDE" w:rsidP="003330FB">
      <w:pPr>
        <w:tabs>
          <w:tab w:val="left" w:pos="432"/>
        </w:tabs>
        <w:spacing w:line="480" w:lineRule="auto"/>
        <w:rPr>
          <w:del w:id="1713" w:author="Jeremy Groves" w:date="2023-01-30T15:27:00Z"/>
          <w:rFonts w:ascii="Times New Roman" w:hAnsi="Times New Roman"/>
          <w:sz w:val="22"/>
          <w:szCs w:val="22"/>
        </w:rPr>
      </w:pPr>
      <w:del w:id="1714" w:author="Jeremy Groves" w:date="2023-01-30T15:20:00Z">
        <w:r w:rsidDel="00FC1797">
          <w:rPr>
            <w:rFonts w:ascii="Times New Roman" w:hAnsi="Times New Roman"/>
            <w:sz w:val="22"/>
            <w:szCs w:val="22"/>
          </w:rPr>
          <w:delText xml:space="preserve">s </w:delText>
        </w:r>
        <w:r w:rsidR="00603DC5" w:rsidDel="00FC1797">
          <w:rPr>
            <w:rFonts w:ascii="Times New Roman" w:hAnsi="Times New Roman"/>
            <w:sz w:val="22"/>
            <w:szCs w:val="22"/>
          </w:rPr>
          <w:delText>is</w:delText>
        </w:r>
        <w:r w:rsidDel="00FC1797">
          <w:rPr>
            <w:rFonts w:ascii="Times New Roman" w:hAnsi="Times New Roman"/>
            <w:sz w:val="22"/>
            <w:szCs w:val="22"/>
          </w:rPr>
          <w:delText xml:space="preserve"> not </w:delText>
        </w:r>
        <w:r w:rsidR="00E4322F" w:rsidRPr="0008272F" w:rsidDel="00FC1797">
          <w:rPr>
            <w:rFonts w:ascii="Times New Roman" w:hAnsi="Times New Roman"/>
            <w:sz w:val="22"/>
            <w:szCs w:val="22"/>
          </w:rPr>
          <w:delText xml:space="preserve">statistically significant. </w:delText>
        </w:r>
      </w:del>
      <w:del w:id="1715" w:author="Jeremy Groves" w:date="2023-01-30T15:27:00Z">
        <w:r w:rsidR="00265C73" w:rsidDel="00334EAF">
          <w:rPr>
            <w:rFonts w:ascii="Times New Roman" w:hAnsi="Times New Roman"/>
            <w:sz w:val="22"/>
            <w:szCs w:val="22"/>
          </w:rPr>
          <w:delText>Being married,</w:delText>
        </w:r>
      </w:del>
      <w:del w:id="1716" w:author="Jeremy Groves" w:date="2023-01-30T15:21:00Z">
        <w:r w:rsidR="00265C73" w:rsidDel="00FC1797">
          <w:rPr>
            <w:rFonts w:ascii="Times New Roman" w:hAnsi="Times New Roman"/>
            <w:sz w:val="22"/>
            <w:szCs w:val="22"/>
          </w:rPr>
          <w:delText xml:space="preserve"> h</w:delText>
        </w:r>
        <w:r w:rsidR="00E4322F" w:rsidRPr="0008272F" w:rsidDel="00FC1797">
          <w:rPr>
            <w:rFonts w:ascii="Times New Roman" w:hAnsi="Times New Roman"/>
            <w:sz w:val="22"/>
            <w:szCs w:val="22"/>
          </w:rPr>
          <w:delText>aving a higher gross family income</w:delText>
        </w:r>
        <w:r w:rsidDel="00FC1797">
          <w:rPr>
            <w:rFonts w:ascii="Times New Roman" w:hAnsi="Times New Roman"/>
            <w:sz w:val="22"/>
            <w:szCs w:val="22"/>
          </w:rPr>
          <w:delText xml:space="preserve">, greater </w:delText>
        </w:r>
        <w:r w:rsidR="00E4322F" w:rsidRPr="0008272F" w:rsidDel="00FC1797">
          <w:rPr>
            <w:rFonts w:ascii="Times New Roman" w:hAnsi="Times New Roman"/>
            <w:sz w:val="22"/>
            <w:szCs w:val="22"/>
          </w:rPr>
          <w:delText>education</w:delText>
        </w:r>
        <w:r w:rsidDel="00FC1797">
          <w:rPr>
            <w:rFonts w:ascii="Times New Roman" w:hAnsi="Times New Roman"/>
            <w:sz w:val="22"/>
            <w:szCs w:val="22"/>
          </w:rPr>
          <w:delText>al attainment</w:delText>
        </w:r>
        <w:r w:rsidR="00265C73" w:rsidDel="00FC1797">
          <w:rPr>
            <w:rFonts w:ascii="Times New Roman" w:hAnsi="Times New Roman"/>
            <w:sz w:val="22"/>
            <w:szCs w:val="22"/>
          </w:rPr>
          <w:delText xml:space="preserve"> (compared to no high school diploma)</w:delText>
        </w:r>
        <w:r w:rsidDel="00FC1797">
          <w:rPr>
            <w:rFonts w:ascii="Times New Roman" w:hAnsi="Times New Roman"/>
            <w:sz w:val="22"/>
            <w:szCs w:val="22"/>
          </w:rPr>
          <w:delText xml:space="preserve">, </w:delText>
        </w:r>
        <w:r w:rsidR="00111025" w:rsidRPr="0008272F" w:rsidDel="00FC1797">
          <w:rPr>
            <w:rFonts w:ascii="Times New Roman" w:hAnsi="Times New Roman"/>
            <w:sz w:val="22"/>
            <w:szCs w:val="22"/>
          </w:rPr>
          <w:delText>higher cognitive skills</w:delText>
        </w:r>
        <w:r w:rsidR="006B6FBF" w:rsidDel="00FC1797">
          <w:rPr>
            <w:rFonts w:ascii="Times New Roman" w:hAnsi="Times New Roman"/>
            <w:sz w:val="22"/>
            <w:szCs w:val="22"/>
          </w:rPr>
          <w:delText xml:space="preserve">, and </w:delText>
        </w:r>
        <w:r w:rsidR="00016331" w:rsidDel="00FC1797">
          <w:rPr>
            <w:rFonts w:ascii="Times New Roman" w:hAnsi="Times New Roman"/>
            <w:sz w:val="22"/>
            <w:szCs w:val="22"/>
          </w:rPr>
          <w:delText>more years of experience prior to the start of the spell</w:delText>
        </w:r>
        <w:r w:rsidR="00111025" w:rsidRPr="0008272F" w:rsidDel="00FC1797">
          <w:rPr>
            <w:rFonts w:ascii="Times New Roman" w:hAnsi="Times New Roman"/>
            <w:sz w:val="22"/>
            <w:szCs w:val="22"/>
          </w:rPr>
          <w:delText xml:space="preserve"> </w:delText>
        </w:r>
        <w:r w:rsidR="00E4322F" w:rsidRPr="0008272F" w:rsidDel="00FC1797">
          <w:rPr>
            <w:rFonts w:ascii="Times New Roman" w:hAnsi="Times New Roman"/>
            <w:sz w:val="22"/>
            <w:szCs w:val="22"/>
          </w:rPr>
          <w:delText>all shorten the duration of an unemployment spell</w:delText>
        </w:r>
        <w:r w:rsidR="006B6FBF" w:rsidDel="00FC1797">
          <w:rPr>
            <w:rFonts w:ascii="Times New Roman" w:hAnsi="Times New Roman"/>
            <w:sz w:val="22"/>
            <w:szCs w:val="22"/>
          </w:rPr>
          <w:delText xml:space="preserve"> by various degrees</w:delText>
        </w:r>
      </w:del>
      <w:del w:id="1717" w:author="Jeremy Groves" w:date="2023-01-30T15:27:00Z">
        <w:r w:rsidR="00E4322F" w:rsidRPr="0008272F" w:rsidDel="00334EAF">
          <w:rPr>
            <w:rFonts w:ascii="Times New Roman" w:hAnsi="Times New Roman"/>
            <w:sz w:val="22"/>
            <w:szCs w:val="22"/>
          </w:rPr>
          <w:delText xml:space="preserve">. </w:delText>
        </w:r>
        <w:r w:rsidR="00016331" w:rsidDel="00334EAF">
          <w:rPr>
            <w:rFonts w:ascii="Times New Roman" w:hAnsi="Times New Roman"/>
            <w:sz w:val="22"/>
            <w:szCs w:val="22"/>
          </w:rPr>
          <w:delText>R</w:delText>
        </w:r>
        <w:r w:rsidR="00265C73" w:rsidDel="00334EAF">
          <w:rPr>
            <w:rFonts w:ascii="Times New Roman" w:hAnsi="Times New Roman"/>
            <w:sz w:val="22"/>
            <w:szCs w:val="22"/>
          </w:rPr>
          <w:delText xml:space="preserve">esiding in </w:delText>
        </w:r>
        <w:r w:rsidR="00016331" w:rsidDel="00334EAF">
          <w:rPr>
            <w:rFonts w:ascii="Times New Roman" w:hAnsi="Times New Roman"/>
            <w:sz w:val="22"/>
            <w:szCs w:val="22"/>
          </w:rPr>
          <w:delText xml:space="preserve">the North Central region increases the duration by about 6% compared to those in the West region and residing in the Northeast region increases the duration of an unemployment spell by about 12% compared to the West region. The remaining controls including the presence of children under the age of 6, the household size and the self-reported measure of health all have no statistically significant effect. </w:delText>
        </w:r>
        <w:r w:rsidR="00265C73" w:rsidDel="00334EAF">
          <w:rPr>
            <w:rFonts w:ascii="Times New Roman" w:hAnsi="Times New Roman"/>
            <w:sz w:val="22"/>
            <w:szCs w:val="22"/>
          </w:rPr>
          <w:delText xml:space="preserve"> </w:delText>
        </w:r>
      </w:del>
    </w:p>
    <w:p w14:paraId="46A6219E" w14:textId="2842711B" w:rsidR="00016331" w:rsidDel="00334EAF" w:rsidRDefault="00016331" w:rsidP="003330FB">
      <w:pPr>
        <w:tabs>
          <w:tab w:val="left" w:pos="432"/>
        </w:tabs>
        <w:spacing w:line="480" w:lineRule="auto"/>
        <w:rPr>
          <w:del w:id="1718" w:author="Jeremy Groves" w:date="2023-01-30T15:27:00Z"/>
          <w:rFonts w:ascii="Times New Roman" w:hAnsi="Times New Roman"/>
          <w:sz w:val="22"/>
          <w:szCs w:val="22"/>
        </w:rPr>
      </w:pPr>
      <w:del w:id="1719" w:author="Jeremy Groves" w:date="2023-01-30T15:27:00Z">
        <w:r w:rsidDel="00334EAF">
          <w:rPr>
            <w:rFonts w:ascii="Times New Roman" w:hAnsi="Times New Roman"/>
            <w:sz w:val="22"/>
            <w:szCs w:val="22"/>
          </w:rPr>
          <w:tab/>
          <w:delText>The controls added in column (3)</w:delText>
        </w:r>
        <w:r w:rsidR="007107D3" w:rsidDel="00334EAF">
          <w:rPr>
            <w:rFonts w:ascii="Times New Roman" w:hAnsi="Times New Roman"/>
            <w:sz w:val="22"/>
            <w:szCs w:val="22"/>
          </w:rPr>
          <w:delText xml:space="preserve"> only slightly impact the existing controls with the impact of age getting smaller and married losing significance. The largest impact on existing controls come in the regional controls </w:delText>
        </w:r>
        <w:r w:rsidR="0001227D" w:rsidDel="00334EAF">
          <w:rPr>
            <w:rFonts w:ascii="Times New Roman" w:hAnsi="Times New Roman"/>
            <w:sz w:val="22"/>
            <w:szCs w:val="22"/>
          </w:rPr>
          <w:delText>w</w:delText>
        </w:r>
        <w:r w:rsidR="007107D3" w:rsidDel="00334EAF">
          <w:rPr>
            <w:rFonts w:ascii="Times New Roman" w:hAnsi="Times New Roman"/>
            <w:sz w:val="22"/>
            <w:szCs w:val="22"/>
          </w:rPr>
          <w:delText xml:space="preserve">here durations in the North Central and Northeastern regions increase in magnitude and those residing in the Southern region now see a statistically significant increase in unemployment spell of about 8%. The impact from the added controls mostly follow expectations as a higher unemployment rate leads to a higher unemployment duration as do cases where the spell is started by either forced separation, a job ending, or even the respondent quitting with the latter leading to the smallest impact of the three. The fact that more search methods </w:delText>
        </w:r>
        <w:r w:rsidR="00506E29" w:rsidDel="00334EAF">
          <w:rPr>
            <w:rFonts w:ascii="Times New Roman" w:hAnsi="Times New Roman"/>
            <w:sz w:val="22"/>
            <w:szCs w:val="22"/>
          </w:rPr>
          <w:delText>increase</w:delText>
        </w:r>
        <w:r w:rsidR="007107D3" w:rsidDel="00334EAF">
          <w:rPr>
            <w:rFonts w:ascii="Times New Roman" w:hAnsi="Times New Roman"/>
            <w:sz w:val="22"/>
            <w:szCs w:val="22"/>
          </w:rPr>
          <w:delText xml:space="preserve"> the duration of unemployment is not surprising if one recalls that this value is reported either after the spell has ended or the respondent is interviewed during an existing spell so the estimate is likely measuring the idea that as an unemployment spell lasts longer, additional search methods will be employed. Adding union membership and occupation and industry fixed effects in column (4) only slightly lowers the magnitude of</w:delText>
        </w:r>
        <w:r w:rsidR="00506E29" w:rsidDel="00334EAF">
          <w:rPr>
            <w:rFonts w:ascii="Times New Roman" w:hAnsi="Times New Roman"/>
            <w:sz w:val="22"/>
            <w:szCs w:val="22"/>
          </w:rPr>
          <w:delText xml:space="preserve"> the impact of the obese BMI classification and only impacts the magnitudes of the separation measures and causes tenure to become very small and statistically insignificant. The last row of information in Table 3 indicates that the standard deviation of the individual specific intercept terms only changes slightly with the addition of more controls.</w:delText>
        </w:r>
      </w:del>
    </w:p>
    <w:p w14:paraId="5FB4D4FD" w14:textId="6AF0EA4E" w:rsidR="00003FFB" w:rsidRPr="00301CC5" w:rsidRDefault="00003FFB" w:rsidP="00003FFB">
      <w:pPr>
        <w:tabs>
          <w:tab w:val="left" w:pos="432"/>
        </w:tabs>
        <w:spacing w:line="480" w:lineRule="auto"/>
        <w:rPr>
          <w:rFonts w:ascii="Times New Roman" w:hAnsi="Times New Roman"/>
          <w:b/>
          <w:bCs/>
          <w:sz w:val="22"/>
          <w:szCs w:val="22"/>
        </w:rPr>
      </w:pPr>
      <w:r w:rsidRPr="00301CC5">
        <w:rPr>
          <w:rFonts w:ascii="Times New Roman" w:hAnsi="Times New Roman"/>
          <w:b/>
          <w:bCs/>
          <w:sz w:val="22"/>
          <w:szCs w:val="22"/>
        </w:rPr>
        <w:t xml:space="preserve">6.3 Analysis </w:t>
      </w:r>
      <w:r w:rsidR="00301CC5">
        <w:rPr>
          <w:rFonts w:ascii="Times New Roman" w:hAnsi="Times New Roman"/>
          <w:b/>
          <w:bCs/>
          <w:sz w:val="22"/>
          <w:szCs w:val="22"/>
        </w:rPr>
        <w:t>of Subgroup Effects</w:t>
      </w:r>
    </w:p>
    <w:p w14:paraId="5A083C9F" w14:textId="6995531A" w:rsidR="00CA055B" w:rsidRDefault="0001227D" w:rsidP="00E378BC">
      <w:pPr>
        <w:tabs>
          <w:tab w:val="left" w:pos="432"/>
        </w:tabs>
        <w:spacing w:line="480" w:lineRule="auto"/>
        <w:rPr>
          <w:rFonts w:ascii="Times New Roman" w:hAnsi="Times New Roman"/>
          <w:sz w:val="22"/>
          <w:szCs w:val="22"/>
        </w:rPr>
      </w:pPr>
      <w:r>
        <w:rPr>
          <w:rFonts w:ascii="Times New Roman" w:hAnsi="Times New Roman"/>
          <w:sz w:val="22"/>
          <w:szCs w:val="22"/>
        </w:rPr>
        <w:tab/>
        <w:t>I</w:t>
      </w:r>
      <w:r w:rsidR="00506E29">
        <w:rPr>
          <w:rFonts w:ascii="Times New Roman" w:hAnsi="Times New Roman"/>
          <w:sz w:val="22"/>
          <w:szCs w:val="22"/>
        </w:rPr>
        <w:t xml:space="preserve">t is well known that men and women have different labor market experiences and that the race of the respondent may </w:t>
      </w:r>
      <w:r>
        <w:rPr>
          <w:rFonts w:ascii="Times New Roman" w:hAnsi="Times New Roman"/>
          <w:sz w:val="22"/>
          <w:szCs w:val="22"/>
        </w:rPr>
        <w:t>also contribute to different experiences. T</w:t>
      </w:r>
      <w:r w:rsidR="001023AE">
        <w:rPr>
          <w:rFonts w:ascii="Times New Roman" w:hAnsi="Times New Roman"/>
          <w:sz w:val="22"/>
          <w:szCs w:val="22"/>
        </w:rPr>
        <w:t xml:space="preserve">able 4 shows the </w:t>
      </w:r>
      <w:r w:rsidR="00301CC5">
        <w:rPr>
          <w:rFonts w:ascii="Times New Roman" w:hAnsi="Times New Roman"/>
          <w:sz w:val="22"/>
          <w:szCs w:val="22"/>
        </w:rPr>
        <w:t>e</w:t>
      </w:r>
      <w:r w:rsidR="00506E29">
        <w:rPr>
          <w:rFonts w:ascii="Times New Roman" w:hAnsi="Times New Roman"/>
          <w:sz w:val="22"/>
          <w:szCs w:val="22"/>
        </w:rPr>
        <w:t>stimates f</w:t>
      </w:r>
      <w:r w:rsidR="00301CC5">
        <w:rPr>
          <w:rFonts w:ascii="Times New Roman" w:hAnsi="Times New Roman"/>
          <w:sz w:val="22"/>
          <w:szCs w:val="22"/>
        </w:rPr>
        <w:t xml:space="preserve">or </w:t>
      </w:r>
      <w:r w:rsidR="00506E29">
        <w:rPr>
          <w:rFonts w:ascii="Times New Roman" w:hAnsi="Times New Roman"/>
          <w:sz w:val="22"/>
          <w:szCs w:val="22"/>
        </w:rPr>
        <w:t xml:space="preserve">model estimated on sub-samples of women and men separately with interactions between the BMI classification and race. In all cases the models are estimated assuming frailty across individuals and include the full set of controls including occupation and industry fixed effects. </w:t>
      </w:r>
      <w:r>
        <w:rPr>
          <w:rFonts w:ascii="Times New Roman" w:hAnsi="Times New Roman"/>
          <w:sz w:val="22"/>
          <w:szCs w:val="22"/>
        </w:rPr>
        <w:t xml:space="preserve">Furthermore, the use of the subsamples and variable interactions do not significantly alter the distribution of the individual specific effects as indicated by the variable coefficient standard deviation. </w:t>
      </w:r>
    </w:p>
    <w:p w14:paraId="6373E323" w14:textId="1D59F8F4" w:rsidR="00506E29" w:rsidRDefault="00506E29" w:rsidP="00506E29">
      <w:pPr>
        <w:tabs>
          <w:tab w:val="left" w:pos="432"/>
        </w:tabs>
        <w:spacing w:line="480" w:lineRule="auto"/>
        <w:jc w:val="center"/>
        <w:rPr>
          <w:rFonts w:ascii="Times New Roman" w:hAnsi="Times New Roman"/>
          <w:sz w:val="22"/>
          <w:szCs w:val="22"/>
        </w:rPr>
      </w:pPr>
      <w:r>
        <w:rPr>
          <w:rFonts w:ascii="Times New Roman" w:hAnsi="Times New Roman"/>
          <w:sz w:val="22"/>
          <w:szCs w:val="22"/>
        </w:rPr>
        <w:t>[Insert Table 4]</w:t>
      </w:r>
    </w:p>
    <w:p w14:paraId="08D3A3F0" w14:textId="66D7D2A1" w:rsidR="00455364" w:rsidRDefault="001023AE" w:rsidP="00E378BC">
      <w:pPr>
        <w:tabs>
          <w:tab w:val="left" w:pos="432"/>
        </w:tabs>
        <w:spacing w:line="480" w:lineRule="auto"/>
        <w:rPr>
          <w:rFonts w:ascii="Times New Roman" w:hAnsi="Times New Roman"/>
          <w:sz w:val="22"/>
          <w:szCs w:val="22"/>
        </w:rPr>
      </w:pPr>
      <w:r>
        <w:rPr>
          <w:rFonts w:ascii="Times New Roman" w:hAnsi="Times New Roman"/>
          <w:sz w:val="22"/>
          <w:szCs w:val="22"/>
        </w:rPr>
        <w:tab/>
        <w:t xml:space="preserve">The first columns show that, all else equal, women classified as </w:t>
      </w:r>
      <w:del w:id="1720" w:author="Jeremy Groves" w:date="2023-01-30T17:08:00Z">
        <w:r w:rsidDel="00826CBA">
          <w:rPr>
            <w:rFonts w:ascii="Times New Roman" w:hAnsi="Times New Roman"/>
            <w:sz w:val="22"/>
            <w:szCs w:val="22"/>
          </w:rPr>
          <w:delText xml:space="preserve">overweight </w:delText>
        </w:r>
      </w:del>
      <w:ins w:id="1721" w:author="Jeremy Groves" w:date="2023-01-30T17:08:00Z">
        <w:r w:rsidR="00826CBA">
          <w:rPr>
            <w:rFonts w:ascii="Times New Roman" w:hAnsi="Times New Roman"/>
            <w:sz w:val="22"/>
            <w:szCs w:val="22"/>
          </w:rPr>
          <w:t>underweight</w:t>
        </w:r>
        <w:r w:rsidR="00826CBA">
          <w:rPr>
            <w:rFonts w:ascii="Times New Roman" w:hAnsi="Times New Roman"/>
            <w:sz w:val="22"/>
            <w:szCs w:val="22"/>
          </w:rPr>
          <w:t xml:space="preserve"> </w:t>
        </w:r>
      </w:ins>
      <w:ins w:id="1722" w:author="Jeremy Groves" w:date="2023-01-30T17:13:00Z">
        <w:r w:rsidR="00826CBA">
          <w:rPr>
            <w:rFonts w:ascii="Times New Roman" w:hAnsi="Times New Roman"/>
            <w:sz w:val="22"/>
            <w:szCs w:val="22"/>
          </w:rPr>
          <w:t xml:space="preserve">or </w:t>
        </w:r>
      </w:ins>
      <w:ins w:id="1723" w:author="Jeremy Groves" w:date="2023-01-30T17:14:00Z">
        <w:r w:rsidR="00826CBA">
          <w:rPr>
            <w:rFonts w:ascii="Times New Roman" w:hAnsi="Times New Roman"/>
            <w:sz w:val="22"/>
            <w:szCs w:val="22"/>
          </w:rPr>
          <w:t xml:space="preserve">overweight </w:t>
        </w:r>
      </w:ins>
      <w:r>
        <w:rPr>
          <w:rFonts w:ascii="Times New Roman" w:hAnsi="Times New Roman"/>
          <w:sz w:val="22"/>
          <w:szCs w:val="22"/>
        </w:rPr>
        <w:t>see no statistical difference in their unemployment spell duration compared to women classified as normal weight</w:t>
      </w:r>
      <w:ins w:id="1724" w:author="Jeremy Groves" w:date="2023-01-30T17:14:00Z">
        <w:r w:rsidR="00826CBA">
          <w:rPr>
            <w:rFonts w:ascii="Times New Roman" w:hAnsi="Times New Roman"/>
            <w:sz w:val="22"/>
            <w:szCs w:val="22"/>
          </w:rPr>
          <w:t>; however, the sign on the impact for women that are underweight is positive, indicating a shorter duration, while the sign is negative for those overweight</w:t>
        </w:r>
      </w:ins>
      <w:ins w:id="1725" w:author="Jeremy Groves" w:date="2023-01-30T17:13:00Z">
        <w:r w:rsidR="00826CBA">
          <w:rPr>
            <w:rFonts w:ascii="Times New Roman" w:hAnsi="Times New Roman"/>
            <w:sz w:val="22"/>
            <w:szCs w:val="22"/>
          </w:rPr>
          <w:t xml:space="preserve">. </w:t>
        </w:r>
      </w:ins>
      <w:del w:id="1726" w:author="Jeremy Groves" w:date="2023-01-30T17:13:00Z">
        <w:r w:rsidDel="00826CBA">
          <w:rPr>
            <w:rFonts w:ascii="Times New Roman" w:hAnsi="Times New Roman"/>
            <w:sz w:val="22"/>
            <w:szCs w:val="22"/>
          </w:rPr>
          <w:delText xml:space="preserve">. </w:delText>
        </w:r>
      </w:del>
      <w:r>
        <w:rPr>
          <w:rFonts w:ascii="Times New Roman" w:hAnsi="Times New Roman"/>
          <w:sz w:val="22"/>
          <w:szCs w:val="22"/>
        </w:rPr>
        <w:t>Women classified as obese</w:t>
      </w:r>
      <w:del w:id="1727" w:author="Jeremy Groves" w:date="2023-01-30T17:14:00Z">
        <w:r w:rsidDel="00826CBA">
          <w:rPr>
            <w:rFonts w:ascii="Times New Roman" w:hAnsi="Times New Roman"/>
            <w:sz w:val="22"/>
            <w:szCs w:val="22"/>
          </w:rPr>
          <w:delText xml:space="preserve">, however, </w:delText>
        </w:r>
      </w:del>
      <w:ins w:id="1728" w:author="Jeremy Groves" w:date="2023-01-30T17:14:00Z">
        <w:r w:rsidR="00826CBA">
          <w:rPr>
            <w:rFonts w:ascii="Times New Roman" w:hAnsi="Times New Roman"/>
            <w:sz w:val="22"/>
            <w:szCs w:val="22"/>
          </w:rPr>
          <w:t xml:space="preserve"> </w:t>
        </w:r>
      </w:ins>
      <w:r>
        <w:rPr>
          <w:rFonts w:ascii="Times New Roman" w:hAnsi="Times New Roman"/>
          <w:sz w:val="22"/>
          <w:szCs w:val="22"/>
        </w:rPr>
        <w:t>see a 1</w:t>
      </w:r>
      <w:r w:rsidR="00F22CB5">
        <w:rPr>
          <w:rFonts w:ascii="Times New Roman" w:hAnsi="Times New Roman"/>
          <w:sz w:val="22"/>
          <w:szCs w:val="22"/>
        </w:rPr>
        <w:t>3</w:t>
      </w:r>
      <w:r>
        <w:rPr>
          <w:rFonts w:ascii="Times New Roman" w:hAnsi="Times New Roman"/>
          <w:sz w:val="22"/>
          <w:szCs w:val="22"/>
        </w:rPr>
        <w:t>% increase in their unemployment spell duration compared to women of other classifications</w:t>
      </w:r>
      <w:ins w:id="1729" w:author="Jeremy Groves" w:date="2023-01-30T17:10:00Z">
        <w:r w:rsidR="00826CBA">
          <w:rPr>
            <w:rFonts w:ascii="Times New Roman" w:hAnsi="Times New Roman"/>
            <w:sz w:val="22"/>
            <w:szCs w:val="22"/>
          </w:rPr>
          <w:t xml:space="preserve"> </w:t>
        </w:r>
      </w:ins>
      <w:del w:id="1730" w:author="Jeremy Groves" w:date="2023-01-30T17:14:00Z">
        <w:r w:rsidDel="00826CBA">
          <w:rPr>
            <w:rFonts w:ascii="Times New Roman" w:hAnsi="Times New Roman"/>
            <w:sz w:val="22"/>
            <w:szCs w:val="22"/>
          </w:rPr>
          <w:delText xml:space="preserve">. We also see that </w:delText>
        </w:r>
      </w:del>
      <w:r>
        <w:rPr>
          <w:rFonts w:ascii="Times New Roman" w:hAnsi="Times New Roman"/>
          <w:sz w:val="22"/>
          <w:szCs w:val="22"/>
        </w:rPr>
        <w:t xml:space="preserve">Black women </w:t>
      </w:r>
      <w:ins w:id="1731" w:author="Jeremy Groves" w:date="2023-01-30T17:12:00Z">
        <w:r w:rsidR="00826CBA">
          <w:rPr>
            <w:rFonts w:ascii="Times New Roman" w:hAnsi="Times New Roman"/>
            <w:sz w:val="22"/>
            <w:szCs w:val="22"/>
          </w:rPr>
          <w:t xml:space="preserve">experience </w:t>
        </w:r>
      </w:ins>
      <w:del w:id="1732" w:author="Jeremy Groves" w:date="2023-01-30T17:12:00Z">
        <w:r w:rsidDel="00826CBA">
          <w:rPr>
            <w:rFonts w:ascii="Times New Roman" w:hAnsi="Times New Roman"/>
            <w:sz w:val="22"/>
            <w:szCs w:val="22"/>
          </w:rPr>
          <w:delText xml:space="preserve">see </w:delText>
        </w:r>
      </w:del>
      <w:r>
        <w:rPr>
          <w:rFonts w:ascii="Times New Roman" w:hAnsi="Times New Roman"/>
          <w:sz w:val="22"/>
          <w:szCs w:val="22"/>
        </w:rPr>
        <w:t xml:space="preserve">a significant increase in their unemployment spell of </w:t>
      </w:r>
      <w:del w:id="1733" w:author="Jeremy Groves" w:date="2023-01-30T17:12:00Z">
        <w:r w:rsidDel="00826CBA">
          <w:rPr>
            <w:rFonts w:ascii="Times New Roman" w:hAnsi="Times New Roman"/>
            <w:sz w:val="22"/>
            <w:szCs w:val="22"/>
          </w:rPr>
          <w:delText>about</w:delText>
        </w:r>
      </w:del>
      <w:ins w:id="1734" w:author="Jeremy Groves" w:date="2023-01-30T17:15:00Z">
        <w:r w:rsidR="00826CBA">
          <w:rPr>
            <w:rFonts w:ascii="Times New Roman" w:hAnsi="Times New Roman"/>
            <w:sz w:val="22"/>
            <w:szCs w:val="22"/>
          </w:rPr>
          <w:t xml:space="preserve"> around </w:t>
        </w:r>
      </w:ins>
      <w:del w:id="1735" w:author="Jeremy Groves" w:date="2023-01-30T17:12:00Z">
        <w:r w:rsidDel="00826CBA">
          <w:rPr>
            <w:rFonts w:ascii="Times New Roman" w:hAnsi="Times New Roman"/>
            <w:sz w:val="22"/>
            <w:szCs w:val="22"/>
          </w:rPr>
          <w:delText xml:space="preserve"> </w:delText>
        </w:r>
      </w:del>
      <w:ins w:id="1736" w:author="Jeremy Groves" w:date="2023-01-30T17:12:00Z">
        <w:r w:rsidR="00826CBA">
          <w:rPr>
            <w:rFonts w:ascii="Times New Roman" w:hAnsi="Times New Roman"/>
            <w:sz w:val="22"/>
            <w:szCs w:val="22"/>
          </w:rPr>
          <w:t xml:space="preserve">22% </w:t>
        </w:r>
      </w:ins>
      <w:ins w:id="1737" w:author="Jeremy Groves" w:date="2023-01-30T17:15:00Z">
        <w:r w:rsidR="00826CBA">
          <w:rPr>
            <w:rFonts w:ascii="Times New Roman" w:hAnsi="Times New Roman"/>
            <w:sz w:val="22"/>
            <w:szCs w:val="22"/>
          </w:rPr>
          <w:t>while</w:t>
        </w:r>
      </w:ins>
      <w:del w:id="1738" w:author="Jeremy Groves" w:date="2023-01-30T17:12:00Z">
        <w:r w:rsidR="00A01842" w:rsidDel="00826CBA">
          <w:rPr>
            <w:rFonts w:ascii="Times New Roman" w:hAnsi="Times New Roman"/>
            <w:sz w:val="22"/>
            <w:szCs w:val="22"/>
          </w:rPr>
          <w:delText>21</w:delText>
        </w:r>
      </w:del>
      <w:del w:id="1739" w:author="Jeremy Groves" w:date="2023-01-30T17:15:00Z">
        <w:r w:rsidR="00A01842" w:rsidDel="00826CBA">
          <w:rPr>
            <w:rFonts w:ascii="Times New Roman" w:hAnsi="Times New Roman"/>
            <w:sz w:val="22"/>
            <w:szCs w:val="22"/>
          </w:rPr>
          <w:delText xml:space="preserve">% or about 2.5 </w:delText>
        </w:r>
        <w:r w:rsidR="0001227D" w:rsidDel="00826CBA">
          <w:rPr>
            <w:rFonts w:ascii="Times New Roman" w:hAnsi="Times New Roman"/>
            <w:sz w:val="22"/>
            <w:szCs w:val="22"/>
          </w:rPr>
          <w:delText>compared to</w:delText>
        </w:r>
        <w:r w:rsidR="00A01842" w:rsidDel="00826CBA">
          <w:rPr>
            <w:rFonts w:ascii="Times New Roman" w:hAnsi="Times New Roman"/>
            <w:sz w:val="22"/>
            <w:szCs w:val="22"/>
          </w:rPr>
          <w:delText xml:space="preserve"> White women and</w:delText>
        </w:r>
      </w:del>
      <w:r w:rsidR="00A01842">
        <w:rPr>
          <w:rFonts w:ascii="Times New Roman" w:hAnsi="Times New Roman"/>
          <w:sz w:val="22"/>
          <w:szCs w:val="22"/>
        </w:rPr>
        <w:t xml:space="preserve"> Hispanic women </w:t>
      </w:r>
      <w:del w:id="1740" w:author="Jeremy Groves" w:date="2023-01-30T17:15:00Z">
        <w:r w:rsidR="00A01842" w:rsidDel="00826CBA">
          <w:rPr>
            <w:rFonts w:ascii="Times New Roman" w:hAnsi="Times New Roman"/>
            <w:sz w:val="22"/>
            <w:szCs w:val="22"/>
          </w:rPr>
          <w:delText xml:space="preserve">still </w:delText>
        </w:r>
      </w:del>
      <w:r w:rsidR="00A01842">
        <w:rPr>
          <w:rFonts w:ascii="Times New Roman" w:hAnsi="Times New Roman"/>
          <w:sz w:val="22"/>
          <w:szCs w:val="22"/>
        </w:rPr>
        <w:t xml:space="preserve">see no statistical difference in the duration of their unemployment spell, all else equal. </w:t>
      </w:r>
    </w:p>
    <w:p w14:paraId="7C5A9AFE" w14:textId="7003F0C0" w:rsidR="00B31DC2" w:rsidRDefault="00A01842" w:rsidP="00E378BC">
      <w:pPr>
        <w:tabs>
          <w:tab w:val="left" w:pos="432"/>
        </w:tabs>
        <w:spacing w:line="480" w:lineRule="auto"/>
        <w:rPr>
          <w:rFonts w:ascii="Times New Roman" w:hAnsi="Times New Roman"/>
          <w:sz w:val="22"/>
          <w:szCs w:val="22"/>
        </w:rPr>
      </w:pPr>
      <w:r>
        <w:rPr>
          <w:rFonts w:ascii="Times New Roman" w:hAnsi="Times New Roman"/>
          <w:sz w:val="22"/>
          <w:szCs w:val="22"/>
        </w:rPr>
        <w:lastRenderedPageBreak/>
        <w:tab/>
        <w:t xml:space="preserve">The second column under the female heading interacts the racial identifier with the BMI class and sheds some additional light on how different women are impacted by their BMI classification and race. The duration of </w:t>
      </w:r>
      <w:ins w:id="1741" w:author="Jeremy Groves" w:date="2023-01-30T17:15:00Z">
        <w:r w:rsidR="00826CBA">
          <w:rPr>
            <w:rFonts w:ascii="Times New Roman" w:hAnsi="Times New Roman"/>
            <w:sz w:val="22"/>
            <w:szCs w:val="22"/>
          </w:rPr>
          <w:t>underweight White women remains insignificant; however, the magnitude increases</w:t>
        </w:r>
      </w:ins>
      <w:ins w:id="1742" w:author="Jeremy Groves" w:date="2023-01-30T17:16:00Z">
        <w:r w:rsidR="00826CBA">
          <w:rPr>
            <w:rFonts w:ascii="Times New Roman" w:hAnsi="Times New Roman"/>
            <w:sz w:val="22"/>
            <w:szCs w:val="22"/>
          </w:rPr>
          <w:t xml:space="preserve">. </w:t>
        </w:r>
      </w:ins>
      <w:del w:id="1743" w:author="Jeremy Groves" w:date="2023-01-30T17:16:00Z">
        <w:r w:rsidDel="00826CBA">
          <w:rPr>
            <w:rFonts w:ascii="Times New Roman" w:hAnsi="Times New Roman"/>
            <w:sz w:val="22"/>
            <w:szCs w:val="22"/>
          </w:rPr>
          <w:delText xml:space="preserve">overweight </w:delText>
        </w:r>
      </w:del>
      <w:ins w:id="1744" w:author="Jeremy Groves" w:date="2023-01-30T17:16:00Z">
        <w:r w:rsidR="00826CBA">
          <w:rPr>
            <w:rFonts w:ascii="Times New Roman" w:hAnsi="Times New Roman"/>
            <w:sz w:val="22"/>
            <w:szCs w:val="22"/>
          </w:rPr>
          <w:t>O</w:t>
        </w:r>
        <w:r w:rsidR="00826CBA">
          <w:rPr>
            <w:rFonts w:ascii="Times New Roman" w:hAnsi="Times New Roman"/>
            <w:sz w:val="22"/>
            <w:szCs w:val="22"/>
          </w:rPr>
          <w:t xml:space="preserve">verweight </w:t>
        </w:r>
      </w:ins>
      <w:r>
        <w:rPr>
          <w:rFonts w:ascii="Times New Roman" w:hAnsi="Times New Roman"/>
          <w:sz w:val="22"/>
          <w:szCs w:val="22"/>
        </w:rPr>
        <w:t xml:space="preserve">White women </w:t>
      </w:r>
      <w:ins w:id="1745" w:author="Jeremy Groves" w:date="2023-01-30T17:16:00Z">
        <w:r w:rsidR="00826CBA">
          <w:rPr>
            <w:rFonts w:ascii="Times New Roman" w:hAnsi="Times New Roman"/>
            <w:sz w:val="22"/>
            <w:szCs w:val="22"/>
          </w:rPr>
          <w:t xml:space="preserve">also increases and becomes slightly significant with a duration about 10% longer than those White women in the normal category. </w:t>
        </w:r>
      </w:ins>
      <w:del w:id="1746" w:author="Jeremy Groves" w:date="2023-01-30T17:16:00Z">
        <w:r w:rsidDel="00826CBA">
          <w:rPr>
            <w:rFonts w:ascii="Times New Roman" w:hAnsi="Times New Roman"/>
            <w:sz w:val="22"/>
            <w:szCs w:val="22"/>
          </w:rPr>
          <w:delText>returns to statistical significance, compared to the White women classified with a normal BMI</w:delText>
        </w:r>
        <w:r w:rsidR="00F22CB5" w:rsidDel="00826CBA">
          <w:rPr>
            <w:rFonts w:ascii="Times New Roman" w:hAnsi="Times New Roman"/>
            <w:sz w:val="22"/>
            <w:szCs w:val="22"/>
          </w:rPr>
          <w:delText>, and</w:delText>
        </w:r>
        <w:r w:rsidDel="00826CBA">
          <w:rPr>
            <w:rFonts w:ascii="Times New Roman" w:hAnsi="Times New Roman"/>
            <w:sz w:val="22"/>
            <w:szCs w:val="22"/>
          </w:rPr>
          <w:delText xml:space="preserve"> increase</w:delText>
        </w:r>
        <w:r w:rsidR="00F22CB5" w:rsidDel="00826CBA">
          <w:rPr>
            <w:rFonts w:ascii="Times New Roman" w:hAnsi="Times New Roman"/>
            <w:sz w:val="22"/>
            <w:szCs w:val="22"/>
          </w:rPr>
          <w:delText>s</w:delText>
        </w:r>
        <w:r w:rsidDel="00826CBA">
          <w:rPr>
            <w:rFonts w:ascii="Times New Roman" w:hAnsi="Times New Roman"/>
            <w:sz w:val="22"/>
            <w:szCs w:val="22"/>
          </w:rPr>
          <w:delText xml:space="preserve"> </w:delText>
        </w:r>
        <w:r w:rsidR="00F22CB5" w:rsidDel="00826CBA">
          <w:rPr>
            <w:rFonts w:ascii="Times New Roman" w:hAnsi="Times New Roman"/>
            <w:sz w:val="22"/>
            <w:szCs w:val="22"/>
          </w:rPr>
          <w:delText>by about</w:delText>
        </w:r>
        <w:r w:rsidDel="00826CBA">
          <w:rPr>
            <w:rFonts w:ascii="Times New Roman" w:hAnsi="Times New Roman"/>
            <w:sz w:val="22"/>
            <w:szCs w:val="22"/>
          </w:rPr>
          <w:delText xml:space="preserve"> 12%. </w:delText>
        </w:r>
      </w:del>
      <w:r>
        <w:rPr>
          <w:rFonts w:ascii="Times New Roman" w:hAnsi="Times New Roman"/>
          <w:sz w:val="22"/>
          <w:szCs w:val="22"/>
        </w:rPr>
        <w:t xml:space="preserve">White women classified as obese see their spell duration increase slightly to about </w:t>
      </w:r>
      <w:del w:id="1747" w:author="Jeremy Groves" w:date="2023-01-30T17:17:00Z">
        <w:r w:rsidDel="00826CBA">
          <w:rPr>
            <w:rFonts w:ascii="Times New Roman" w:hAnsi="Times New Roman"/>
            <w:sz w:val="22"/>
            <w:szCs w:val="22"/>
          </w:rPr>
          <w:delText>19</w:delText>
        </w:r>
      </w:del>
      <w:ins w:id="1748" w:author="Jeremy Groves" w:date="2023-01-30T17:17:00Z">
        <w:r w:rsidR="00826CBA">
          <w:rPr>
            <w:rFonts w:ascii="Times New Roman" w:hAnsi="Times New Roman"/>
            <w:sz w:val="22"/>
            <w:szCs w:val="22"/>
          </w:rPr>
          <w:t>1</w:t>
        </w:r>
        <w:r w:rsidR="00826CBA">
          <w:rPr>
            <w:rFonts w:ascii="Times New Roman" w:hAnsi="Times New Roman"/>
            <w:sz w:val="22"/>
            <w:szCs w:val="22"/>
          </w:rPr>
          <w:t>6</w:t>
        </w:r>
      </w:ins>
      <w:r>
        <w:rPr>
          <w:rFonts w:ascii="Times New Roman" w:hAnsi="Times New Roman"/>
          <w:sz w:val="22"/>
          <w:szCs w:val="22"/>
        </w:rPr>
        <w:t xml:space="preserve">%. The largest and most unexpected changes come from Black women. A Black woman with a BMI classification of normal sees a </w:t>
      </w:r>
      <w:del w:id="1749" w:author="Jeremy Groves" w:date="2023-01-30T17:17:00Z">
        <w:r w:rsidDel="00826CBA">
          <w:rPr>
            <w:rFonts w:ascii="Times New Roman" w:hAnsi="Times New Roman"/>
            <w:sz w:val="22"/>
            <w:szCs w:val="22"/>
          </w:rPr>
          <w:delText>29</w:delText>
        </w:r>
      </w:del>
      <w:ins w:id="1750" w:author="Jeremy Groves" w:date="2023-01-30T17:17:00Z">
        <w:r w:rsidR="00826CBA">
          <w:rPr>
            <w:rFonts w:ascii="Times New Roman" w:hAnsi="Times New Roman"/>
            <w:sz w:val="22"/>
            <w:szCs w:val="22"/>
          </w:rPr>
          <w:t>2</w:t>
        </w:r>
        <w:r w:rsidR="00826CBA">
          <w:rPr>
            <w:rFonts w:ascii="Times New Roman" w:hAnsi="Times New Roman"/>
            <w:sz w:val="22"/>
            <w:szCs w:val="22"/>
          </w:rPr>
          <w:t>7</w:t>
        </w:r>
      </w:ins>
      <w:r>
        <w:rPr>
          <w:rFonts w:ascii="Times New Roman" w:hAnsi="Times New Roman"/>
          <w:sz w:val="22"/>
          <w:szCs w:val="22"/>
        </w:rPr>
        <w:t xml:space="preserve">% increase in their unemployment spell, or almost </w:t>
      </w:r>
      <w:del w:id="1751" w:author="Jeremy Groves" w:date="2023-01-30T17:17:00Z">
        <w:r w:rsidDel="00826CBA">
          <w:rPr>
            <w:rFonts w:ascii="Times New Roman" w:hAnsi="Times New Roman"/>
            <w:sz w:val="22"/>
            <w:szCs w:val="22"/>
          </w:rPr>
          <w:delText>3.5</w:delText>
        </w:r>
      </w:del>
      <w:ins w:id="1752" w:author="Jeremy Groves" w:date="2023-01-30T17:17:00Z">
        <w:r w:rsidR="00826CBA">
          <w:rPr>
            <w:rFonts w:ascii="Times New Roman" w:hAnsi="Times New Roman"/>
            <w:sz w:val="22"/>
            <w:szCs w:val="22"/>
          </w:rPr>
          <w:t>4</w:t>
        </w:r>
      </w:ins>
      <w:r>
        <w:rPr>
          <w:rFonts w:ascii="Times New Roman" w:hAnsi="Times New Roman"/>
          <w:sz w:val="22"/>
          <w:szCs w:val="22"/>
        </w:rPr>
        <w:t xml:space="preserve"> weeks longer, than their White counterpart, also with a BMI classification of normal. Surprisingly, however, Black women classified as overweight or obese see a shorter unemployment spell compared to Black women with a normal BMI classification. </w:t>
      </w:r>
      <w:r w:rsidR="00F22CB5">
        <w:rPr>
          <w:rFonts w:ascii="Times New Roman" w:hAnsi="Times New Roman"/>
          <w:sz w:val="22"/>
          <w:szCs w:val="22"/>
        </w:rPr>
        <w:t xml:space="preserve">Compared to a White women of normal BMI class, a Black women classified as overweight experience an unemployment spell about 12% longer and Black women classified as obese experience a spell about </w:t>
      </w:r>
      <w:del w:id="1753" w:author="Jeremy Groves" w:date="2023-01-30T17:17:00Z">
        <w:r w:rsidR="00F22CB5" w:rsidDel="00826CBA">
          <w:rPr>
            <w:rFonts w:ascii="Times New Roman" w:hAnsi="Times New Roman"/>
            <w:sz w:val="22"/>
            <w:szCs w:val="22"/>
          </w:rPr>
          <w:delText>16</w:delText>
        </w:r>
      </w:del>
      <w:ins w:id="1754" w:author="Jeremy Groves" w:date="2023-01-30T17:17:00Z">
        <w:r w:rsidR="00826CBA">
          <w:rPr>
            <w:rFonts w:ascii="Times New Roman" w:hAnsi="Times New Roman"/>
            <w:sz w:val="22"/>
            <w:szCs w:val="22"/>
          </w:rPr>
          <w:t>20</w:t>
        </w:r>
      </w:ins>
      <w:r w:rsidR="00F22CB5">
        <w:rPr>
          <w:rFonts w:ascii="Times New Roman" w:hAnsi="Times New Roman"/>
          <w:sz w:val="22"/>
          <w:szCs w:val="22"/>
        </w:rPr>
        <w:t>% longer</w:t>
      </w:r>
      <w:ins w:id="1755" w:author="Jeremy Groves" w:date="2023-01-30T17:18:00Z">
        <w:r w:rsidR="00826CBA">
          <w:rPr>
            <w:rFonts w:ascii="Times New Roman" w:hAnsi="Times New Roman"/>
            <w:sz w:val="22"/>
            <w:szCs w:val="22"/>
          </w:rPr>
          <w:t xml:space="preserve">, although the interaction estimate for the latter is not statistically significant </w:t>
        </w:r>
        <w:r w:rsidR="00990B7E">
          <w:rPr>
            <w:rFonts w:ascii="Times New Roman" w:hAnsi="Times New Roman"/>
            <w:sz w:val="22"/>
            <w:szCs w:val="22"/>
          </w:rPr>
          <w:t>indicating the duration may be the same as those Black women in the normal classification</w:t>
        </w:r>
      </w:ins>
      <w:r w:rsidR="00F22CB5">
        <w:rPr>
          <w:rFonts w:ascii="Times New Roman" w:hAnsi="Times New Roman"/>
          <w:sz w:val="22"/>
          <w:szCs w:val="22"/>
        </w:rPr>
        <w:t xml:space="preserve">. </w:t>
      </w:r>
      <w:ins w:id="1756" w:author="Jeremy Groves" w:date="2023-01-30T17:18:00Z">
        <w:r w:rsidR="00990B7E">
          <w:rPr>
            <w:rFonts w:ascii="Times New Roman" w:hAnsi="Times New Roman"/>
            <w:sz w:val="22"/>
            <w:szCs w:val="22"/>
          </w:rPr>
          <w:t>Black women classi</w:t>
        </w:r>
      </w:ins>
      <w:ins w:id="1757" w:author="Jeremy Groves" w:date="2023-01-30T17:19:00Z">
        <w:r w:rsidR="00990B7E">
          <w:rPr>
            <w:rFonts w:ascii="Times New Roman" w:hAnsi="Times New Roman"/>
            <w:sz w:val="22"/>
            <w:szCs w:val="22"/>
          </w:rPr>
          <w:t xml:space="preserve">fied as underweight may observe a duration almost twice as long as their normal weight counterparts; however, because the estimate is not statically significant, we cannot be assured of this result. </w:t>
        </w:r>
      </w:ins>
      <w:r w:rsidR="00F22CB5">
        <w:rPr>
          <w:rFonts w:ascii="Times New Roman" w:hAnsi="Times New Roman"/>
          <w:sz w:val="22"/>
          <w:szCs w:val="22"/>
        </w:rPr>
        <w:t xml:space="preserve">As before, being Hispanic has no impact on unemployment spell regardless of BMI classification. </w:t>
      </w:r>
    </w:p>
    <w:p w14:paraId="14AFDAB1" w14:textId="6F4EB2DA" w:rsidR="0001227D" w:rsidRDefault="0001227D" w:rsidP="00E378BC">
      <w:pPr>
        <w:tabs>
          <w:tab w:val="left" w:pos="432"/>
        </w:tabs>
        <w:spacing w:line="480" w:lineRule="auto"/>
        <w:rPr>
          <w:rFonts w:ascii="Times New Roman" w:hAnsi="Times New Roman"/>
          <w:sz w:val="22"/>
          <w:szCs w:val="22"/>
        </w:rPr>
      </w:pPr>
      <w:r>
        <w:rPr>
          <w:rFonts w:ascii="Times New Roman" w:hAnsi="Times New Roman"/>
          <w:sz w:val="22"/>
          <w:szCs w:val="22"/>
        </w:rPr>
        <w:tab/>
        <w:t xml:space="preserve">For men, the last two columns of Table 4 show a very different set of effects. </w:t>
      </w:r>
      <w:ins w:id="1758" w:author="Jeremy Groves" w:date="2023-01-30T17:20:00Z">
        <w:r w:rsidR="00990B7E">
          <w:rPr>
            <w:rFonts w:ascii="Times New Roman" w:hAnsi="Times New Roman"/>
            <w:sz w:val="22"/>
            <w:szCs w:val="22"/>
          </w:rPr>
          <w:t>As with women, the first column does not include interaction effects and the second column does. Interestingly, mean classified as underweight experience a longer unemployment spell</w:t>
        </w:r>
      </w:ins>
      <w:ins w:id="1759" w:author="Jeremy Groves" w:date="2023-01-30T17:21:00Z">
        <w:r w:rsidR="00990B7E">
          <w:rPr>
            <w:rFonts w:ascii="Times New Roman" w:hAnsi="Times New Roman"/>
            <w:sz w:val="22"/>
            <w:szCs w:val="22"/>
          </w:rPr>
          <w:t xml:space="preserve"> compared to normal weight males; however, this result is just barely significant and loses its significance when interaction effects are added. </w:t>
        </w:r>
      </w:ins>
      <w:r>
        <w:rPr>
          <w:rFonts w:ascii="Times New Roman" w:hAnsi="Times New Roman"/>
          <w:sz w:val="22"/>
          <w:szCs w:val="22"/>
        </w:rPr>
        <w:t xml:space="preserve">For </w:t>
      </w:r>
      <w:ins w:id="1760" w:author="Jeremy Groves" w:date="2023-01-30T17:21:00Z">
        <w:r w:rsidR="00990B7E">
          <w:rPr>
            <w:rFonts w:ascii="Times New Roman" w:hAnsi="Times New Roman"/>
            <w:sz w:val="22"/>
            <w:szCs w:val="22"/>
          </w:rPr>
          <w:t xml:space="preserve">men in the other categories there is no </w:t>
        </w:r>
      </w:ins>
      <w:ins w:id="1761" w:author="Jeremy Groves" w:date="2023-01-30T17:22:00Z">
        <w:r w:rsidR="00990B7E">
          <w:rPr>
            <w:rFonts w:ascii="Times New Roman" w:hAnsi="Times New Roman"/>
            <w:sz w:val="22"/>
            <w:szCs w:val="22"/>
          </w:rPr>
          <w:t xml:space="preserve">impact on unemployment duration; however, being Black will increase the unemployment spell by about 16%. The interaction effects show that for </w:t>
        </w:r>
      </w:ins>
      <w:r>
        <w:rPr>
          <w:rFonts w:ascii="Times New Roman" w:hAnsi="Times New Roman"/>
          <w:sz w:val="22"/>
          <w:szCs w:val="22"/>
        </w:rPr>
        <w:t>White men, there is no statistically significant impact on unemployment spell by BMI</w:t>
      </w:r>
      <w:ins w:id="1762" w:author="Jeremy Groves" w:date="2023-01-30T17:23:00Z">
        <w:r w:rsidR="00990B7E">
          <w:rPr>
            <w:rFonts w:ascii="Times New Roman" w:hAnsi="Times New Roman"/>
            <w:sz w:val="22"/>
            <w:szCs w:val="22"/>
          </w:rPr>
          <w:t xml:space="preserve">; however, </w:t>
        </w:r>
      </w:ins>
      <w:del w:id="1763" w:author="Jeremy Groves" w:date="2023-01-30T17:23:00Z">
        <w:r w:rsidDel="00990B7E">
          <w:rPr>
            <w:rFonts w:ascii="Times New Roman" w:hAnsi="Times New Roman"/>
            <w:sz w:val="22"/>
            <w:szCs w:val="22"/>
          </w:rPr>
          <w:delText xml:space="preserve"> and </w:delText>
        </w:r>
      </w:del>
      <w:r>
        <w:rPr>
          <w:rFonts w:ascii="Times New Roman" w:hAnsi="Times New Roman"/>
          <w:sz w:val="22"/>
          <w:szCs w:val="22"/>
        </w:rPr>
        <w:t xml:space="preserve">if the magnitudes were to be believed, </w:t>
      </w:r>
      <w:ins w:id="1764" w:author="Jeremy Groves" w:date="2023-01-30T17:23:00Z">
        <w:r w:rsidR="00990B7E">
          <w:rPr>
            <w:rFonts w:ascii="Times New Roman" w:hAnsi="Times New Roman"/>
            <w:sz w:val="22"/>
            <w:szCs w:val="22"/>
          </w:rPr>
          <w:t xml:space="preserve">underweight men would experience longer spells while obese men would experience slightly shorter spells. </w:t>
        </w:r>
      </w:ins>
      <w:del w:id="1765" w:author="Jeremy Groves" w:date="2023-01-30T17:23:00Z">
        <w:r w:rsidDel="00990B7E">
          <w:rPr>
            <w:rFonts w:ascii="Times New Roman" w:hAnsi="Times New Roman"/>
            <w:sz w:val="22"/>
            <w:szCs w:val="22"/>
          </w:rPr>
          <w:delText xml:space="preserve">overweight and obese men would experience the same impact of unemployment spells lasting about 4% longer than White men with a normal BMI. </w:delText>
        </w:r>
      </w:del>
      <w:r w:rsidR="00F149A2">
        <w:rPr>
          <w:rFonts w:ascii="Times New Roman" w:hAnsi="Times New Roman"/>
          <w:sz w:val="22"/>
          <w:szCs w:val="22"/>
        </w:rPr>
        <w:t xml:space="preserve">Black men with a normal BMI experience unemployment spells about 16%, </w:t>
      </w:r>
      <w:del w:id="1766" w:author="Jeremy Groves" w:date="2023-01-30T17:24:00Z">
        <w:r w:rsidR="00F149A2" w:rsidDel="00990B7E">
          <w:rPr>
            <w:rFonts w:ascii="Times New Roman" w:hAnsi="Times New Roman"/>
            <w:sz w:val="22"/>
            <w:szCs w:val="22"/>
          </w:rPr>
          <w:delText xml:space="preserve">are </w:delText>
        </w:r>
      </w:del>
      <w:ins w:id="1767" w:author="Jeremy Groves" w:date="2023-01-30T17:24:00Z">
        <w:r w:rsidR="00990B7E">
          <w:rPr>
            <w:rFonts w:ascii="Times New Roman" w:hAnsi="Times New Roman"/>
            <w:sz w:val="22"/>
            <w:szCs w:val="22"/>
          </w:rPr>
          <w:t>or</w:t>
        </w:r>
        <w:r w:rsidR="00990B7E">
          <w:rPr>
            <w:rFonts w:ascii="Times New Roman" w:hAnsi="Times New Roman"/>
            <w:sz w:val="22"/>
            <w:szCs w:val="22"/>
          </w:rPr>
          <w:t xml:space="preserve"> </w:t>
        </w:r>
      </w:ins>
      <w:r w:rsidR="00F149A2">
        <w:rPr>
          <w:rFonts w:ascii="Times New Roman" w:hAnsi="Times New Roman"/>
          <w:sz w:val="22"/>
          <w:szCs w:val="22"/>
        </w:rPr>
        <w:t>just under two weeks, longer than White men with a normal BMI</w:t>
      </w:r>
      <w:ins w:id="1768" w:author="Jeremy Groves" w:date="2023-01-30T17:24:00Z">
        <w:r w:rsidR="00990B7E">
          <w:rPr>
            <w:rFonts w:ascii="Times New Roman" w:hAnsi="Times New Roman"/>
            <w:sz w:val="22"/>
            <w:szCs w:val="22"/>
          </w:rPr>
          <w:t xml:space="preserve"> and being a Black man in any of the other </w:t>
        </w:r>
        <w:r w:rsidR="00990B7E">
          <w:rPr>
            <w:rFonts w:ascii="Times New Roman" w:hAnsi="Times New Roman"/>
            <w:sz w:val="22"/>
            <w:szCs w:val="22"/>
          </w:rPr>
          <w:lastRenderedPageBreak/>
          <w:t>classifications does not change this result based on the statistical significance. Looking only at magnitudes,</w:t>
        </w:r>
      </w:ins>
      <w:ins w:id="1769" w:author="Jeremy Groves" w:date="2023-01-30T17:27:00Z">
        <w:r w:rsidR="00990B7E">
          <w:rPr>
            <w:rFonts w:ascii="Times New Roman" w:hAnsi="Times New Roman"/>
            <w:sz w:val="22"/>
            <w:szCs w:val="22"/>
          </w:rPr>
          <w:t xml:space="preserve"> however, shows</w:t>
        </w:r>
      </w:ins>
      <w:ins w:id="1770" w:author="Jeremy Groves" w:date="2023-01-30T17:25:00Z">
        <w:r w:rsidR="00990B7E">
          <w:rPr>
            <w:rFonts w:ascii="Times New Roman" w:hAnsi="Times New Roman"/>
            <w:sz w:val="22"/>
            <w:szCs w:val="22"/>
          </w:rPr>
          <w:t xml:space="preserve"> a slight shortening of the spell compared to normal weight Black men for underweight and even more so for overweight Black men while obese Black men by experience even longer unemployment spells</w:t>
        </w:r>
      </w:ins>
      <w:r w:rsidR="00F149A2">
        <w:rPr>
          <w:rFonts w:ascii="Times New Roman" w:hAnsi="Times New Roman"/>
          <w:sz w:val="22"/>
          <w:szCs w:val="22"/>
        </w:rPr>
        <w:t xml:space="preserve">. </w:t>
      </w:r>
      <w:del w:id="1771" w:author="Jeremy Groves" w:date="2023-01-30T17:26:00Z">
        <w:r w:rsidR="00F149A2" w:rsidDel="00990B7E">
          <w:rPr>
            <w:rFonts w:ascii="Times New Roman" w:hAnsi="Times New Roman"/>
            <w:sz w:val="22"/>
            <w:szCs w:val="22"/>
          </w:rPr>
          <w:delText xml:space="preserve">This impact on Black men is constant across all BMI classes showing that similar to White men, BMI classification has no statistically significant impact on unemployment duration. Taking the results of columns three and </w:delText>
        </w:r>
        <w:r w:rsidR="00167C34" w:rsidDel="00990B7E">
          <w:rPr>
            <w:rFonts w:ascii="Times New Roman" w:hAnsi="Times New Roman"/>
            <w:sz w:val="22"/>
            <w:szCs w:val="22"/>
          </w:rPr>
          <w:delText>four, it</w:delText>
        </w:r>
        <w:r w:rsidR="00F149A2" w:rsidDel="00990B7E">
          <w:rPr>
            <w:rFonts w:ascii="Times New Roman" w:hAnsi="Times New Roman"/>
            <w:sz w:val="22"/>
            <w:szCs w:val="22"/>
          </w:rPr>
          <w:delText xml:space="preserve"> seems that only race (excluding Hispanic) and region are the primary determining factors for the duration of unemployment spells for men.</w:delText>
        </w:r>
      </w:del>
      <w:ins w:id="1772" w:author="Jeremy Groves" w:date="2023-01-30T17:26:00Z">
        <w:r w:rsidR="00990B7E">
          <w:rPr>
            <w:rFonts w:ascii="Times New Roman" w:hAnsi="Times New Roman"/>
            <w:sz w:val="22"/>
            <w:szCs w:val="22"/>
          </w:rPr>
          <w:t xml:space="preserve">Again, Hispanic men seem to </w:t>
        </w:r>
      </w:ins>
      <w:ins w:id="1773" w:author="Jeremy Groves" w:date="2023-01-30T17:27:00Z">
        <w:r w:rsidR="00990B7E">
          <w:rPr>
            <w:rFonts w:ascii="Times New Roman" w:hAnsi="Times New Roman"/>
            <w:sz w:val="22"/>
            <w:szCs w:val="22"/>
          </w:rPr>
          <w:t>experience</w:t>
        </w:r>
      </w:ins>
      <w:ins w:id="1774" w:author="Jeremy Groves" w:date="2023-01-30T17:26:00Z">
        <w:r w:rsidR="00990B7E">
          <w:rPr>
            <w:rFonts w:ascii="Times New Roman" w:hAnsi="Times New Roman"/>
            <w:sz w:val="22"/>
            <w:szCs w:val="22"/>
          </w:rPr>
          <w:t xml:space="preserve"> no statistically significant impact; however, underweight Hispanic men may experience unemployment </w:t>
        </w:r>
      </w:ins>
      <w:ins w:id="1775" w:author="Jeremy Groves" w:date="2023-01-30T17:27:00Z">
        <w:r w:rsidR="00990B7E">
          <w:rPr>
            <w:rFonts w:ascii="Times New Roman" w:hAnsi="Times New Roman"/>
            <w:sz w:val="22"/>
            <w:szCs w:val="22"/>
          </w:rPr>
          <w:t>duration</w:t>
        </w:r>
      </w:ins>
      <w:ins w:id="1776" w:author="Jeremy Groves" w:date="2023-01-30T17:26:00Z">
        <w:r w:rsidR="00990B7E">
          <w:rPr>
            <w:rFonts w:ascii="Times New Roman" w:hAnsi="Times New Roman"/>
            <w:sz w:val="22"/>
            <w:szCs w:val="22"/>
          </w:rPr>
          <w:t xml:space="preserve"> of about 22% longer than White men of normal wei</w:t>
        </w:r>
      </w:ins>
      <w:ins w:id="1777" w:author="Jeremy Groves" w:date="2023-01-30T17:27:00Z">
        <w:r w:rsidR="00990B7E">
          <w:rPr>
            <w:rFonts w:ascii="Times New Roman" w:hAnsi="Times New Roman"/>
            <w:sz w:val="22"/>
            <w:szCs w:val="22"/>
          </w:rPr>
          <w:t xml:space="preserve">ght. </w:t>
        </w:r>
      </w:ins>
      <w:r w:rsidR="00F149A2">
        <w:rPr>
          <w:rFonts w:ascii="Times New Roman" w:hAnsi="Times New Roman"/>
          <w:sz w:val="22"/>
          <w:szCs w:val="22"/>
        </w:rPr>
        <w:t xml:space="preserve"> </w:t>
      </w:r>
    </w:p>
    <w:p w14:paraId="3CF976D8" w14:textId="2BDE0CCF" w:rsidR="0062657D" w:rsidDel="00146D7E" w:rsidRDefault="00B31DC2" w:rsidP="00146D7E">
      <w:pPr>
        <w:tabs>
          <w:tab w:val="left" w:pos="432"/>
        </w:tabs>
        <w:spacing w:line="480" w:lineRule="auto"/>
        <w:rPr>
          <w:del w:id="1778" w:author="Jeremy Groves" w:date="2023-01-30T17:33:00Z"/>
          <w:rFonts w:ascii="Times New Roman" w:hAnsi="Times New Roman"/>
          <w:sz w:val="22"/>
          <w:szCs w:val="22"/>
        </w:rPr>
      </w:pPr>
      <w:r>
        <w:rPr>
          <w:rFonts w:ascii="Times New Roman" w:hAnsi="Times New Roman"/>
          <w:sz w:val="22"/>
          <w:szCs w:val="22"/>
        </w:rPr>
        <w:tab/>
        <w:t xml:space="preserve">There are also some interesting comparisons between men and women among the other control variables as well. </w:t>
      </w:r>
      <w:ins w:id="1779" w:author="Jeremy Groves" w:date="2023-01-30T17:27:00Z">
        <w:r w:rsidR="00990B7E">
          <w:rPr>
            <w:rFonts w:ascii="Times New Roman" w:hAnsi="Times New Roman"/>
            <w:sz w:val="22"/>
            <w:szCs w:val="22"/>
          </w:rPr>
          <w:t xml:space="preserve">Women </w:t>
        </w:r>
      </w:ins>
      <w:ins w:id="1780" w:author="Jeremy Groves" w:date="2023-01-30T17:28:00Z">
        <w:r w:rsidR="00146D7E">
          <w:rPr>
            <w:rFonts w:ascii="Times New Roman" w:hAnsi="Times New Roman"/>
            <w:sz w:val="22"/>
            <w:szCs w:val="22"/>
          </w:rPr>
          <w:t>shows</w:t>
        </w:r>
      </w:ins>
      <w:ins w:id="1781" w:author="Jeremy Groves" w:date="2023-01-30T17:27:00Z">
        <w:r w:rsidR="00990B7E">
          <w:rPr>
            <w:rFonts w:ascii="Times New Roman" w:hAnsi="Times New Roman"/>
            <w:sz w:val="22"/>
            <w:szCs w:val="22"/>
          </w:rPr>
          <w:t xml:space="preserve"> are separated may experience a longer unempl</w:t>
        </w:r>
      </w:ins>
      <w:ins w:id="1782" w:author="Jeremy Groves" w:date="2023-01-30T17:28:00Z">
        <w:r w:rsidR="00990B7E">
          <w:rPr>
            <w:rFonts w:ascii="Times New Roman" w:hAnsi="Times New Roman"/>
            <w:sz w:val="22"/>
            <w:szCs w:val="22"/>
          </w:rPr>
          <w:t>oyment spell than men who are separated; however, women with a higher gross family income see slightly shorter spells than men.</w:t>
        </w:r>
      </w:ins>
      <w:del w:id="1783" w:author="Jeremy Groves" w:date="2023-01-30T17:29:00Z">
        <w:r w:rsidR="000A5E7B" w:rsidDel="00146D7E">
          <w:rPr>
            <w:rFonts w:ascii="Times New Roman" w:hAnsi="Times New Roman"/>
            <w:sz w:val="22"/>
            <w:szCs w:val="22"/>
          </w:rPr>
          <w:delText>While unemployment durations increase with age, they do so at a slower rate for women than for men. Additionally, a women’s unemployment duration is shorted with higher gross family income,</w:delText>
        </w:r>
        <w:r w:rsidR="00F149A2" w:rsidDel="00146D7E">
          <w:rPr>
            <w:rFonts w:ascii="Times New Roman" w:hAnsi="Times New Roman"/>
            <w:sz w:val="22"/>
            <w:szCs w:val="22"/>
          </w:rPr>
          <w:delText xml:space="preserve"> but</w:delText>
        </w:r>
        <w:r w:rsidR="000A5E7B" w:rsidDel="00146D7E">
          <w:rPr>
            <w:rFonts w:ascii="Times New Roman" w:hAnsi="Times New Roman"/>
            <w:sz w:val="22"/>
            <w:szCs w:val="22"/>
          </w:rPr>
          <w:delText xml:space="preserve"> men see no impact from income. Likewise, while household size has no impact on women’s duration, men see a slight, but statistically significant, increase in their unemployment duration. This could indicate that men with larger families </w:delText>
        </w:r>
        <w:r w:rsidR="00F149A2" w:rsidDel="00146D7E">
          <w:rPr>
            <w:rFonts w:ascii="Times New Roman" w:hAnsi="Times New Roman"/>
            <w:sz w:val="22"/>
            <w:szCs w:val="22"/>
          </w:rPr>
          <w:delText xml:space="preserve">are more selective with job offers </w:delText>
        </w:r>
        <w:r w:rsidR="000A5E7B" w:rsidDel="00146D7E">
          <w:rPr>
            <w:rFonts w:ascii="Times New Roman" w:hAnsi="Times New Roman"/>
            <w:sz w:val="22"/>
            <w:szCs w:val="22"/>
          </w:rPr>
          <w:delText>than men with smaller families.</w:delText>
        </w:r>
      </w:del>
      <w:r w:rsidR="000A5E7B">
        <w:rPr>
          <w:rFonts w:ascii="Times New Roman" w:hAnsi="Times New Roman"/>
          <w:sz w:val="22"/>
          <w:szCs w:val="22"/>
        </w:rPr>
        <w:t xml:space="preserve"> </w:t>
      </w:r>
      <w:r w:rsidR="0062657D">
        <w:rPr>
          <w:rFonts w:ascii="Times New Roman" w:hAnsi="Times New Roman"/>
          <w:sz w:val="22"/>
          <w:szCs w:val="22"/>
        </w:rPr>
        <w:t xml:space="preserve">Education also has different impacts across </w:t>
      </w:r>
      <w:del w:id="1784" w:author="Jeremy Groves" w:date="2023-01-30T17:29:00Z">
        <w:r w:rsidR="0062657D" w:rsidDel="00146D7E">
          <w:rPr>
            <w:rFonts w:ascii="Times New Roman" w:hAnsi="Times New Roman"/>
            <w:sz w:val="22"/>
            <w:szCs w:val="22"/>
          </w:rPr>
          <w:delText>the sexes</w:delText>
        </w:r>
      </w:del>
      <w:ins w:id="1785" w:author="Jeremy Groves" w:date="2023-01-30T17:29:00Z">
        <w:r w:rsidR="00146D7E">
          <w:rPr>
            <w:rFonts w:ascii="Times New Roman" w:hAnsi="Times New Roman"/>
            <w:sz w:val="22"/>
            <w:szCs w:val="22"/>
          </w:rPr>
          <w:t>gender with males enjoying a much larger impact from any level of education on the shortening of their unemployment spell</w:t>
        </w:r>
      </w:ins>
      <w:ins w:id="1786" w:author="Jeremy Groves" w:date="2023-01-30T17:30:00Z">
        <w:r w:rsidR="00146D7E">
          <w:rPr>
            <w:rFonts w:ascii="Times New Roman" w:hAnsi="Times New Roman"/>
            <w:sz w:val="22"/>
            <w:szCs w:val="22"/>
          </w:rPr>
          <w:t xml:space="preserve">. While the relative difference is smaller for those with some college or a college degree, it is also interesting that women with more than a college degree see no statistical or </w:t>
        </w:r>
      </w:ins>
      <w:ins w:id="1787" w:author="Jeremy Groves" w:date="2023-01-30T17:31:00Z">
        <w:r w:rsidR="00146D7E">
          <w:rPr>
            <w:rFonts w:ascii="Times New Roman" w:hAnsi="Times New Roman"/>
            <w:sz w:val="22"/>
            <w:szCs w:val="22"/>
          </w:rPr>
          <w:t>economic benefit on their unemployment spell whereas men see a reduction of around 20%</w:t>
        </w:r>
      </w:ins>
      <w:r w:rsidR="0062657D">
        <w:rPr>
          <w:rFonts w:ascii="Times New Roman" w:hAnsi="Times New Roman"/>
          <w:sz w:val="22"/>
          <w:szCs w:val="22"/>
        </w:rPr>
        <w:t xml:space="preserve">. </w:t>
      </w:r>
      <w:del w:id="1788" w:author="Jeremy Groves" w:date="2023-01-30T17:31:00Z">
        <w:r w:rsidR="0062657D" w:rsidDel="00146D7E">
          <w:rPr>
            <w:rFonts w:ascii="Times New Roman" w:hAnsi="Times New Roman"/>
            <w:sz w:val="22"/>
            <w:szCs w:val="22"/>
          </w:rPr>
          <w:delText xml:space="preserve">While men and women see similar results from a high school diploma or its equivalent compared to no degree (about 10% shorter), having some college or a college degree greatly reduces a male’s unemployment spell (25% and 18% respectively) while helping women </w:delText>
        </w:r>
        <w:r w:rsidR="00F149A2" w:rsidDel="00146D7E">
          <w:rPr>
            <w:rFonts w:ascii="Times New Roman" w:hAnsi="Times New Roman"/>
            <w:sz w:val="22"/>
            <w:szCs w:val="22"/>
          </w:rPr>
          <w:delText>relatively</w:delText>
        </w:r>
        <w:r w:rsidR="0062657D" w:rsidDel="00146D7E">
          <w:rPr>
            <w:rFonts w:ascii="Times New Roman" w:hAnsi="Times New Roman"/>
            <w:sz w:val="22"/>
            <w:szCs w:val="22"/>
          </w:rPr>
          <w:delText xml:space="preserve"> less (18% and 11%). The impact from education beyond a bachelor’s degree seems to hurt women by increasing the unemployment duration while helping men by decreasing their unemployment duration</w:delText>
        </w:r>
        <w:r w:rsidR="00F149A2" w:rsidDel="00146D7E">
          <w:rPr>
            <w:rFonts w:ascii="Times New Roman" w:hAnsi="Times New Roman"/>
            <w:sz w:val="22"/>
            <w:szCs w:val="22"/>
          </w:rPr>
          <w:delText>; however,</w:delText>
        </w:r>
        <w:r w:rsidR="0062657D" w:rsidDel="00146D7E">
          <w:rPr>
            <w:rFonts w:ascii="Times New Roman" w:hAnsi="Times New Roman"/>
            <w:sz w:val="22"/>
            <w:szCs w:val="22"/>
          </w:rPr>
          <w:delText xml:space="preserve"> the estimates are not statistically significant. </w:delText>
        </w:r>
      </w:del>
      <w:ins w:id="1789" w:author="Jeremy Groves" w:date="2023-01-30T17:31:00Z">
        <w:r w:rsidR="00146D7E">
          <w:rPr>
            <w:rFonts w:ascii="Times New Roman" w:hAnsi="Times New Roman"/>
            <w:sz w:val="22"/>
            <w:szCs w:val="22"/>
          </w:rPr>
          <w:t>Finally, w</w:t>
        </w:r>
      </w:ins>
      <w:ins w:id="1790" w:author="Jeremy Groves" w:date="2023-01-30T17:32:00Z">
        <w:r w:rsidR="00146D7E">
          <w:rPr>
            <w:rFonts w:ascii="Times New Roman" w:hAnsi="Times New Roman"/>
            <w:sz w:val="22"/>
            <w:szCs w:val="22"/>
          </w:rPr>
          <w:t>omen see a slight negative impact from the tenure in the job immediately preceding the unemployment spell while the impact on men is smaller and not statistically significant. Conversely, men gain a slightly positive impact (shor</w:t>
        </w:r>
      </w:ins>
      <w:ins w:id="1791" w:author="Jeremy Groves" w:date="2023-01-30T17:33:00Z">
        <w:r w:rsidR="00146D7E">
          <w:rPr>
            <w:rFonts w:ascii="Times New Roman" w:hAnsi="Times New Roman"/>
            <w:sz w:val="22"/>
            <w:szCs w:val="22"/>
          </w:rPr>
          <w:t xml:space="preserve">tening) on their unemployment spell duration from overall experience whereas women see no impact from overall experience. </w:t>
        </w:r>
      </w:ins>
    </w:p>
    <w:p w14:paraId="1F1F5E3A" w14:textId="379DDC00" w:rsidR="0062657D" w:rsidRDefault="0062657D" w:rsidP="00146D7E">
      <w:pPr>
        <w:tabs>
          <w:tab w:val="left" w:pos="432"/>
        </w:tabs>
        <w:spacing w:line="480" w:lineRule="auto"/>
        <w:rPr>
          <w:ins w:id="1792" w:author="Jeremy Groves" w:date="2023-01-30T17:34:00Z"/>
          <w:rFonts w:ascii="Times New Roman" w:hAnsi="Times New Roman"/>
          <w:sz w:val="22"/>
          <w:szCs w:val="22"/>
        </w:rPr>
      </w:pPr>
      <w:del w:id="1793" w:author="Jeremy Groves" w:date="2023-01-30T17:33:00Z">
        <w:r w:rsidDel="00146D7E">
          <w:rPr>
            <w:rFonts w:ascii="Times New Roman" w:hAnsi="Times New Roman"/>
            <w:sz w:val="22"/>
            <w:szCs w:val="22"/>
          </w:rPr>
          <w:tab/>
          <w:delText>Another differen</w:delText>
        </w:r>
        <w:r w:rsidR="00F149A2" w:rsidDel="00146D7E">
          <w:rPr>
            <w:rFonts w:ascii="Times New Roman" w:hAnsi="Times New Roman"/>
            <w:sz w:val="22"/>
            <w:szCs w:val="22"/>
          </w:rPr>
          <w:delText>ce</w:delText>
        </w:r>
        <w:r w:rsidDel="00146D7E">
          <w:rPr>
            <w:rFonts w:ascii="Times New Roman" w:hAnsi="Times New Roman"/>
            <w:sz w:val="22"/>
            <w:szCs w:val="22"/>
          </w:rPr>
          <w:delText xml:space="preserve"> is that </w:delText>
        </w:r>
        <w:r w:rsidR="006669E1" w:rsidDel="00146D7E">
          <w:rPr>
            <w:rFonts w:ascii="Times New Roman" w:hAnsi="Times New Roman"/>
            <w:sz w:val="22"/>
            <w:szCs w:val="22"/>
          </w:rPr>
          <w:delText xml:space="preserve">women seem to be less helped by previous experience and seem to not be impacted by how the unemployment spell started unless it is started with the women quitting and while the effect is rather large at 14%, it is only just statistically significant. Men; however, see longer durations if the job separation is forced (about 44% longer) or if the job ends (23% longer) and </w:delText>
        </w:r>
      </w:del>
      <w:ins w:id="1794" w:author="Jeremy Groves" w:date="2023-01-30T17:33:00Z">
        <w:r w:rsidR="00146D7E">
          <w:rPr>
            <w:rFonts w:ascii="Times New Roman" w:hAnsi="Times New Roman"/>
            <w:sz w:val="22"/>
            <w:szCs w:val="22"/>
          </w:rPr>
          <w:t xml:space="preserve">Finally, </w:t>
        </w:r>
      </w:ins>
      <w:r w:rsidR="006669E1">
        <w:rPr>
          <w:rFonts w:ascii="Times New Roman" w:hAnsi="Times New Roman"/>
          <w:sz w:val="22"/>
          <w:szCs w:val="22"/>
        </w:rPr>
        <w:t xml:space="preserve">men in all three regions see longer durations compared to men in the West region. Only women in the Northeast region see any special regional impact on their unemployment spell. </w:t>
      </w:r>
    </w:p>
    <w:p w14:paraId="563A3BFA" w14:textId="4BCADEBB" w:rsidR="00146D7E" w:rsidRPr="00301CC5" w:rsidRDefault="00146D7E" w:rsidP="00146D7E">
      <w:pPr>
        <w:tabs>
          <w:tab w:val="left" w:pos="432"/>
        </w:tabs>
        <w:spacing w:line="480" w:lineRule="auto"/>
        <w:rPr>
          <w:ins w:id="1795" w:author="Jeremy Groves" w:date="2023-01-30T17:34:00Z"/>
          <w:rFonts w:ascii="Times New Roman" w:hAnsi="Times New Roman"/>
          <w:b/>
          <w:bCs/>
          <w:sz w:val="22"/>
          <w:szCs w:val="22"/>
        </w:rPr>
      </w:pPr>
      <w:ins w:id="1796" w:author="Jeremy Groves" w:date="2023-01-30T17:34:00Z">
        <w:r w:rsidRPr="00301CC5">
          <w:rPr>
            <w:rFonts w:ascii="Times New Roman" w:hAnsi="Times New Roman"/>
            <w:b/>
            <w:bCs/>
            <w:sz w:val="22"/>
            <w:szCs w:val="22"/>
          </w:rPr>
          <w:t>6.</w:t>
        </w:r>
        <w:r>
          <w:rPr>
            <w:rFonts w:ascii="Times New Roman" w:hAnsi="Times New Roman"/>
            <w:b/>
            <w:bCs/>
            <w:sz w:val="22"/>
            <w:szCs w:val="22"/>
          </w:rPr>
          <w:t>4</w:t>
        </w:r>
        <w:r w:rsidRPr="00301CC5">
          <w:rPr>
            <w:rFonts w:ascii="Times New Roman" w:hAnsi="Times New Roman"/>
            <w:b/>
            <w:bCs/>
            <w:sz w:val="22"/>
            <w:szCs w:val="22"/>
          </w:rPr>
          <w:t xml:space="preserve"> </w:t>
        </w:r>
        <w:r>
          <w:rPr>
            <w:rFonts w:ascii="Times New Roman" w:hAnsi="Times New Roman"/>
            <w:b/>
            <w:bCs/>
            <w:sz w:val="22"/>
            <w:szCs w:val="22"/>
          </w:rPr>
          <w:t>Robustness</w:t>
        </w:r>
      </w:ins>
    </w:p>
    <w:p w14:paraId="3E0DCF0E" w14:textId="395CF50C" w:rsidR="00146D7E" w:rsidRDefault="00146D7E" w:rsidP="00146D7E">
      <w:pPr>
        <w:tabs>
          <w:tab w:val="left" w:pos="432"/>
        </w:tabs>
        <w:spacing w:line="480" w:lineRule="auto"/>
        <w:rPr>
          <w:ins w:id="1797" w:author="Jeremy Groves" w:date="2023-01-30T17:40:00Z"/>
          <w:rFonts w:ascii="Times New Roman" w:hAnsi="Times New Roman"/>
          <w:sz w:val="22"/>
          <w:szCs w:val="22"/>
        </w:rPr>
      </w:pPr>
      <w:ins w:id="1798" w:author="Jeremy Groves" w:date="2023-01-30T17:34:00Z">
        <w:r>
          <w:rPr>
            <w:rFonts w:ascii="Times New Roman" w:hAnsi="Times New Roman"/>
            <w:sz w:val="22"/>
            <w:szCs w:val="22"/>
          </w:rPr>
          <w:tab/>
          <w:t>To test the robustness of these results</w:t>
        </w:r>
      </w:ins>
      <w:ins w:id="1799" w:author="Jeremy Groves" w:date="2023-01-30T17:35:00Z">
        <w:r>
          <w:rPr>
            <w:rFonts w:ascii="Times New Roman" w:hAnsi="Times New Roman"/>
            <w:sz w:val="22"/>
            <w:szCs w:val="22"/>
          </w:rPr>
          <w:t xml:space="preserve"> we perform two additional estimations. In the first, we replicate the full model estimate with frailty across individual for subsamples of each race and each race-gender pairing. Secondly, since duration d</w:t>
        </w:r>
      </w:ins>
      <w:ins w:id="1800" w:author="Jeremy Groves" w:date="2023-01-30T17:36:00Z">
        <w:r>
          <w:rPr>
            <w:rFonts w:ascii="Times New Roman" w:hAnsi="Times New Roman"/>
            <w:sz w:val="22"/>
            <w:szCs w:val="22"/>
          </w:rPr>
          <w:t xml:space="preserve">ata is essentially condensed limited dependent variable data, we estimate the model using a Logit specification with </w:t>
        </w:r>
      </w:ins>
      <w:ins w:id="1801" w:author="Jeremy Groves" w:date="2023-01-30T17:37:00Z">
        <w:r>
          <w:rPr>
            <w:rFonts w:ascii="Times New Roman" w:hAnsi="Times New Roman"/>
            <w:sz w:val="22"/>
            <w:szCs w:val="22"/>
          </w:rPr>
          <w:t>a set of temporal dummy variables to control for duration dependence in the model (</w:t>
        </w:r>
      </w:ins>
      <w:ins w:id="1802" w:author="Jeremy Groves" w:date="2023-01-30T17:38:00Z">
        <w:r>
          <w:rPr>
            <w:rFonts w:ascii="Times New Roman" w:hAnsi="Times New Roman"/>
            <w:sz w:val="22"/>
            <w:szCs w:val="22"/>
          </w:rPr>
          <w:t>Beck, et. al., 1998)</w:t>
        </w:r>
      </w:ins>
      <w:ins w:id="1803" w:author="Jeremy Groves" w:date="2023-01-30T17:40:00Z">
        <w:r w:rsidR="00C70A7D">
          <w:rPr>
            <w:rFonts w:ascii="Times New Roman" w:hAnsi="Times New Roman"/>
            <w:sz w:val="22"/>
            <w:szCs w:val="22"/>
          </w:rPr>
          <w:t>.</w:t>
        </w:r>
      </w:ins>
    </w:p>
    <w:p w14:paraId="3E319B5C" w14:textId="09EB766D" w:rsidR="00C70A7D" w:rsidRDefault="00C70A7D" w:rsidP="00146D7E">
      <w:pPr>
        <w:tabs>
          <w:tab w:val="left" w:pos="432"/>
        </w:tabs>
        <w:spacing w:line="480" w:lineRule="auto"/>
        <w:rPr>
          <w:ins w:id="1804" w:author="Jeremy Groves" w:date="2023-01-30T18:36:00Z"/>
          <w:rFonts w:ascii="Times New Roman" w:hAnsi="Times New Roman"/>
          <w:sz w:val="22"/>
          <w:szCs w:val="22"/>
        </w:rPr>
      </w:pPr>
      <w:ins w:id="1805" w:author="Jeremy Groves" w:date="2023-01-30T17:40:00Z">
        <w:r>
          <w:rPr>
            <w:rFonts w:ascii="Times New Roman" w:hAnsi="Times New Roman"/>
            <w:sz w:val="22"/>
            <w:szCs w:val="22"/>
          </w:rPr>
          <w:tab/>
          <w:t xml:space="preserve">Table </w:t>
        </w:r>
      </w:ins>
      <w:ins w:id="1806" w:author="Jeremy Groves" w:date="2023-01-30T18:37:00Z">
        <w:r w:rsidR="003C072D">
          <w:rPr>
            <w:rFonts w:ascii="Times New Roman" w:hAnsi="Times New Roman"/>
            <w:sz w:val="22"/>
            <w:szCs w:val="22"/>
          </w:rPr>
          <w:t>5</w:t>
        </w:r>
      </w:ins>
      <w:ins w:id="1807" w:author="Jeremy Groves" w:date="2023-01-30T17:40:00Z">
        <w:r>
          <w:rPr>
            <w:rFonts w:ascii="Times New Roman" w:hAnsi="Times New Roman"/>
            <w:sz w:val="22"/>
            <w:szCs w:val="22"/>
          </w:rPr>
          <w:t xml:space="preserve"> shows the coefficient estimates</w:t>
        </w:r>
      </w:ins>
      <w:ins w:id="1808" w:author="Jeremy Groves" w:date="2023-01-30T18:06:00Z">
        <w:r w:rsidR="0061743E">
          <w:rPr>
            <w:rFonts w:ascii="Times New Roman" w:hAnsi="Times New Roman"/>
            <w:sz w:val="22"/>
            <w:szCs w:val="22"/>
          </w:rPr>
          <w:t>,</w:t>
        </w:r>
      </w:ins>
      <w:ins w:id="1809" w:author="Jeremy Groves" w:date="2023-01-30T17:40:00Z">
        <w:r>
          <w:rPr>
            <w:rFonts w:ascii="Times New Roman" w:hAnsi="Times New Roman"/>
            <w:sz w:val="22"/>
            <w:szCs w:val="22"/>
          </w:rPr>
          <w:t xml:space="preserve"> sample sizes</w:t>
        </w:r>
      </w:ins>
      <w:ins w:id="1810" w:author="Jeremy Groves" w:date="2023-01-30T18:06:00Z">
        <w:r w:rsidR="0061743E">
          <w:rPr>
            <w:rFonts w:ascii="Times New Roman" w:hAnsi="Times New Roman"/>
            <w:sz w:val="22"/>
            <w:szCs w:val="22"/>
          </w:rPr>
          <w:t xml:space="preserve">, and the standard deviation of the mixed effects </w:t>
        </w:r>
      </w:ins>
      <w:ins w:id="1811" w:author="Jeremy Groves" w:date="2023-01-30T17:40:00Z">
        <w:r>
          <w:rPr>
            <w:rFonts w:ascii="Times New Roman" w:hAnsi="Times New Roman"/>
            <w:sz w:val="22"/>
            <w:szCs w:val="22"/>
          </w:rPr>
          <w:t xml:space="preserve">for the full duration model with frailty for each of the race and race-gender subsamples. </w:t>
        </w:r>
      </w:ins>
      <w:ins w:id="1812" w:author="Jeremy Groves" w:date="2023-01-30T18:07:00Z">
        <w:r w:rsidR="0061743E">
          <w:rPr>
            <w:rFonts w:ascii="Times New Roman" w:hAnsi="Times New Roman"/>
            <w:sz w:val="22"/>
            <w:szCs w:val="22"/>
          </w:rPr>
          <w:t xml:space="preserve">As previously </w:t>
        </w:r>
        <w:r w:rsidR="0061743E">
          <w:rPr>
            <w:rFonts w:ascii="Times New Roman" w:hAnsi="Times New Roman"/>
            <w:sz w:val="22"/>
            <w:szCs w:val="22"/>
          </w:rPr>
          <w:lastRenderedPageBreak/>
          <w:t>shown, Whites seem to experience no statistically significant impact of</w:t>
        </w:r>
      </w:ins>
      <w:ins w:id="1813" w:author="Jeremy Groves" w:date="2023-01-30T18:08:00Z">
        <w:r w:rsidR="0061743E">
          <w:rPr>
            <w:rFonts w:ascii="Times New Roman" w:hAnsi="Times New Roman"/>
            <w:sz w:val="22"/>
            <w:szCs w:val="22"/>
          </w:rPr>
          <w:t xml:space="preserve"> BMI classification on unemployment spell duration as a whole, however, White women </w:t>
        </w:r>
      </w:ins>
      <w:ins w:id="1814" w:author="Jeremy Groves" w:date="2023-01-30T18:09:00Z">
        <w:r w:rsidR="0061743E">
          <w:rPr>
            <w:rFonts w:ascii="Times New Roman" w:hAnsi="Times New Roman"/>
            <w:sz w:val="22"/>
            <w:szCs w:val="22"/>
          </w:rPr>
          <w:t xml:space="preserve">see similar impacts </w:t>
        </w:r>
      </w:ins>
      <w:ins w:id="1815" w:author="Jeremy Groves" w:date="2023-01-30T18:10:00Z">
        <w:r w:rsidR="0061743E">
          <w:rPr>
            <w:rFonts w:ascii="Times New Roman" w:hAnsi="Times New Roman"/>
            <w:sz w:val="22"/>
            <w:szCs w:val="22"/>
          </w:rPr>
          <w:t xml:space="preserve">of BMI </w:t>
        </w:r>
      </w:ins>
      <w:ins w:id="1816" w:author="Jeremy Groves" w:date="2023-01-30T18:08:00Z">
        <w:r w:rsidR="0061743E">
          <w:rPr>
            <w:rFonts w:ascii="Times New Roman" w:hAnsi="Times New Roman"/>
            <w:sz w:val="22"/>
            <w:szCs w:val="22"/>
          </w:rPr>
          <w:t xml:space="preserve">classified as </w:t>
        </w:r>
      </w:ins>
      <w:ins w:id="1817" w:author="Jeremy Groves" w:date="2023-01-30T18:10:00Z">
        <w:r w:rsidR="0061743E">
          <w:rPr>
            <w:rFonts w:ascii="Times New Roman" w:hAnsi="Times New Roman"/>
            <w:sz w:val="22"/>
            <w:szCs w:val="22"/>
          </w:rPr>
          <w:t xml:space="preserve">shown in Table 4 with underweight White women possibly experiencing a shorter unemployment duration of about 13%, albeit not statistically significant, while overweight and </w:t>
        </w:r>
      </w:ins>
      <w:ins w:id="1818" w:author="Jeremy Groves" w:date="2023-01-30T18:08:00Z">
        <w:r w:rsidR="0061743E">
          <w:rPr>
            <w:rFonts w:ascii="Times New Roman" w:hAnsi="Times New Roman"/>
            <w:sz w:val="22"/>
            <w:szCs w:val="22"/>
          </w:rPr>
          <w:t xml:space="preserve">obese </w:t>
        </w:r>
      </w:ins>
      <w:ins w:id="1819" w:author="Jeremy Groves" w:date="2023-01-30T18:10:00Z">
        <w:r w:rsidR="0061743E">
          <w:rPr>
            <w:rFonts w:ascii="Times New Roman" w:hAnsi="Times New Roman"/>
            <w:sz w:val="22"/>
            <w:szCs w:val="22"/>
          </w:rPr>
          <w:t xml:space="preserve">women </w:t>
        </w:r>
      </w:ins>
      <w:ins w:id="1820" w:author="Jeremy Groves" w:date="2023-01-30T18:11:00Z">
        <w:r w:rsidR="0061743E">
          <w:rPr>
            <w:rFonts w:ascii="Times New Roman" w:hAnsi="Times New Roman"/>
            <w:sz w:val="22"/>
            <w:szCs w:val="22"/>
          </w:rPr>
          <w:t xml:space="preserve">experiencing longer durations with slightly smaller point estimates and lower statistical significance than in Table 4. The relative sizes and directions hold. </w:t>
        </w:r>
      </w:ins>
    </w:p>
    <w:p w14:paraId="11049CA9" w14:textId="6A411405" w:rsidR="003C072D" w:rsidRDefault="003C072D" w:rsidP="003C072D">
      <w:pPr>
        <w:tabs>
          <w:tab w:val="left" w:pos="432"/>
        </w:tabs>
        <w:spacing w:line="480" w:lineRule="auto"/>
        <w:jc w:val="center"/>
        <w:rPr>
          <w:ins w:id="1821" w:author="Jeremy Groves" w:date="2023-01-30T18:11:00Z"/>
          <w:rFonts w:ascii="Times New Roman" w:hAnsi="Times New Roman"/>
          <w:sz w:val="22"/>
          <w:szCs w:val="22"/>
        </w:rPr>
        <w:pPrChange w:id="1822" w:author="Jeremy Groves" w:date="2023-01-30T18:37:00Z">
          <w:pPr>
            <w:tabs>
              <w:tab w:val="left" w:pos="432"/>
            </w:tabs>
            <w:spacing w:line="480" w:lineRule="auto"/>
          </w:pPr>
        </w:pPrChange>
      </w:pPr>
      <w:ins w:id="1823" w:author="Jeremy Groves" w:date="2023-01-30T18:36:00Z">
        <w:r>
          <w:rPr>
            <w:rFonts w:ascii="Times New Roman" w:hAnsi="Times New Roman"/>
            <w:sz w:val="22"/>
            <w:szCs w:val="22"/>
          </w:rPr>
          <w:t>[Insert Table 5</w:t>
        </w:r>
      </w:ins>
      <w:ins w:id="1824" w:author="Jeremy Groves" w:date="2023-01-30T18:37:00Z">
        <w:r>
          <w:rPr>
            <w:rFonts w:ascii="Times New Roman" w:hAnsi="Times New Roman"/>
            <w:sz w:val="22"/>
            <w:szCs w:val="22"/>
          </w:rPr>
          <w:t>]</w:t>
        </w:r>
      </w:ins>
    </w:p>
    <w:p w14:paraId="348D23BC" w14:textId="2A0B96DA" w:rsidR="0061743E" w:rsidRDefault="0061743E" w:rsidP="00146D7E">
      <w:pPr>
        <w:tabs>
          <w:tab w:val="left" w:pos="432"/>
        </w:tabs>
        <w:spacing w:line="480" w:lineRule="auto"/>
        <w:rPr>
          <w:ins w:id="1825" w:author="Jeremy Groves" w:date="2023-01-30T18:17:00Z"/>
          <w:rFonts w:ascii="Times New Roman" w:hAnsi="Times New Roman"/>
          <w:sz w:val="22"/>
          <w:szCs w:val="22"/>
        </w:rPr>
      </w:pPr>
      <w:ins w:id="1826" w:author="Jeremy Groves" w:date="2023-01-30T18:11:00Z">
        <w:r>
          <w:rPr>
            <w:rFonts w:ascii="Times New Roman" w:hAnsi="Times New Roman"/>
            <w:sz w:val="22"/>
            <w:szCs w:val="22"/>
          </w:rPr>
          <w:tab/>
        </w:r>
      </w:ins>
      <w:ins w:id="1827" w:author="Jeremy Groves" w:date="2023-01-30T18:12:00Z">
        <w:r>
          <w:rPr>
            <w:rFonts w:ascii="Times New Roman" w:hAnsi="Times New Roman"/>
            <w:sz w:val="22"/>
            <w:szCs w:val="22"/>
          </w:rPr>
          <w:t xml:space="preserve">For Blacks as a whole, </w:t>
        </w:r>
      </w:ins>
      <w:ins w:id="1828" w:author="Jeremy Groves" w:date="2023-01-30T18:13:00Z">
        <w:r>
          <w:rPr>
            <w:rFonts w:ascii="Times New Roman" w:hAnsi="Times New Roman"/>
            <w:sz w:val="22"/>
            <w:szCs w:val="22"/>
          </w:rPr>
          <w:t xml:space="preserve">obese Black individuals are shown to </w:t>
        </w:r>
      </w:ins>
      <w:ins w:id="1829" w:author="Jeremy Groves" w:date="2023-01-30T18:14:00Z">
        <w:r>
          <w:rPr>
            <w:rFonts w:ascii="Times New Roman" w:hAnsi="Times New Roman"/>
            <w:sz w:val="22"/>
            <w:szCs w:val="22"/>
          </w:rPr>
          <w:t xml:space="preserve">experience a longer unemployment spell compared to Blacks with a normal BMI classification. The key difference between the results in Table 4 and Table </w:t>
        </w:r>
      </w:ins>
      <w:ins w:id="1830" w:author="Jeremy Groves" w:date="2023-01-30T18:37:00Z">
        <w:r w:rsidR="003C072D">
          <w:rPr>
            <w:rFonts w:ascii="Times New Roman" w:hAnsi="Times New Roman"/>
            <w:sz w:val="22"/>
            <w:szCs w:val="22"/>
          </w:rPr>
          <w:t>5</w:t>
        </w:r>
      </w:ins>
      <w:ins w:id="1831" w:author="Jeremy Groves" w:date="2023-01-30T18:14:00Z">
        <w:r>
          <w:rPr>
            <w:rFonts w:ascii="Times New Roman" w:hAnsi="Times New Roman"/>
            <w:sz w:val="22"/>
            <w:szCs w:val="22"/>
          </w:rPr>
          <w:t xml:space="preserve"> is that in the latter, overweight Black women are not showing any statistically</w:t>
        </w:r>
      </w:ins>
      <w:ins w:id="1832" w:author="Jeremy Groves" w:date="2023-01-30T18:15:00Z">
        <w:r>
          <w:rPr>
            <w:rFonts w:ascii="Times New Roman" w:hAnsi="Times New Roman"/>
            <w:sz w:val="22"/>
            <w:szCs w:val="22"/>
          </w:rPr>
          <w:t xml:space="preserve"> significant difference in their unemployment spell whereas in Table 4 they were shown to have mu</w:t>
        </w:r>
      </w:ins>
      <w:ins w:id="1833" w:author="Jeremy Groves" w:date="2023-01-30T18:16:00Z">
        <w:r>
          <w:rPr>
            <w:rFonts w:ascii="Times New Roman" w:hAnsi="Times New Roman"/>
            <w:sz w:val="22"/>
            <w:szCs w:val="22"/>
          </w:rPr>
          <w:t xml:space="preserve">ch shorter duration than their normal weight counterparts. The coefficient is of the right </w:t>
        </w:r>
      </w:ins>
      <w:ins w:id="1834" w:author="Jeremy Groves" w:date="2023-01-30T18:17:00Z">
        <w:r w:rsidR="00601F4A">
          <w:rPr>
            <w:rFonts w:ascii="Times New Roman" w:hAnsi="Times New Roman"/>
            <w:sz w:val="22"/>
            <w:szCs w:val="22"/>
          </w:rPr>
          <w:t>sign;</w:t>
        </w:r>
      </w:ins>
      <w:ins w:id="1835" w:author="Jeremy Groves" w:date="2023-01-30T18:16:00Z">
        <w:r>
          <w:rPr>
            <w:rFonts w:ascii="Times New Roman" w:hAnsi="Times New Roman"/>
            <w:sz w:val="22"/>
            <w:szCs w:val="22"/>
          </w:rPr>
          <w:t xml:space="preserve"> however, the magnitude and statistical significance differs. Likewise, obese Black women are shown in Table </w:t>
        </w:r>
      </w:ins>
      <w:ins w:id="1836" w:author="Jeremy Groves" w:date="2023-01-30T18:37:00Z">
        <w:r w:rsidR="004B352C">
          <w:rPr>
            <w:rFonts w:ascii="Times New Roman" w:hAnsi="Times New Roman"/>
            <w:sz w:val="22"/>
            <w:szCs w:val="22"/>
          </w:rPr>
          <w:t>5</w:t>
        </w:r>
      </w:ins>
      <w:ins w:id="1837" w:author="Jeremy Groves" w:date="2023-01-30T18:16:00Z">
        <w:r>
          <w:rPr>
            <w:rFonts w:ascii="Times New Roman" w:hAnsi="Times New Roman"/>
            <w:sz w:val="22"/>
            <w:szCs w:val="22"/>
          </w:rPr>
          <w:t xml:space="preserve"> to have a 15% increase in their unemployment spell compared to their normal weight </w:t>
        </w:r>
      </w:ins>
      <w:ins w:id="1838" w:author="Jeremy Groves" w:date="2023-01-30T18:17:00Z">
        <w:r w:rsidR="00601F4A">
          <w:rPr>
            <w:rFonts w:ascii="Times New Roman" w:hAnsi="Times New Roman"/>
            <w:sz w:val="22"/>
            <w:szCs w:val="22"/>
          </w:rPr>
          <w:t>counterparts and this result is statistically significant unlike the results in shown Table 4. The results for Black men, on the other hand, closely align with those shown in Table 4.</w:t>
        </w:r>
      </w:ins>
    </w:p>
    <w:p w14:paraId="29422952" w14:textId="5D6B0E79" w:rsidR="00601F4A" w:rsidRDefault="00601F4A" w:rsidP="00146D7E">
      <w:pPr>
        <w:tabs>
          <w:tab w:val="left" w:pos="432"/>
        </w:tabs>
        <w:spacing w:line="480" w:lineRule="auto"/>
        <w:rPr>
          <w:ins w:id="1839" w:author="Jeremy Groves" w:date="2023-01-30T18:22:00Z"/>
          <w:rFonts w:ascii="Times New Roman" w:hAnsi="Times New Roman"/>
          <w:sz w:val="22"/>
          <w:szCs w:val="22"/>
        </w:rPr>
      </w:pPr>
      <w:ins w:id="1840" w:author="Jeremy Groves" w:date="2023-01-30T18:17:00Z">
        <w:r>
          <w:rPr>
            <w:rFonts w:ascii="Times New Roman" w:hAnsi="Times New Roman"/>
            <w:sz w:val="22"/>
            <w:szCs w:val="22"/>
          </w:rPr>
          <w:tab/>
          <w:t xml:space="preserve">Finally, for </w:t>
        </w:r>
      </w:ins>
      <w:ins w:id="1841" w:author="Jeremy Groves" w:date="2023-01-30T18:18:00Z">
        <w:r>
          <w:rPr>
            <w:rFonts w:ascii="Times New Roman" w:hAnsi="Times New Roman"/>
            <w:sz w:val="22"/>
            <w:szCs w:val="22"/>
          </w:rPr>
          <w:t>Hispanics, the subsamples also show very different results than compared to estimates including the full sample. Here we see that underweight and obese BMI classifications have similar impacts compared to Hispanics in the normal BMI classification, with only the latter b</w:t>
        </w:r>
      </w:ins>
      <w:ins w:id="1842" w:author="Jeremy Groves" w:date="2023-01-30T18:19:00Z">
        <w:r>
          <w:rPr>
            <w:rFonts w:ascii="Times New Roman" w:hAnsi="Times New Roman"/>
            <w:sz w:val="22"/>
            <w:szCs w:val="22"/>
          </w:rPr>
          <w:t xml:space="preserve">eing statistically significant. For Hispanic women, there may be a slight decrease in duration, albeit not statistically significant, for those underweight and no discernable impact for those overweight. For obese Hispanic women, however, where </w:t>
        </w:r>
      </w:ins>
      <w:ins w:id="1843" w:author="Jeremy Groves" w:date="2023-01-30T18:20:00Z">
        <w:r>
          <w:rPr>
            <w:rFonts w:ascii="Times New Roman" w:hAnsi="Times New Roman"/>
            <w:sz w:val="22"/>
            <w:szCs w:val="22"/>
          </w:rPr>
          <w:t>no impact was found previously, the subsample estimates show a statistically significant increase of unemployment duration of about 18%. Additionally, for Hispanic men, where again, previous results showed no significant impact</w:t>
        </w:r>
      </w:ins>
      <w:ins w:id="1844" w:author="Jeremy Groves" w:date="2023-01-30T18:21:00Z">
        <w:r>
          <w:rPr>
            <w:rFonts w:ascii="Times New Roman" w:hAnsi="Times New Roman"/>
            <w:sz w:val="22"/>
            <w:szCs w:val="22"/>
          </w:rPr>
          <w:t xml:space="preserve"> from BMI classification, those classified as underweight see an increase in unemployment duration of nearly 50% compared to normal weight counterparts. Those that are overweight see no discernable impact while those </w:t>
        </w:r>
      </w:ins>
      <w:ins w:id="1845" w:author="Jeremy Groves" w:date="2023-01-30T18:22:00Z">
        <w:r>
          <w:rPr>
            <w:rFonts w:ascii="Times New Roman" w:hAnsi="Times New Roman"/>
            <w:sz w:val="22"/>
            <w:szCs w:val="22"/>
          </w:rPr>
          <w:t>classified as obese may see a 14% increase in spell length, however, this result is, again, not statistically significant.</w:t>
        </w:r>
      </w:ins>
    </w:p>
    <w:p w14:paraId="6F1728DF" w14:textId="6E0F94ED" w:rsidR="00601F4A" w:rsidRDefault="00601F4A" w:rsidP="00146D7E">
      <w:pPr>
        <w:tabs>
          <w:tab w:val="left" w:pos="432"/>
        </w:tabs>
        <w:spacing w:line="480" w:lineRule="auto"/>
        <w:rPr>
          <w:ins w:id="1846" w:author="Jeremy Groves" w:date="2023-01-30T18:24:00Z"/>
          <w:rFonts w:ascii="Times New Roman" w:hAnsi="Times New Roman"/>
          <w:sz w:val="22"/>
          <w:szCs w:val="22"/>
        </w:rPr>
      </w:pPr>
      <w:ins w:id="1847" w:author="Jeremy Groves" w:date="2023-01-30T18:22:00Z">
        <w:r>
          <w:rPr>
            <w:rFonts w:ascii="Times New Roman" w:hAnsi="Times New Roman"/>
            <w:sz w:val="22"/>
            <w:szCs w:val="22"/>
          </w:rPr>
          <w:lastRenderedPageBreak/>
          <w:tab/>
          <w:t xml:space="preserve">The results from the subsamples, therefore, mostly follow the overall trends seen in the full sample with some minor variation among Black women that are overweight or obese and more of a change among </w:t>
        </w:r>
      </w:ins>
      <w:ins w:id="1848" w:author="Jeremy Groves" w:date="2023-01-30T18:23:00Z">
        <w:r>
          <w:rPr>
            <w:rFonts w:ascii="Times New Roman" w:hAnsi="Times New Roman"/>
            <w:sz w:val="22"/>
            <w:szCs w:val="22"/>
          </w:rPr>
          <w:t xml:space="preserve">Hispanics compared to the other models. Overall, however, nothing in Table </w:t>
        </w:r>
      </w:ins>
      <w:ins w:id="1849" w:author="Jeremy Groves" w:date="2023-01-30T18:37:00Z">
        <w:r w:rsidR="004B352C">
          <w:rPr>
            <w:rFonts w:ascii="Times New Roman" w:hAnsi="Times New Roman"/>
            <w:sz w:val="22"/>
            <w:szCs w:val="22"/>
          </w:rPr>
          <w:t>5</w:t>
        </w:r>
      </w:ins>
      <w:ins w:id="1850" w:author="Jeremy Groves" w:date="2023-01-30T18:23:00Z">
        <w:r>
          <w:rPr>
            <w:rFonts w:ascii="Times New Roman" w:hAnsi="Times New Roman"/>
            <w:sz w:val="22"/>
            <w:szCs w:val="22"/>
          </w:rPr>
          <w:t xml:space="preserve"> indicates that the basic results and implications from the previous estimates are invalid which leaves </w:t>
        </w:r>
      </w:ins>
      <w:ins w:id="1851" w:author="Jeremy Groves" w:date="2023-01-30T18:24:00Z">
        <w:r>
          <w:rPr>
            <w:rFonts w:ascii="Times New Roman" w:hAnsi="Times New Roman"/>
            <w:sz w:val="22"/>
            <w:szCs w:val="22"/>
          </w:rPr>
          <w:t xml:space="preserve">testing the robustness of the estimation methodology. </w:t>
        </w:r>
      </w:ins>
    </w:p>
    <w:p w14:paraId="771633B9" w14:textId="118395A8" w:rsidR="00601F4A" w:rsidRDefault="00601F4A" w:rsidP="00146D7E">
      <w:pPr>
        <w:tabs>
          <w:tab w:val="left" w:pos="432"/>
        </w:tabs>
        <w:spacing w:line="480" w:lineRule="auto"/>
        <w:rPr>
          <w:rFonts w:ascii="Times New Roman" w:hAnsi="Times New Roman"/>
          <w:sz w:val="22"/>
          <w:szCs w:val="22"/>
        </w:rPr>
      </w:pPr>
      <w:ins w:id="1852" w:author="Jeremy Groves" w:date="2023-01-30T18:24:00Z">
        <w:r>
          <w:rPr>
            <w:rFonts w:ascii="Times New Roman" w:hAnsi="Times New Roman"/>
            <w:sz w:val="22"/>
            <w:szCs w:val="22"/>
          </w:rPr>
          <w:tab/>
          <w:t xml:space="preserve">As outlined in Beck, et. al. (1998), duration data can be thought of as grouped </w:t>
        </w:r>
      </w:ins>
      <w:ins w:id="1853" w:author="Jeremy Groves" w:date="2023-01-30T18:25:00Z">
        <w:r>
          <w:rPr>
            <w:rFonts w:ascii="Times New Roman" w:hAnsi="Times New Roman"/>
            <w:sz w:val="22"/>
            <w:szCs w:val="22"/>
          </w:rPr>
          <w:t xml:space="preserve">time-series data with a </w:t>
        </w:r>
      </w:ins>
      <w:ins w:id="1854" w:author="Jeremy Groves" w:date="2023-01-30T18:24:00Z">
        <w:r>
          <w:rPr>
            <w:rFonts w:ascii="Times New Roman" w:hAnsi="Times New Roman"/>
            <w:sz w:val="22"/>
            <w:szCs w:val="22"/>
          </w:rPr>
          <w:t>binary dependent variable</w:t>
        </w:r>
      </w:ins>
      <w:ins w:id="1855" w:author="Jeremy Groves" w:date="2023-01-30T18:25:00Z">
        <w:r>
          <w:rPr>
            <w:rFonts w:ascii="Times New Roman" w:hAnsi="Times New Roman"/>
            <w:sz w:val="22"/>
            <w:szCs w:val="22"/>
          </w:rPr>
          <w:t xml:space="preserve"> and thus can be estimated with a limited dependent variable technic. The only modification is the need to determine if the data is duration dependent, meaning that the probability of a spell ending (or the </w:t>
        </w:r>
      </w:ins>
      <w:ins w:id="1856" w:author="Jeremy Groves" w:date="2023-01-30T18:26:00Z">
        <w:r>
          <w:rPr>
            <w:rFonts w:ascii="Times New Roman" w:hAnsi="Times New Roman"/>
            <w:sz w:val="22"/>
            <w:szCs w:val="22"/>
          </w:rPr>
          <w:t>dependent</w:t>
        </w:r>
      </w:ins>
      <w:ins w:id="1857" w:author="Jeremy Groves" w:date="2023-01-30T18:25:00Z">
        <w:r>
          <w:rPr>
            <w:rFonts w:ascii="Times New Roman" w:hAnsi="Times New Roman"/>
            <w:sz w:val="22"/>
            <w:szCs w:val="22"/>
          </w:rPr>
          <w:t xml:space="preserve"> variable of employed </w:t>
        </w:r>
      </w:ins>
      <w:ins w:id="1858" w:author="Jeremy Groves" w:date="2023-01-30T18:26:00Z">
        <w:r>
          <w:rPr>
            <w:rFonts w:ascii="Times New Roman" w:hAnsi="Times New Roman"/>
            <w:sz w:val="22"/>
            <w:szCs w:val="22"/>
          </w:rPr>
          <w:t>switching from zero to one as would happen at the end of an unemployment spell) is dependent on the length of time since the last period the dependent variable was unity. In terms of the dur</w:t>
        </w:r>
      </w:ins>
      <w:ins w:id="1859" w:author="Jeremy Groves" w:date="2023-01-30T18:27:00Z">
        <w:r>
          <w:rPr>
            <w:rFonts w:ascii="Times New Roman" w:hAnsi="Times New Roman"/>
            <w:sz w:val="22"/>
            <w:szCs w:val="22"/>
          </w:rPr>
          <w:t>ation model, duration dependence would indicate that there is a baseline hazard</w:t>
        </w:r>
        <w:r w:rsidR="003C072D">
          <w:rPr>
            <w:rFonts w:ascii="Times New Roman" w:hAnsi="Times New Roman"/>
            <w:sz w:val="22"/>
            <w:szCs w:val="22"/>
          </w:rPr>
          <w:t xml:space="preserve"> that varies with time, as we shown in the figures above. Therefore, taking duration dependence as given, we estimate the models agai</w:t>
        </w:r>
      </w:ins>
      <w:ins w:id="1860" w:author="Jeremy Groves" w:date="2023-01-30T18:28:00Z">
        <w:r w:rsidR="003C072D">
          <w:rPr>
            <w:rFonts w:ascii="Times New Roman" w:hAnsi="Times New Roman"/>
            <w:sz w:val="22"/>
            <w:szCs w:val="22"/>
          </w:rPr>
          <w:t xml:space="preserve">n after transforming the data into a binary dependent variable time-series with the dependent variable measuring the probability of being employed in that time for that individual. We can also estimate this model with random mixed effects across </w:t>
        </w:r>
      </w:ins>
      <w:ins w:id="1861" w:author="Jeremy Groves" w:date="2023-01-30T18:29:00Z">
        <w:r w:rsidR="003C072D">
          <w:rPr>
            <w:rFonts w:ascii="Times New Roman" w:hAnsi="Times New Roman"/>
            <w:sz w:val="22"/>
            <w:szCs w:val="22"/>
          </w:rPr>
          <w:t>individuals.</w:t>
        </w:r>
      </w:ins>
      <w:ins w:id="1862" w:author="Jeremy Groves" w:date="2023-01-30T18:32:00Z">
        <w:r w:rsidR="003C072D">
          <w:rPr>
            <w:rFonts w:ascii="Times New Roman" w:hAnsi="Times New Roman"/>
            <w:sz w:val="22"/>
            <w:szCs w:val="22"/>
          </w:rPr>
          <w:t xml:space="preserve"> The res</w:t>
        </w:r>
      </w:ins>
      <w:ins w:id="1863" w:author="Jeremy Groves" w:date="2023-01-30T18:33:00Z">
        <w:r w:rsidR="003C072D">
          <w:rPr>
            <w:rFonts w:ascii="Times New Roman" w:hAnsi="Times New Roman"/>
            <w:sz w:val="22"/>
            <w:szCs w:val="22"/>
          </w:rPr>
          <w:t xml:space="preserve">ults for the </w:t>
        </w:r>
      </w:ins>
      <w:ins w:id="1864" w:author="Jeremy Groves" w:date="2023-01-30T18:35:00Z">
        <w:r w:rsidR="003C072D">
          <w:rPr>
            <w:rFonts w:ascii="Times New Roman" w:hAnsi="Times New Roman"/>
            <w:sz w:val="22"/>
            <w:szCs w:val="22"/>
          </w:rPr>
          <w:t>r</w:t>
        </w:r>
      </w:ins>
      <w:ins w:id="1865" w:author="Jeremy Groves" w:date="2023-01-30T18:33:00Z">
        <w:r w:rsidR="003C072D">
          <w:rPr>
            <w:rFonts w:ascii="Times New Roman" w:hAnsi="Times New Roman"/>
            <w:sz w:val="22"/>
            <w:szCs w:val="22"/>
          </w:rPr>
          <w:t xml:space="preserve">ace and race-gender subsamples </w:t>
        </w:r>
      </w:ins>
      <w:ins w:id="1866" w:author="Jeremy Groves" w:date="2023-01-30T18:35:00Z">
        <w:r w:rsidR="003C072D">
          <w:rPr>
            <w:rFonts w:ascii="Times New Roman" w:hAnsi="Times New Roman"/>
            <w:sz w:val="22"/>
            <w:szCs w:val="22"/>
          </w:rPr>
          <w:t xml:space="preserve">are shown in the last three columns of Table </w:t>
        </w:r>
      </w:ins>
      <w:ins w:id="1867" w:author="Jeremy Groves" w:date="2023-01-30T18:37:00Z">
        <w:r w:rsidR="004B352C">
          <w:rPr>
            <w:rFonts w:ascii="Times New Roman" w:hAnsi="Times New Roman"/>
            <w:sz w:val="22"/>
            <w:szCs w:val="22"/>
          </w:rPr>
          <w:t>5</w:t>
        </w:r>
      </w:ins>
      <w:ins w:id="1868" w:author="Jeremy Groves" w:date="2023-01-30T18:35:00Z">
        <w:r w:rsidR="003C072D">
          <w:rPr>
            <w:rFonts w:ascii="Times New Roman" w:hAnsi="Times New Roman"/>
            <w:sz w:val="22"/>
            <w:szCs w:val="22"/>
          </w:rPr>
          <w:t xml:space="preserve"> and we can see the results are nearly identical across estimation me</w:t>
        </w:r>
      </w:ins>
      <w:ins w:id="1869" w:author="Jeremy Groves" w:date="2023-01-30T18:36:00Z">
        <w:r w:rsidR="003C072D">
          <w:rPr>
            <w:rFonts w:ascii="Times New Roman" w:hAnsi="Times New Roman"/>
            <w:sz w:val="22"/>
            <w:szCs w:val="22"/>
          </w:rPr>
          <w:t>thodologies.</w:t>
        </w:r>
        <w:r w:rsidR="003C072D">
          <w:rPr>
            <w:rStyle w:val="FootnoteReference"/>
            <w:rFonts w:ascii="Times New Roman" w:hAnsi="Times New Roman"/>
            <w:sz w:val="22"/>
            <w:szCs w:val="22"/>
          </w:rPr>
          <w:footnoteReference w:id="23"/>
        </w:r>
        <w:r w:rsidR="003C072D">
          <w:rPr>
            <w:rFonts w:ascii="Times New Roman" w:hAnsi="Times New Roman"/>
            <w:sz w:val="22"/>
            <w:szCs w:val="22"/>
          </w:rPr>
          <w:t xml:space="preserve"> </w:t>
        </w:r>
      </w:ins>
    </w:p>
    <w:p w14:paraId="38EDA5AB" w14:textId="77777777" w:rsidR="00250EDB" w:rsidRPr="0008272F" w:rsidRDefault="00250EDB" w:rsidP="00043C17">
      <w:pPr>
        <w:tabs>
          <w:tab w:val="left" w:pos="432"/>
        </w:tabs>
        <w:spacing w:before="240" w:line="480" w:lineRule="auto"/>
        <w:rPr>
          <w:rFonts w:ascii="Times New Roman" w:hAnsi="Times New Roman"/>
          <w:b/>
          <w:bCs/>
          <w:sz w:val="22"/>
          <w:szCs w:val="22"/>
        </w:rPr>
      </w:pPr>
      <w:r w:rsidRPr="0008272F">
        <w:rPr>
          <w:rFonts w:ascii="Times New Roman" w:hAnsi="Times New Roman"/>
          <w:b/>
          <w:bCs/>
          <w:sz w:val="22"/>
          <w:szCs w:val="22"/>
        </w:rPr>
        <w:t>7. Discussion</w:t>
      </w:r>
    </w:p>
    <w:p w14:paraId="1D885EAB" w14:textId="19DE37C6" w:rsidR="000D7A23" w:rsidRPr="0008272F" w:rsidRDefault="00250EDB" w:rsidP="000D7A23">
      <w:pPr>
        <w:tabs>
          <w:tab w:val="left" w:pos="432"/>
        </w:tabs>
        <w:spacing w:line="480" w:lineRule="auto"/>
        <w:rPr>
          <w:rFonts w:ascii="Times New Roman" w:hAnsi="Times New Roman"/>
          <w:sz w:val="22"/>
          <w:szCs w:val="22"/>
        </w:rPr>
      </w:pPr>
      <w:r w:rsidRPr="0008272F">
        <w:rPr>
          <w:rFonts w:ascii="Times New Roman" w:hAnsi="Times New Roman"/>
          <w:sz w:val="22"/>
          <w:szCs w:val="22"/>
        </w:rPr>
        <w:tab/>
        <w:t>Prior studies find that obesity causes significantly higher unemployment among American workers</w:t>
      </w:r>
      <w:r w:rsidR="006669E1">
        <w:rPr>
          <w:rFonts w:ascii="Times New Roman" w:hAnsi="Times New Roman"/>
          <w:sz w:val="22"/>
          <w:szCs w:val="22"/>
        </w:rPr>
        <w:t xml:space="preserve"> while</w:t>
      </w:r>
      <w:r w:rsidRPr="0008272F">
        <w:rPr>
          <w:rFonts w:ascii="Times New Roman" w:hAnsi="Times New Roman"/>
          <w:sz w:val="22"/>
          <w:szCs w:val="22"/>
        </w:rPr>
        <w:t xml:space="preserve"> </w:t>
      </w:r>
      <w:r w:rsidR="006669E1">
        <w:rPr>
          <w:rFonts w:ascii="Times New Roman" w:hAnsi="Times New Roman"/>
          <w:sz w:val="22"/>
          <w:szCs w:val="22"/>
        </w:rPr>
        <w:t>o</w:t>
      </w:r>
      <w:r w:rsidR="000D7A23" w:rsidRPr="0008272F">
        <w:rPr>
          <w:rFonts w:ascii="Times New Roman" w:hAnsi="Times New Roman"/>
          <w:sz w:val="22"/>
          <w:szCs w:val="22"/>
        </w:rPr>
        <w:t>thers have suggested that it is unobserved characteristics of the individual rather than obesity cause these employment penalties (e.g., Lindeboom et al., 2010). Using data from the National Longitudinal Study of Youth (199</w:t>
      </w:r>
      <w:r w:rsidR="006669E1">
        <w:rPr>
          <w:rFonts w:ascii="Times New Roman" w:hAnsi="Times New Roman"/>
          <w:sz w:val="22"/>
          <w:szCs w:val="22"/>
        </w:rPr>
        <w:t>7</w:t>
      </w:r>
      <w:r w:rsidR="000D7A23" w:rsidRPr="0008272F">
        <w:rPr>
          <w:rFonts w:ascii="Times New Roman" w:hAnsi="Times New Roman"/>
          <w:sz w:val="22"/>
          <w:szCs w:val="22"/>
        </w:rPr>
        <w:t xml:space="preserve">), we estimate the duration of unemployment spells assuming individual frailty (thus controlling for individual unobserved effects) and </w:t>
      </w:r>
      <w:r w:rsidRPr="0008272F">
        <w:rPr>
          <w:rFonts w:ascii="Times New Roman" w:hAnsi="Times New Roman"/>
          <w:sz w:val="22"/>
          <w:szCs w:val="22"/>
        </w:rPr>
        <w:t xml:space="preserve">find that individuals classified as overweight endure unemployment spells that are about </w:t>
      </w:r>
      <w:r w:rsidR="006669E1">
        <w:rPr>
          <w:rFonts w:ascii="Times New Roman" w:hAnsi="Times New Roman"/>
          <w:sz w:val="22"/>
          <w:szCs w:val="22"/>
        </w:rPr>
        <w:t>4</w:t>
      </w:r>
      <w:r w:rsidRPr="0008272F">
        <w:rPr>
          <w:rFonts w:ascii="Times New Roman" w:hAnsi="Times New Roman"/>
          <w:sz w:val="22"/>
          <w:szCs w:val="22"/>
        </w:rPr>
        <w:t>% longer than those with normal BMI and those classified as obese spend about 1</w:t>
      </w:r>
      <w:r w:rsidR="006669E1">
        <w:rPr>
          <w:rFonts w:ascii="Times New Roman" w:hAnsi="Times New Roman"/>
          <w:sz w:val="22"/>
          <w:szCs w:val="22"/>
        </w:rPr>
        <w:t>1</w:t>
      </w:r>
      <w:r w:rsidRPr="0008272F">
        <w:rPr>
          <w:rFonts w:ascii="Times New Roman" w:hAnsi="Times New Roman"/>
          <w:sz w:val="22"/>
          <w:szCs w:val="22"/>
        </w:rPr>
        <w:t xml:space="preserve">% more time unemployed, all else equal. In terms of weeks, this </w:t>
      </w:r>
      <w:r w:rsidRPr="0008272F">
        <w:rPr>
          <w:rFonts w:ascii="Times New Roman" w:hAnsi="Times New Roman"/>
          <w:sz w:val="22"/>
          <w:szCs w:val="22"/>
        </w:rPr>
        <w:lastRenderedPageBreak/>
        <w:t xml:space="preserve">equates to </w:t>
      </w:r>
      <w:r w:rsidR="006669E1">
        <w:rPr>
          <w:rFonts w:ascii="Times New Roman" w:hAnsi="Times New Roman"/>
          <w:sz w:val="22"/>
          <w:szCs w:val="22"/>
        </w:rPr>
        <w:t xml:space="preserve">slightly less than </w:t>
      </w:r>
      <w:r w:rsidRPr="0008272F">
        <w:rPr>
          <w:rFonts w:ascii="Times New Roman" w:hAnsi="Times New Roman"/>
          <w:sz w:val="22"/>
          <w:szCs w:val="22"/>
        </w:rPr>
        <w:t xml:space="preserve">one week for those overweight and </w:t>
      </w:r>
      <w:r w:rsidR="006669E1">
        <w:rPr>
          <w:rFonts w:ascii="Times New Roman" w:hAnsi="Times New Roman"/>
          <w:sz w:val="22"/>
          <w:szCs w:val="22"/>
        </w:rPr>
        <w:t>slightly more than one</w:t>
      </w:r>
      <w:r w:rsidRPr="0008272F">
        <w:rPr>
          <w:rFonts w:ascii="Times New Roman" w:hAnsi="Times New Roman"/>
          <w:sz w:val="22"/>
          <w:szCs w:val="22"/>
        </w:rPr>
        <w:t xml:space="preserve"> week for those that are obese.  </w:t>
      </w:r>
    </w:p>
    <w:p w14:paraId="4C434B22" w14:textId="4D4CDC73" w:rsidR="001E0753" w:rsidRDefault="000D7A23" w:rsidP="000D7A23">
      <w:pPr>
        <w:tabs>
          <w:tab w:val="left" w:pos="432"/>
        </w:tabs>
        <w:spacing w:line="480" w:lineRule="auto"/>
        <w:rPr>
          <w:rFonts w:ascii="Times New Roman" w:hAnsi="Times New Roman"/>
          <w:sz w:val="22"/>
          <w:szCs w:val="22"/>
        </w:rPr>
      </w:pPr>
      <w:r w:rsidRPr="0008272F">
        <w:rPr>
          <w:rFonts w:ascii="Times New Roman" w:hAnsi="Times New Roman"/>
          <w:sz w:val="22"/>
          <w:szCs w:val="22"/>
        </w:rPr>
        <w:tab/>
      </w:r>
      <w:r w:rsidR="006669E1">
        <w:rPr>
          <w:rFonts w:ascii="Times New Roman" w:hAnsi="Times New Roman"/>
          <w:sz w:val="22"/>
          <w:szCs w:val="22"/>
        </w:rPr>
        <w:t>By splitting the sample into male and female subsamples and interact</w:t>
      </w:r>
      <w:r w:rsidR="00F149A2">
        <w:rPr>
          <w:rFonts w:ascii="Times New Roman" w:hAnsi="Times New Roman"/>
          <w:sz w:val="22"/>
          <w:szCs w:val="22"/>
        </w:rPr>
        <w:t>ing</w:t>
      </w:r>
      <w:r w:rsidR="006669E1">
        <w:rPr>
          <w:rFonts w:ascii="Times New Roman" w:hAnsi="Times New Roman"/>
          <w:sz w:val="22"/>
          <w:szCs w:val="22"/>
        </w:rPr>
        <w:t xml:space="preserve"> the BMI classification with race </w:t>
      </w:r>
      <w:r w:rsidR="00F149A2">
        <w:rPr>
          <w:rFonts w:ascii="Times New Roman" w:hAnsi="Times New Roman"/>
          <w:sz w:val="22"/>
          <w:szCs w:val="22"/>
        </w:rPr>
        <w:t xml:space="preserve">we </w:t>
      </w:r>
      <w:r w:rsidR="006669E1">
        <w:rPr>
          <w:rFonts w:ascii="Times New Roman" w:hAnsi="Times New Roman"/>
          <w:sz w:val="22"/>
          <w:szCs w:val="22"/>
        </w:rPr>
        <w:t xml:space="preserve">show that </w:t>
      </w:r>
      <w:r w:rsidR="001E0753">
        <w:rPr>
          <w:rFonts w:ascii="Times New Roman" w:hAnsi="Times New Roman"/>
          <w:sz w:val="22"/>
          <w:szCs w:val="22"/>
        </w:rPr>
        <w:t xml:space="preserve">White women with an overweight BMI classification experience unemployment spell about 12% longer than White women with a normal BMI and obese White women experience unemployment spells about 20% than their normal BMI colleges. </w:t>
      </w:r>
      <w:r w:rsidR="00F149A2">
        <w:rPr>
          <w:rFonts w:ascii="Times New Roman" w:hAnsi="Times New Roman"/>
          <w:sz w:val="22"/>
          <w:szCs w:val="22"/>
        </w:rPr>
        <w:t>Furthermore, a</w:t>
      </w:r>
      <w:r w:rsidR="001E0753">
        <w:rPr>
          <w:rFonts w:ascii="Times New Roman" w:hAnsi="Times New Roman"/>
          <w:sz w:val="22"/>
          <w:szCs w:val="22"/>
        </w:rPr>
        <w:t xml:space="preserve"> Black </w:t>
      </w:r>
      <w:r w:rsidR="00167C34">
        <w:rPr>
          <w:rFonts w:ascii="Times New Roman" w:hAnsi="Times New Roman"/>
          <w:sz w:val="22"/>
          <w:szCs w:val="22"/>
        </w:rPr>
        <w:t>woman</w:t>
      </w:r>
      <w:r w:rsidR="001E0753">
        <w:rPr>
          <w:rFonts w:ascii="Times New Roman" w:hAnsi="Times New Roman"/>
          <w:sz w:val="22"/>
          <w:szCs w:val="22"/>
        </w:rPr>
        <w:t xml:space="preserve"> with a normal BMI see</w:t>
      </w:r>
      <w:r w:rsidR="00F149A2">
        <w:rPr>
          <w:rFonts w:ascii="Times New Roman" w:hAnsi="Times New Roman"/>
          <w:sz w:val="22"/>
          <w:szCs w:val="22"/>
        </w:rPr>
        <w:t>s</w:t>
      </w:r>
      <w:r w:rsidR="001E0753">
        <w:rPr>
          <w:rFonts w:ascii="Times New Roman" w:hAnsi="Times New Roman"/>
          <w:sz w:val="22"/>
          <w:szCs w:val="22"/>
        </w:rPr>
        <w:t xml:space="preserve"> the largest BMI effect o</w:t>
      </w:r>
      <w:r w:rsidR="00F149A2">
        <w:rPr>
          <w:rFonts w:ascii="Times New Roman" w:hAnsi="Times New Roman"/>
          <w:sz w:val="22"/>
          <w:szCs w:val="22"/>
        </w:rPr>
        <w:t>n</w:t>
      </w:r>
      <w:r w:rsidR="001E0753">
        <w:rPr>
          <w:rFonts w:ascii="Times New Roman" w:hAnsi="Times New Roman"/>
          <w:sz w:val="22"/>
          <w:szCs w:val="22"/>
        </w:rPr>
        <w:t xml:space="preserve"> unemployment spell by experiencing spells that </w:t>
      </w:r>
      <w:r w:rsidR="00F149A2">
        <w:rPr>
          <w:rFonts w:ascii="Times New Roman" w:hAnsi="Times New Roman"/>
          <w:sz w:val="22"/>
          <w:szCs w:val="22"/>
        </w:rPr>
        <w:t>are</w:t>
      </w:r>
      <w:r w:rsidR="001E0753">
        <w:rPr>
          <w:rFonts w:ascii="Times New Roman" w:hAnsi="Times New Roman"/>
          <w:sz w:val="22"/>
          <w:szCs w:val="22"/>
        </w:rPr>
        <w:t xml:space="preserve"> about 29% longer, or about 3 weeks longer</w:t>
      </w:r>
      <w:r w:rsidR="00F149A2">
        <w:rPr>
          <w:rFonts w:ascii="Times New Roman" w:hAnsi="Times New Roman"/>
          <w:sz w:val="22"/>
          <w:szCs w:val="22"/>
        </w:rPr>
        <w:t>, than White women with normal BMI</w:t>
      </w:r>
      <w:r w:rsidR="001E0753">
        <w:rPr>
          <w:rFonts w:ascii="Times New Roman" w:hAnsi="Times New Roman"/>
          <w:sz w:val="22"/>
          <w:szCs w:val="22"/>
        </w:rPr>
        <w:t>. Additionally, for Black women, being overweight reduces the unemployment spells compared to Black women with a normal BMI to about 12% or only 1.5 weeks longer than the baseline</w:t>
      </w:r>
      <w:r w:rsidR="00F149A2">
        <w:rPr>
          <w:rFonts w:ascii="Times New Roman" w:hAnsi="Times New Roman"/>
          <w:sz w:val="22"/>
          <w:szCs w:val="22"/>
        </w:rPr>
        <w:t xml:space="preserve"> (White women with a normal BMI)</w:t>
      </w:r>
      <w:r w:rsidR="001E0753">
        <w:rPr>
          <w:rFonts w:ascii="Times New Roman" w:hAnsi="Times New Roman"/>
          <w:sz w:val="22"/>
          <w:szCs w:val="22"/>
        </w:rPr>
        <w:t xml:space="preserve"> and obese </w:t>
      </w:r>
      <w:r w:rsidR="00F149A2">
        <w:rPr>
          <w:rFonts w:ascii="Times New Roman" w:hAnsi="Times New Roman"/>
          <w:sz w:val="22"/>
          <w:szCs w:val="22"/>
        </w:rPr>
        <w:t>Black women also enjoy a shorter duration compared to Black women with normal BMI, but still experience longer unemployment spells compared to the baseline</w:t>
      </w:r>
      <w:r w:rsidR="001E0753">
        <w:rPr>
          <w:rFonts w:ascii="Times New Roman" w:hAnsi="Times New Roman"/>
          <w:sz w:val="22"/>
          <w:szCs w:val="22"/>
        </w:rPr>
        <w:t>.</w:t>
      </w:r>
    </w:p>
    <w:p w14:paraId="21614AA1" w14:textId="7FE8C380" w:rsidR="001E0753" w:rsidRDefault="001E0753" w:rsidP="001E0753">
      <w:pPr>
        <w:tabs>
          <w:tab w:val="left" w:pos="432"/>
        </w:tabs>
        <w:spacing w:line="480" w:lineRule="auto"/>
        <w:ind w:firstLine="432"/>
        <w:rPr>
          <w:rFonts w:ascii="Times New Roman" w:hAnsi="Times New Roman"/>
          <w:sz w:val="22"/>
          <w:szCs w:val="22"/>
        </w:rPr>
      </w:pPr>
      <w:r>
        <w:rPr>
          <w:rFonts w:ascii="Times New Roman" w:hAnsi="Times New Roman"/>
          <w:sz w:val="22"/>
          <w:szCs w:val="22"/>
        </w:rPr>
        <w:t>White men do not seem to be impacted by BMI classification as no estimates are statically significant for White men</w:t>
      </w:r>
      <w:r w:rsidR="006D01A5">
        <w:rPr>
          <w:rFonts w:ascii="Times New Roman" w:hAnsi="Times New Roman"/>
          <w:sz w:val="22"/>
          <w:szCs w:val="22"/>
        </w:rPr>
        <w:t xml:space="preserve"> </w:t>
      </w:r>
      <w:r w:rsidR="00F149A2">
        <w:rPr>
          <w:rFonts w:ascii="Times New Roman" w:hAnsi="Times New Roman"/>
          <w:sz w:val="22"/>
          <w:szCs w:val="22"/>
        </w:rPr>
        <w:t>implying</w:t>
      </w:r>
      <w:r w:rsidR="006D01A5">
        <w:rPr>
          <w:rFonts w:ascii="Times New Roman" w:hAnsi="Times New Roman"/>
          <w:sz w:val="22"/>
          <w:szCs w:val="22"/>
        </w:rPr>
        <w:t xml:space="preserve"> they all experience roughly the same baseline hazard</w:t>
      </w:r>
      <w:r w:rsidR="00F149A2">
        <w:rPr>
          <w:rFonts w:ascii="Times New Roman" w:hAnsi="Times New Roman"/>
          <w:sz w:val="22"/>
          <w:szCs w:val="22"/>
        </w:rPr>
        <w:t xml:space="preserve"> regardless of BMI</w:t>
      </w:r>
      <w:r w:rsidR="006D01A5">
        <w:rPr>
          <w:rFonts w:ascii="Times New Roman" w:hAnsi="Times New Roman"/>
          <w:sz w:val="22"/>
          <w:szCs w:val="22"/>
        </w:rPr>
        <w:t>. Black men, on the other hand, all suffer increase</w:t>
      </w:r>
      <w:r w:rsidR="00F149A2">
        <w:rPr>
          <w:rFonts w:ascii="Times New Roman" w:hAnsi="Times New Roman"/>
          <w:sz w:val="22"/>
          <w:szCs w:val="22"/>
        </w:rPr>
        <w:t>d</w:t>
      </w:r>
      <w:r w:rsidR="006D01A5">
        <w:rPr>
          <w:rFonts w:ascii="Times New Roman" w:hAnsi="Times New Roman"/>
          <w:sz w:val="22"/>
          <w:szCs w:val="22"/>
        </w:rPr>
        <w:t xml:space="preserve"> unemployment spells of about 16%, or about 1.75 weeks longer, than White males and, unlike with Black women, this impact on Black men is </w:t>
      </w:r>
      <w:r w:rsidR="00F149A2">
        <w:rPr>
          <w:rFonts w:ascii="Times New Roman" w:hAnsi="Times New Roman"/>
          <w:sz w:val="22"/>
          <w:szCs w:val="22"/>
        </w:rPr>
        <w:t>constant</w:t>
      </w:r>
      <w:r w:rsidR="006D01A5">
        <w:rPr>
          <w:rFonts w:ascii="Times New Roman" w:hAnsi="Times New Roman"/>
          <w:sz w:val="22"/>
          <w:szCs w:val="22"/>
        </w:rPr>
        <w:t xml:space="preserve"> across BMI classification. This seems to indicate that with men, race and region are the dominate factors impacting unemployment duration while BMI classification has no statistical impact at all. With both men and women, Hispanic respondents see no impact by either their race or BMI classification.</w:t>
      </w:r>
    </w:p>
    <w:p w14:paraId="2171972E" w14:textId="77777777" w:rsidR="001E0753" w:rsidRDefault="001E0753" w:rsidP="000D7A23">
      <w:pPr>
        <w:tabs>
          <w:tab w:val="left" w:pos="432"/>
        </w:tabs>
        <w:spacing w:line="480" w:lineRule="auto"/>
        <w:rPr>
          <w:rFonts w:ascii="Times New Roman" w:hAnsi="Times New Roman"/>
          <w:sz w:val="22"/>
          <w:szCs w:val="22"/>
        </w:rPr>
      </w:pPr>
    </w:p>
    <w:p w14:paraId="67E9DC3A" w14:textId="0FBDB7D6" w:rsidR="00250EDB" w:rsidRPr="0008272F" w:rsidRDefault="001E0753" w:rsidP="006D01A5">
      <w:pPr>
        <w:tabs>
          <w:tab w:val="left" w:pos="432"/>
        </w:tabs>
        <w:spacing w:line="480" w:lineRule="auto"/>
        <w:rPr>
          <w:rFonts w:ascii="Times New Roman" w:hAnsi="Times New Roman"/>
          <w:b/>
          <w:bCs/>
          <w:sz w:val="22"/>
          <w:szCs w:val="22"/>
        </w:rPr>
      </w:pPr>
      <w:r>
        <w:rPr>
          <w:rFonts w:ascii="Times New Roman" w:hAnsi="Times New Roman"/>
          <w:sz w:val="22"/>
          <w:szCs w:val="22"/>
        </w:rPr>
        <w:t xml:space="preserve"> </w:t>
      </w:r>
      <w:r w:rsidR="00250EDB" w:rsidRPr="0008272F">
        <w:rPr>
          <w:rFonts w:ascii="Times New Roman" w:hAnsi="Times New Roman"/>
          <w:b/>
          <w:bCs/>
          <w:sz w:val="22"/>
          <w:szCs w:val="22"/>
        </w:rPr>
        <w:t>References</w:t>
      </w:r>
    </w:p>
    <w:p w14:paraId="11B28A05"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Averett, S., &amp; Korenman, S. (1996) The Economic Reality of the Beauty Myth. </w:t>
      </w:r>
      <w:r w:rsidRPr="0008272F">
        <w:rPr>
          <w:rFonts w:ascii="Times New Roman" w:hAnsi="Times New Roman"/>
          <w:i/>
          <w:iCs/>
          <w:sz w:val="22"/>
          <w:szCs w:val="22"/>
        </w:rPr>
        <w:t>Journal of Human Resources</w:t>
      </w:r>
      <w:r w:rsidRPr="0008272F">
        <w:rPr>
          <w:rFonts w:ascii="Times New Roman" w:hAnsi="Times New Roman"/>
          <w:sz w:val="22"/>
          <w:szCs w:val="22"/>
        </w:rPr>
        <w:t xml:space="preserve"> 31(2):304-30.</w:t>
      </w:r>
    </w:p>
    <w:p w14:paraId="09659958" w14:textId="77777777" w:rsidR="00250EDB" w:rsidRPr="0008272F" w:rsidRDefault="00250EDB" w:rsidP="00341DB9">
      <w:pPr>
        <w:tabs>
          <w:tab w:val="left" w:pos="432"/>
        </w:tabs>
        <w:ind w:left="450" w:hanging="450"/>
        <w:contextualSpacing/>
        <w:rPr>
          <w:rFonts w:ascii="Times New Roman" w:hAnsi="Times New Roman"/>
          <w:sz w:val="22"/>
          <w:szCs w:val="22"/>
        </w:rPr>
      </w:pPr>
    </w:p>
    <w:p w14:paraId="19B868F0"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Baum, C.L., Ford, W.F. (2004). The wage effects of obesity: a longitudinal study. </w:t>
      </w:r>
      <w:r w:rsidRPr="0008272F">
        <w:rPr>
          <w:rFonts w:ascii="Times New Roman" w:hAnsi="Times New Roman"/>
          <w:i/>
          <w:iCs/>
          <w:sz w:val="22"/>
          <w:szCs w:val="22"/>
        </w:rPr>
        <w:t>Health Economics</w:t>
      </w:r>
      <w:r w:rsidRPr="0008272F">
        <w:rPr>
          <w:rFonts w:ascii="Times New Roman" w:hAnsi="Times New Roman"/>
          <w:sz w:val="22"/>
          <w:szCs w:val="22"/>
        </w:rPr>
        <w:t xml:space="preserve"> 13:885-899. </w:t>
      </w:r>
    </w:p>
    <w:p w14:paraId="529E79DB" w14:textId="77777777" w:rsidR="00250EDB" w:rsidRPr="0008272F" w:rsidRDefault="00250EDB" w:rsidP="00341DB9">
      <w:pPr>
        <w:tabs>
          <w:tab w:val="left" w:pos="432"/>
        </w:tabs>
        <w:ind w:left="450" w:hanging="450"/>
        <w:contextualSpacing/>
        <w:rPr>
          <w:rFonts w:ascii="Times New Roman" w:hAnsi="Times New Roman"/>
          <w:sz w:val="22"/>
          <w:szCs w:val="22"/>
        </w:rPr>
      </w:pPr>
    </w:p>
    <w:p w14:paraId="4485B513" w14:textId="5900E99D" w:rsidR="00146D7E" w:rsidRDefault="00146D7E" w:rsidP="00341DB9">
      <w:pPr>
        <w:tabs>
          <w:tab w:val="left" w:pos="432"/>
        </w:tabs>
        <w:ind w:left="450" w:hanging="450"/>
        <w:contextualSpacing/>
        <w:rPr>
          <w:ins w:id="1874" w:author="Jeremy Groves" w:date="2023-01-30T17:38:00Z"/>
          <w:rFonts w:ascii="Times New Roman" w:hAnsi="Times New Roman"/>
          <w:sz w:val="22"/>
          <w:szCs w:val="22"/>
        </w:rPr>
      </w:pPr>
      <w:ins w:id="1875" w:author="Jeremy Groves" w:date="2023-01-30T17:38:00Z">
        <w:r>
          <w:rPr>
            <w:rFonts w:ascii="Times New Roman" w:hAnsi="Times New Roman"/>
            <w:sz w:val="22"/>
            <w:szCs w:val="22"/>
          </w:rPr>
          <w:t>Beck, Nathaniel, Katz, Johnathan N., &amp; T</w:t>
        </w:r>
      </w:ins>
      <w:ins w:id="1876" w:author="Jeremy Groves" w:date="2023-01-30T17:39:00Z">
        <w:r>
          <w:rPr>
            <w:rFonts w:ascii="Times New Roman" w:hAnsi="Times New Roman"/>
            <w:sz w:val="22"/>
            <w:szCs w:val="22"/>
          </w:rPr>
          <w:t>ucker, Richard (1998)</w:t>
        </w:r>
        <w:r w:rsidR="00C70A7D">
          <w:rPr>
            <w:rFonts w:ascii="Times New Roman" w:hAnsi="Times New Roman"/>
            <w:sz w:val="22"/>
            <w:szCs w:val="22"/>
          </w:rPr>
          <w:t xml:space="preserve"> Taking Time Seriously: Time-Series-Cross-Section Analysis with a Binary Dependent </w:t>
        </w:r>
      </w:ins>
      <w:ins w:id="1877" w:author="Jeremy Groves" w:date="2023-01-30T17:40:00Z">
        <w:r w:rsidR="00C70A7D">
          <w:rPr>
            <w:rFonts w:ascii="Times New Roman" w:hAnsi="Times New Roman"/>
            <w:sz w:val="22"/>
            <w:szCs w:val="22"/>
          </w:rPr>
          <w:t>Variable</w:t>
        </w:r>
      </w:ins>
      <w:ins w:id="1878" w:author="Jeremy Groves" w:date="2023-01-30T17:39:00Z">
        <w:r w:rsidR="00C70A7D">
          <w:rPr>
            <w:rFonts w:ascii="Times New Roman" w:hAnsi="Times New Roman"/>
            <w:sz w:val="22"/>
            <w:szCs w:val="22"/>
          </w:rPr>
          <w:t>. American Journal of Political Science, 42(4):</w:t>
        </w:r>
      </w:ins>
      <w:ins w:id="1879" w:author="Jeremy Groves" w:date="2023-01-30T17:40:00Z">
        <w:r w:rsidR="00C70A7D">
          <w:rPr>
            <w:rFonts w:ascii="Times New Roman" w:hAnsi="Times New Roman"/>
            <w:sz w:val="22"/>
            <w:szCs w:val="22"/>
          </w:rPr>
          <w:t>1260-1288.</w:t>
        </w:r>
      </w:ins>
    </w:p>
    <w:p w14:paraId="7F9777EC" w14:textId="77777777" w:rsidR="00146D7E" w:rsidRDefault="00146D7E" w:rsidP="00341DB9">
      <w:pPr>
        <w:tabs>
          <w:tab w:val="left" w:pos="432"/>
        </w:tabs>
        <w:ind w:left="450" w:hanging="450"/>
        <w:contextualSpacing/>
        <w:rPr>
          <w:ins w:id="1880" w:author="Jeremy Groves" w:date="2023-01-30T17:38:00Z"/>
          <w:rFonts w:ascii="Times New Roman" w:hAnsi="Times New Roman"/>
          <w:sz w:val="22"/>
          <w:szCs w:val="22"/>
        </w:rPr>
      </w:pPr>
    </w:p>
    <w:p w14:paraId="24B5A904" w14:textId="4CD28D5B"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Behrman, J.R. &amp; Rosenzweig, M.R. (2001) The Returns to Increasing Body Weight. Penn Institute for </w:t>
      </w:r>
      <w:r w:rsidRPr="0008272F">
        <w:rPr>
          <w:rFonts w:ascii="Times New Roman" w:hAnsi="Times New Roman"/>
          <w:i/>
          <w:iCs/>
          <w:sz w:val="22"/>
          <w:szCs w:val="22"/>
        </w:rPr>
        <w:lastRenderedPageBreak/>
        <w:t>Economic Research Working Paper</w:t>
      </w:r>
      <w:r w:rsidRPr="0008272F">
        <w:rPr>
          <w:rFonts w:ascii="Times New Roman" w:hAnsi="Times New Roman"/>
          <w:sz w:val="22"/>
          <w:szCs w:val="22"/>
        </w:rPr>
        <w:t xml:space="preserve"> 01-052.</w:t>
      </w:r>
    </w:p>
    <w:p w14:paraId="6821CBDA" w14:textId="77777777" w:rsidR="00250EDB" w:rsidRPr="0008272F" w:rsidRDefault="00250EDB" w:rsidP="00341DB9">
      <w:pPr>
        <w:tabs>
          <w:tab w:val="left" w:pos="432"/>
        </w:tabs>
        <w:ind w:left="450" w:hanging="450"/>
        <w:contextualSpacing/>
        <w:rPr>
          <w:rFonts w:ascii="Times New Roman" w:hAnsi="Times New Roman"/>
          <w:sz w:val="22"/>
          <w:szCs w:val="22"/>
        </w:rPr>
      </w:pPr>
    </w:p>
    <w:p w14:paraId="73965C62"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Bhattacharya, J., &amp; Bundorf, M.K. (2005) The incidence of the healthcare costs of obesity. </w:t>
      </w:r>
      <w:r w:rsidRPr="0008272F">
        <w:rPr>
          <w:rFonts w:ascii="Times New Roman" w:hAnsi="Times New Roman"/>
          <w:i/>
          <w:iCs/>
          <w:sz w:val="22"/>
          <w:szCs w:val="22"/>
        </w:rPr>
        <w:t>Journal of Health Economics</w:t>
      </w:r>
      <w:r w:rsidRPr="0008272F">
        <w:rPr>
          <w:rFonts w:ascii="Times New Roman" w:hAnsi="Times New Roman"/>
          <w:sz w:val="22"/>
          <w:szCs w:val="22"/>
        </w:rPr>
        <w:t xml:space="preserve"> 28:649-58.</w:t>
      </w:r>
    </w:p>
    <w:p w14:paraId="6A6314E9" w14:textId="77777777" w:rsidR="00250EDB" w:rsidRPr="0008272F" w:rsidRDefault="00250EDB" w:rsidP="00341DB9">
      <w:pPr>
        <w:tabs>
          <w:tab w:val="left" w:pos="432"/>
        </w:tabs>
        <w:ind w:left="450" w:hanging="450"/>
        <w:contextualSpacing/>
        <w:rPr>
          <w:rFonts w:ascii="Times New Roman" w:hAnsi="Times New Roman"/>
          <w:sz w:val="22"/>
          <w:szCs w:val="22"/>
        </w:rPr>
      </w:pPr>
    </w:p>
    <w:p w14:paraId="76260B7A"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Caliendo, M. &amp; Lee, W.-S. (2013) Fat Chance! Obesity and the transition from unemployment to employment. </w:t>
      </w:r>
      <w:r w:rsidRPr="0008272F">
        <w:rPr>
          <w:rFonts w:ascii="Times New Roman" w:hAnsi="Times New Roman"/>
          <w:i/>
          <w:iCs/>
          <w:sz w:val="22"/>
          <w:szCs w:val="22"/>
        </w:rPr>
        <w:t>Economics &amp; Human Biology</w:t>
      </w:r>
      <w:r w:rsidRPr="0008272F">
        <w:rPr>
          <w:rFonts w:ascii="Times New Roman" w:hAnsi="Times New Roman"/>
          <w:sz w:val="22"/>
          <w:szCs w:val="22"/>
        </w:rPr>
        <w:t xml:space="preserve"> 11(2):121-33.</w:t>
      </w:r>
    </w:p>
    <w:p w14:paraId="2C93498C" w14:textId="77777777" w:rsidR="00250EDB" w:rsidRPr="0008272F" w:rsidRDefault="00250EDB" w:rsidP="00341DB9">
      <w:pPr>
        <w:tabs>
          <w:tab w:val="left" w:pos="432"/>
        </w:tabs>
        <w:ind w:left="450" w:hanging="450"/>
        <w:contextualSpacing/>
        <w:rPr>
          <w:rFonts w:ascii="Times New Roman" w:hAnsi="Times New Roman"/>
          <w:sz w:val="22"/>
          <w:szCs w:val="22"/>
        </w:rPr>
      </w:pPr>
    </w:p>
    <w:p w14:paraId="29794E03"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Cawley, J. ( 2000). An Instrumental Variables Approach to Measuring the Effect of Body Weight on Employment Disability. </w:t>
      </w:r>
      <w:r w:rsidRPr="0008272F">
        <w:rPr>
          <w:rFonts w:ascii="Times New Roman" w:hAnsi="Times New Roman"/>
          <w:i/>
          <w:iCs/>
          <w:sz w:val="22"/>
          <w:szCs w:val="22"/>
        </w:rPr>
        <w:t>Health Services Research</w:t>
      </w:r>
      <w:r w:rsidRPr="0008272F">
        <w:rPr>
          <w:rFonts w:ascii="Times New Roman" w:hAnsi="Times New Roman"/>
          <w:sz w:val="22"/>
          <w:szCs w:val="22"/>
        </w:rPr>
        <w:t>, Part 2  35(5):1159-79.</w:t>
      </w:r>
    </w:p>
    <w:p w14:paraId="2DB28DE0" w14:textId="77777777" w:rsidR="00250EDB" w:rsidRPr="0008272F" w:rsidRDefault="00250EDB" w:rsidP="00341DB9">
      <w:pPr>
        <w:tabs>
          <w:tab w:val="left" w:pos="432"/>
        </w:tabs>
        <w:ind w:left="450" w:hanging="450"/>
        <w:contextualSpacing/>
        <w:rPr>
          <w:rFonts w:ascii="Times New Roman" w:hAnsi="Times New Roman"/>
          <w:sz w:val="22"/>
          <w:szCs w:val="22"/>
        </w:rPr>
      </w:pPr>
    </w:p>
    <w:p w14:paraId="35F99A79"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Cawley, J. (2004). The Impact of Obesity on Wages. </w:t>
      </w:r>
      <w:r w:rsidRPr="0008272F">
        <w:rPr>
          <w:rFonts w:ascii="Times New Roman" w:hAnsi="Times New Roman"/>
          <w:i/>
          <w:iCs/>
          <w:sz w:val="22"/>
          <w:szCs w:val="22"/>
        </w:rPr>
        <w:t>Journal of Human Resources</w:t>
      </w:r>
      <w:r w:rsidRPr="0008272F">
        <w:rPr>
          <w:rFonts w:ascii="Times New Roman" w:hAnsi="Times New Roman"/>
          <w:sz w:val="22"/>
          <w:szCs w:val="22"/>
        </w:rPr>
        <w:t xml:space="preserve"> 39(2):451-74.</w:t>
      </w:r>
    </w:p>
    <w:p w14:paraId="43A7F477" w14:textId="77777777" w:rsidR="00250EDB" w:rsidRPr="0008272F" w:rsidRDefault="00250EDB" w:rsidP="00341DB9">
      <w:pPr>
        <w:tabs>
          <w:tab w:val="left" w:pos="432"/>
        </w:tabs>
        <w:ind w:left="450" w:hanging="450"/>
        <w:contextualSpacing/>
        <w:rPr>
          <w:rFonts w:ascii="Times New Roman" w:hAnsi="Times New Roman"/>
          <w:sz w:val="22"/>
          <w:szCs w:val="22"/>
        </w:rPr>
      </w:pPr>
    </w:p>
    <w:p w14:paraId="1D5A5146"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Cawley, J., &amp; Danziger, S. (2006). Morbid Obesity and the Transition from Welfare to Work. </w:t>
      </w:r>
      <w:r w:rsidRPr="0008272F">
        <w:rPr>
          <w:rFonts w:ascii="Times New Roman" w:hAnsi="Times New Roman"/>
          <w:i/>
          <w:iCs/>
          <w:sz w:val="22"/>
          <w:szCs w:val="22"/>
        </w:rPr>
        <w:t xml:space="preserve">Journal of Policy Analysis and Management </w:t>
      </w:r>
      <w:r w:rsidRPr="0008272F">
        <w:rPr>
          <w:rFonts w:ascii="Times New Roman" w:hAnsi="Times New Roman"/>
          <w:sz w:val="22"/>
          <w:szCs w:val="22"/>
        </w:rPr>
        <w:t>24(4):727–43.</w:t>
      </w:r>
    </w:p>
    <w:p w14:paraId="2CECAE51" w14:textId="77777777" w:rsidR="00250EDB" w:rsidRPr="0008272F" w:rsidRDefault="00250EDB" w:rsidP="00341DB9">
      <w:pPr>
        <w:tabs>
          <w:tab w:val="left" w:pos="432"/>
        </w:tabs>
        <w:ind w:left="450" w:hanging="450"/>
        <w:contextualSpacing/>
        <w:rPr>
          <w:rFonts w:ascii="Times New Roman" w:hAnsi="Times New Roman"/>
          <w:sz w:val="22"/>
          <w:szCs w:val="22"/>
        </w:rPr>
      </w:pPr>
    </w:p>
    <w:p w14:paraId="0EE822A2"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Cawley, J., Grabka, M.M., &amp; Lillard, D.R. (2005) A Comparison of the Relationship between Obesity and Earnings in the U.S. and Germany. Schmollers Jahrbuch: Zeitschrift fur Wirtschafts- und Sozialwissenschaften/</w:t>
      </w:r>
      <w:r w:rsidRPr="0008272F">
        <w:rPr>
          <w:rFonts w:ascii="Times New Roman" w:hAnsi="Times New Roman"/>
          <w:i/>
          <w:iCs/>
          <w:sz w:val="22"/>
          <w:szCs w:val="22"/>
        </w:rPr>
        <w:t>Journal of Applied Social Science Studies</w:t>
      </w:r>
      <w:r w:rsidRPr="0008272F">
        <w:rPr>
          <w:rFonts w:ascii="Times New Roman" w:hAnsi="Times New Roman"/>
          <w:sz w:val="22"/>
          <w:szCs w:val="22"/>
        </w:rPr>
        <w:t xml:space="preserve"> 125(1):119-29.</w:t>
      </w:r>
    </w:p>
    <w:p w14:paraId="7A856615" w14:textId="77777777" w:rsidR="00250EDB" w:rsidRPr="0008272F" w:rsidRDefault="00250EDB" w:rsidP="00341DB9">
      <w:pPr>
        <w:tabs>
          <w:tab w:val="left" w:pos="432"/>
        </w:tabs>
        <w:ind w:left="450" w:hanging="450"/>
        <w:contextualSpacing/>
        <w:rPr>
          <w:rFonts w:ascii="Times New Roman" w:hAnsi="Times New Roman"/>
          <w:sz w:val="22"/>
          <w:szCs w:val="22"/>
        </w:rPr>
      </w:pPr>
    </w:p>
    <w:p w14:paraId="6AAA2D89"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Cawley, J., Han, E., &amp; Norton, E.C. (2011) The Validity of Genes Related to Neurotransmitters as Instrumental Variables. </w:t>
      </w:r>
      <w:r w:rsidRPr="0008272F">
        <w:rPr>
          <w:rFonts w:ascii="Times New Roman" w:hAnsi="Times New Roman"/>
          <w:i/>
          <w:iCs/>
          <w:sz w:val="22"/>
          <w:szCs w:val="22"/>
        </w:rPr>
        <w:t>Health Economics</w:t>
      </w:r>
      <w:r w:rsidRPr="0008272F">
        <w:rPr>
          <w:rFonts w:ascii="Times New Roman" w:hAnsi="Times New Roman"/>
          <w:sz w:val="22"/>
          <w:szCs w:val="22"/>
        </w:rPr>
        <w:t xml:space="preserve"> 20:884-8.</w:t>
      </w:r>
    </w:p>
    <w:p w14:paraId="1DA1CEFE" w14:textId="77777777" w:rsidR="00250EDB" w:rsidRPr="0008272F" w:rsidRDefault="00250EDB" w:rsidP="00341DB9">
      <w:pPr>
        <w:tabs>
          <w:tab w:val="left" w:pos="432"/>
        </w:tabs>
        <w:ind w:left="450" w:hanging="450"/>
        <w:contextualSpacing/>
        <w:rPr>
          <w:rFonts w:ascii="Times New Roman" w:hAnsi="Times New Roman"/>
          <w:sz w:val="22"/>
          <w:szCs w:val="22"/>
        </w:rPr>
      </w:pPr>
    </w:p>
    <w:p w14:paraId="638EA12A"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Centers for Disease Control and Prevention (2017) Defining Adult Overweight and Obesity. https://www.cdc.gov/obesity/adult/defining.html.</w:t>
      </w:r>
    </w:p>
    <w:p w14:paraId="71C9BF9E" w14:textId="77777777" w:rsidR="00250EDB" w:rsidRPr="0008272F" w:rsidRDefault="00250EDB" w:rsidP="00341DB9">
      <w:pPr>
        <w:tabs>
          <w:tab w:val="left" w:pos="432"/>
        </w:tabs>
        <w:ind w:left="450" w:hanging="450"/>
        <w:contextualSpacing/>
        <w:rPr>
          <w:rFonts w:ascii="Times New Roman" w:hAnsi="Times New Roman"/>
          <w:sz w:val="22"/>
          <w:szCs w:val="22"/>
        </w:rPr>
      </w:pPr>
    </w:p>
    <w:p w14:paraId="63C8F7CC"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Conley, D., &amp; Glauber, R. (2006). Gender, Body Mass, and Economic Status: New Evidence from the PSID. </w:t>
      </w:r>
      <w:r w:rsidRPr="0008272F">
        <w:rPr>
          <w:rFonts w:ascii="Times New Roman" w:hAnsi="Times New Roman"/>
          <w:i/>
          <w:iCs/>
          <w:sz w:val="22"/>
          <w:szCs w:val="22"/>
        </w:rPr>
        <w:t>In Advances in Health Economics and Health Services Research: The Economics of Obesity</w:t>
      </w:r>
      <w:r w:rsidRPr="0008272F">
        <w:rPr>
          <w:rFonts w:ascii="Times New Roman" w:hAnsi="Times New Roman"/>
          <w:sz w:val="22"/>
          <w:szCs w:val="22"/>
        </w:rPr>
        <w:t>, 17:253-78.</w:t>
      </w:r>
    </w:p>
    <w:p w14:paraId="2FD7406D" w14:textId="77777777" w:rsidR="00250EDB" w:rsidRPr="0008272F" w:rsidRDefault="00250EDB" w:rsidP="00341DB9">
      <w:pPr>
        <w:tabs>
          <w:tab w:val="left" w:pos="432"/>
        </w:tabs>
        <w:ind w:left="450" w:hanging="450"/>
        <w:contextualSpacing/>
        <w:rPr>
          <w:rFonts w:ascii="Times New Roman" w:hAnsi="Times New Roman"/>
          <w:sz w:val="22"/>
          <w:szCs w:val="22"/>
        </w:rPr>
      </w:pPr>
    </w:p>
    <w:p w14:paraId="6FCF5DFA"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Devine, T.J., Kiefer, N.M. (1991), Empirical labor economics: The search approach. New York and Oxford: Oxford University Press</w:t>
      </w:r>
    </w:p>
    <w:p w14:paraId="01552B7F" w14:textId="77777777" w:rsidR="00250EDB" w:rsidRPr="0008272F" w:rsidRDefault="00250EDB" w:rsidP="00341DB9">
      <w:pPr>
        <w:tabs>
          <w:tab w:val="left" w:pos="432"/>
        </w:tabs>
        <w:ind w:left="450" w:hanging="450"/>
        <w:contextualSpacing/>
        <w:rPr>
          <w:rFonts w:ascii="Times New Roman" w:hAnsi="Times New Roman"/>
          <w:sz w:val="22"/>
          <w:szCs w:val="22"/>
        </w:rPr>
      </w:pPr>
    </w:p>
    <w:p w14:paraId="3B725B5D" w14:textId="695E720B"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Eckstein, Z., and van den Berg, G.J. (2007) Empirical labour search: A survey</w:t>
      </w:r>
      <w:r w:rsidRPr="0008272F">
        <w:rPr>
          <w:rFonts w:ascii="Times New Roman" w:hAnsi="Times New Roman"/>
          <w:i/>
          <w:iCs/>
          <w:sz w:val="22"/>
          <w:szCs w:val="22"/>
        </w:rPr>
        <w:t>. Journal of Econometrics</w:t>
      </w:r>
      <w:r w:rsidRPr="0008272F">
        <w:rPr>
          <w:rFonts w:ascii="Times New Roman" w:hAnsi="Times New Roman"/>
          <w:sz w:val="22"/>
          <w:szCs w:val="22"/>
        </w:rPr>
        <w:t xml:space="preserve"> 136:531-64. </w:t>
      </w:r>
    </w:p>
    <w:p w14:paraId="674A106C" w14:textId="77777777" w:rsidR="00341DB9" w:rsidRPr="0008272F" w:rsidRDefault="00341DB9" w:rsidP="00341DB9">
      <w:pPr>
        <w:tabs>
          <w:tab w:val="left" w:pos="432"/>
        </w:tabs>
        <w:ind w:left="450" w:hanging="450"/>
        <w:contextualSpacing/>
        <w:rPr>
          <w:rFonts w:ascii="Times New Roman" w:hAnsi="Times New Roman"/>
          <w:sz w:val="22"/>
          <w:szCs w:val="22"/>
        </w:rPr>
      </w:pPr>
    </w:p>
    <w:p w14:paraId="069C9618" w14:textId="3C6AD447" w:rsidR="00341DB9" w:rsidRPr="0008272F" w:rsidRDefault="00341DB9"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Federal Reserve Bank of St. Louis, Regional Unemployment Rates, </w:t>
      </w:r>
      <w:hyperlink r:id="rId19" w:history="1">
        <w:r w:rsidRPr="0008272F">
          <w:rPr>
            <w:rStyle w:val="Hyperlink"/>
            <w:rFonts w:ascii="Times New Roman" w:hAnsi="Times New Roman"/>
            <w:sz w:val="22"/>
            <w:szCs w:val="22"/>
          </w:rPr>
          <w:t>https://fred.stlouisfed.org/categories/32043</w:t>
        </w:r>
      </w:hyperlink>
      <w:r w:rsidRPr="0008272F">
        <w:rPr>
          <w:rFonts w:ascii="Times New Roman" w:hAnsi="Times New Roman"/>
          <w:sz w:val="22"/>
          <w:szCs w:val="22"/>
        </w:rPr>
        <w:t>, accessed January 15, 2021.</w:t>
      </w:r>
    </w:p>
    <w:p w14:paraId="2D27C96B" w14:textId="77777777" w:rsidR="00250EDB" w:rsidRPr="0008272F" w:rsidRDefault="00250EDB" w:rsidP="00341DB9">
      <w:pPr>
        <w:tabs>
          <w:tab w:val="left" w:pos="432"/>
        </w:tabs>
        <w:ind w:left="450" w:hanging="450"/>
        <w:contextualSpacing/>
        <w:rPr>
          <w:rFonts w:ascii="Times New Roman" w:hAnsi="Times New Roman"/>
          <w:sz w:val="22"/>
          <w:szCs w:val="22"/>
        </w:rPr>
      </w:pPr>
    </w:p>
    <w:p w14:paraId="6A66C983"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Garcia, J., &amp; Quintana-Domeque, C. (2006). Obesity, Employment and Wages in Europe. </w:t>
      </w:r>
      <w:r w:rsidRPr="0008272F">
        <w:rPr>
          <w:rFonts w:ascii="Times New Roman" w:hAnsi="Times New Roman"/>
          <w:i/>
          <w:iCs/>
          <w:sz w:val="22"/>
          <w:szCs w:val="22"/>
        </w:rPr>
        <w:t>In Advances in Health Economics and Health Services Research: The Economics of Obesity</w:t>
      </w:r>
      <w:r w:rsidRPr="0008272F">
        <w:rPr>
          <w:rFonts w:ascii="Times New Roman" w:hAnsi="Times New Roman"/>
          <w:sz w:val="22"/>
          <w:szCs w:val="22"/>
        </w:rPr>
        <w:t>, 17:187-217.</w:t>
      </w:r>
    </w:p>
    <w:p w14:paraId="044D96E9" w14:textId="77777777" w:rsidR="00250EDB" w:rsidRPr="0008272F" w:rsidRDefault="00250EDB" w:rsidP="00341DB9">
      <w:pPr>
        <w:tabs>
          <w:tab w:val="left" w:pos="432"/>
        </w:tabs>
        <w:ind w:left="450" w:hanging="450"/>
        <w:contextualSpacing/>
        <w:rPr>
          <w:rFonts w:ascii="Times New Roman" w:hAnsi="Times New Roman"/>
          <w:sz w:val="22"/>
          <w:szCs w:val="22"/>
        </w:rPr>
      </w:pPr>
    </w:p>
    <w:p w14:paraId="2FA326D6"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Gilleskie, D.B., Han, E., &amp; Norton, E.C. (2017) Disentangling the contemporaneous and dynamic effects of human and health capital on wages over the life cycle. </w:t>
      </w:r>
      <w:r w:rsidRPr="0008272F">
        <w:rPr>
          <w:rFonts w:ascii="Times New Roman" w:hAnsi="Times New Roman"/>
          <w:i/>
          <w:iCs/>
          <w:sz w:val="22"/>
          <w:szCs w:val="22"/>
        </w:rPr>
        <w:t>Review of Economic Dynamics</w:t>
      </w:r>
      <w:r w:rsidRPr="0008272F">
        <w:rPr>
          <w:rFonts w:ascii="Times New Roman" w:hAnsi="Times New Roman"/>
          <w:sz w:val="22"/>
          <w:szCs w:val="22"/>
        </w:rPr>
        <w:t xml:space="preserve"> 25:350-83.</w:t>
      </w:r>
    </w:p>
    <w:p w14:paraId="2115B071" w14:textId="77777777" w:rsidR="00250EDB" w:rsidRPr="0008272F" w:rsidRDefault="00250EDB" w:rsidP="00341DB9">
      <w:pPr>
        <w:tabs>
          <w:tab w:val="left" w:pos="432"/>
        </w:tabs>
        <w:ind w:left="450" w:hanging="450"/>
        <w:contextualSpacing/>
        <w:rPr>
          <w:rFonts w:ascii="Times New Roman" w:hAnsi="Times New Roman"/>
          <w:sz w:val="22"/>
          <w:szCs w:val="22"/>
        </w:rPr>
      </w:pPr>
    </w:p>
    <w:p w14:paraId="581EAA94"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Gregory, C.A., &amp; Ruhm, C.J. (2006). Where Does the Wage Penalty Bite?  </w:t>
      </w:r>
      <w:r w:rsidRPr="0008272F">
        <w:rPr>
          <w:rFonts w:ascii="Times New Roman" w:hAnsi="Times New Roman"/>
          <w:i/>
          <w:iCs/>
          <w:sz w:val="22"/>
          <w:szCs w:val="22"/>
        </w:rPr>
        <w:t>In Advances in Health Economics and Health Services Research: The Economics of Obesity</w:t>
      </w:r>
      <w:r w:rsidRPr="0008272F">
        <w:rPr>
          <w:rFonts w:ascii="Times New Roman" w:hAnsi="Times New Roman"/>
          <w:sz w:val="22"/>
          <w:szCs w:val="22"/>
        </w:rPr>
        <w:t>, 17:315-47.</w:t>
      </w:r>
    </w:p>
    <w:p w14:paraId="2B82CD34" w14:textId="77777777" w:rsidR="00250EDB" w:rsidRPr="0008272F" w:rsidRDefault="00250EDB" w:rsidP="00341DB9">
      <w:pPr>
        <w:tabs>
          <w:tab w:val="left" w:pos="432"/>
        </w:tabs>
        <w:ind w:left="450" w:hanging="450"/>
        <w:contextualSpacing/>
        <w:rPr>
          <w:rFonts w:ascii="Times New Roman" w:hAnsi="Times New Roman"/>
          <w:sz w:val="22"/>
          <w:szCs w:val="22"/>
        </w:rPr>
      </w:pPr>
    </w:p>
    <w:p w14:paraId="54070AC6"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Greve, J. (2008) Obesity and labor market outcomes in Denmark. </w:t>
      </w:r>
      <w:r w:rsidRPr="0008272F">
        <w:rPr>
          <w:rFonts w:ascii="Times New Roman" w:hAnsi="Times New Roman"/>
          <w:i/>
          <w:iCs/>
          <w:sz w:val="22"/>
          <w:szCs w:val="22"/>
        </w:rPr>
        <w:t>Economics &amp; Human Biology</w:t>
      </w:r>
      <w:r w:rsidRPr="0008272F">
        <w:rPr>
          <w:rFonts w:ascii="Times New Roman" w:hAnsi="Times New Roman"/>
          <w:sz w:val="22"/>
          <w:szCs w:val="22"/>
        </w:rPr>
        <w:t xml:space="preserve"> 6(3):350-62.</w:t>
      </w:r>
    </w:p>
    <w:p w14:paraId="2D352154" w14:textId="77777777" w:rsidR="00250EDB" w:rsidRPr="0008272F" w:rsidRDefault="00250EDB" w:rsidP="00341DB9">
      <w:pPr>
        <w:tabs>
          <w:tab w:val="left" w:pos="432"/>
        </w:tabs>
        <w:ind w:left="450" w:hanging="450"/>
        <w:contextualSpacing/>
        <w:rPr>
          <w:rFonts w:ascii="Times New Roman" w:hAnsi="Times New Roman"/>
          <w:sz w:val="22"/>
          <w:szCs w:val="22"/>
        </w:rPr>
      </w:pPr>
    </w:p>
    <w:p w14:paraId="6A4C4D5C"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Gutierrez, R.G. (2002) Parametric Frailty and Shared Frailty Survival Models. </w:t>
      </w:r>
      <w:r w:rsidRPr="0008272F">
        <w:rPr>
          <w:rFonts w:ascii="Times New Roman" w:hAnsi="Times New Roman"/>
          <w:i/>
          <w:iCs/>
          <w:sz w:val="22"/>
          <w:szCs w:val="22"/>
        </w:rPr>
        <w:t>Stata Journal</w:t>
      </w:r>
      <w:r w:rsidRPr="0008272F">
        <w:rPr>
          <w:rFonts w:ascii="Times New Roman" w:hAnsi="Times New Roman"/>
          <w:sz w:val="22"/>
          <w:szCs w:val="22"/>
        </w:rPr>
        <w:t xml:space="preserve"> 2(1):22-44.</w:t>
      </w:r>
    </w:p>
    <w:p w14:paraId="0C40A4F5" w14:textId="77777777" w:rsidR="00250EDB" w:rsidRPr="0008272F" w:rsidRDefault="00250EDB" w:rsidP="00341DB9">
      <w:pPr>
        <w:tabs>
          <w:tab w:val="left" w:pos="432"/>
        </w:tabs>
        <w:ind w:left="450" w:hanging="450"/>
        <w:contextualSpacing/>
        <w:rPr>
          <w:rFonts w:ascii="Times New Roman" w:hAnsi="Times New Roman"/>
          <w:sz w:val="22"/>
          <w:szCs w:val="22"/>
        </w:rPr>
      </w:pPr>
    </w:p>
    <w:p w14:paraId="2704F903"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lastRenderedPageBreak/>
        <w:t xml:space="preserve">Han, E., Norton, E.C., &amp; Stearns, S.C. (2009).  Weight and Wages: Fat versus Lean Paychecks. </w:t>
      </w:r>
      <w:r w:rsidRPr="0008272F">
        <w:rPr>
          <w:rFonts w:ascii="Times New Roman" w:hAnsi="Times New Roman"/>
          <w:i/>
          <w:iCs/>
          <w:sz w:val="22"/>
          <w:szCs w:val="22"/>
        </w:rPr>
        <w:t>Health Economics</w:t>
      </w:r>
      <w:r w:rsidRPr="0008272F">
        <w:rPr>
          <w:rFonts w:ascii="Times New Roman" w:hAnsi="Times New Roman"/>
          <w:sz w:val="22"/>
          <w:szCs w:val="22"/>
        </w:rPr>
        <w:t xml:space="preserve"> 18:535–548.</w:t>
      </w:r>
    </w:p>
    <w:p w14:paraId="04D1AFCD" w14:textId="77777777" w:rsidR="00250EDB" w:rsidRPr="0008272F" w:rsidRDefault="00250EDB" w:rsidP="00341DB9">
      <w:pPr>
        <w:tabs>
          <w:tab w:val="left" w:pos="432"/>
        </w:tabs>
        <w:ind w:left="450" w:hanging="450"/>
        <w:contextualSpacing/>
        <w:rPr>
          <w:rFonts w:ascii="Times New Roman" w:hAnsi="Times New Roman"/>
          <w:sz w:val="22"/>
          <w:szCs w:val="22"/>
        </w:rPr>
      </w:pPr>
    </w:p>
    <w:p w14:paraId="7B51F86D"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Han, E., Norton, E.C., &amp; Powell, L.M. (2011). Direct and Indirect Effects of Body Weight on Adult Wages. </w:t>
      </w:r>
      <w:r w:rsidRPr="0008272F">
        <w:rPr>
          <w:rFonts w:ascii="Times New Roman" w:hAnsi="Times New Roman"/>
          <w:i/>
          <w:iCs/>
          <w:sz w:val="22"/>
          <w:szCs w:val="22"/>
        </w:rPr>
        <w:t>Economics &amp; Human Biology</w:t>
      </w:r>
      <w:r w:rsidRPr="0008272F">
        <w:rPr>
          <w:rFonts w:ascii="Times New Roman" w:hAnsi="Times New Roman"/>
          <w:sz w:val="22"/>
          <w:szCs w:val="22"/>
        </w:rPr>
        <w:t xml:space="preserve"> 9(4):381–92.</w:t>
      </w:r>
    </w:p>
    <w:p w14:paraId="12B46D34" w14:textId="77777777" w:rsidR="00250EDB" w:rsidRPr="0008272F" w:rsidRDefault="00250EDB" w:rsidP="00341DB9">
      <w:pPr>
        <w:tabs>
          <w:tab w:val="left" w:pos="432"/>
        </w:tabs>
        <w:ind w:left="450" w:hanging="450"/>
        <w:contextualSpacing/>
        <w:rPr>
          <w:rFonts w:ascii="Times New Roman" w:hAnsi="Times New Roman"/>
          <w:sz w:val="22"/>
          <w:szCs w:val="22"/>
        </w:rPr>
      </w:pPr>
    </w:p>
    <w:p w14:paraId="2ECE2441"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Härkönen, J. (2007) Labour force dynamics and the obesity gap in female unemployment in Finland. </w:t>
      </w:r>
      <w:r w:rsidRPr="0008272F">
        <w:rPr>
          <w:rFonts w:ascii="Times New Roman" w:hAnsi="Times New Roman"/>
          <w:i/>
          <w:iCs/>
          <w:sz w:val="22"/>
          <w:szCs w:val="22"/>
        </w:rPr>
        <w:t>Research on Finnish Society</w:t>
      </w:r>
      <w:r w:rsidRPr="0008272F">
        <w:rPr>
          <w:rFonts w:ascii="Times New Roman" w:hAnsi="Times New Roman"/>
          <w:sz w:val="22"/>
          <w:szCs w:val="22"/>
        </w:rPr>
        <w:t xml:space="preserve"> 1:3-15.</w:t>
      </w:r>
    </w:p>
    <w:p w14:paraId="3551AC94" w14:textId="77777777" w:rsidR="00250EDB" w:rsidRPr="0008272F" w:rsidRDefault="00250EDB" w:rsidP="00341DB9">
      <w:pPr>
        <w:tabs>
          <w:tab w:val="left" w:pos="432"/>
        </w:tabs>
        <w:ind w:left="450" w:hanging="450"/>
        <w:contextualSpacing/>
        <w:rPr>
          <w:rFonts w:ascii="Times New Roman" w:hAnsi="Times New Roman"/>
          <w:sz w:val="22"/>
          <w:szCs w:val="22"/>
        </w:rPr>
      </w:pPr>
    </w:p>
    <w:p w14:paraId="195670E0"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Katsaiti, M.-S., &amp; Shamsuddin, M. (2016) Weight discrimination in the German labour market. </w:t>
      </w:r>
      <w:r w:rsidRPr="0008272F">
        <w:rPr>
          <w:rFonts w:ascii="Times New Roman" w:hAnsi="Times New Roman"/>
          <w:i/>
          <w:iCs/>
          <w:sz w:val="22"/>
          <w:szCs w:val="22"/>
        </w:rPr>
        <w:t>Applied Economics</w:t>
      </w:r>
      <w:r w:rsidRPr="0008272F">
        <w:rPr>
          <w:rFonts w:ascii="Times New Roman" w:hAnsi="Times New Roman"/>
          <w:sz w:val="22"/>
          <w:szCs w:val="22"/>
        </w:rPr>
        <w:t xml:space="preserve"> 48(43):4167-82.</w:t>
      </w:r>
    </w:p>
    <w:p w14:paraId="24350350" w14:textId="77777777" w:rsidR="00250EDB" w:rsidRPr="0008272F" w:rsidRDefault="00250EDB" w:rsidP="00341DB9">
      <w:pPr>
        <w:tabs>
          <w:tab w:val="left" w:pos="432"/>
        </w:tabs>
        <w:ind w:left="450" w:hanging="450"/>
        <w:contextualSpacing/>
        <w:rPr>
          <w:rFonts w:ascii="Times New Roman" w:hAnsi="Times New Roman"/>
          <w:sz w:val="22"/>
          <w:szCs w:val="22"/>
        </w:rPr>
      </w:pPr>
    </w:p>
    <w:p w14:paraId="20CCE7E9"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Lindeboom, M., Lundborg, P., &amp; van der Klaauw, B. (2010). Assessing the impact of obesity on labor market outcomes. </w:t>
      </w:r>
      <w:r w:rsidRPr="0008272F">
        <w:rPr>
          <w:rFonts w:ascii="Times New Roman" w:hAnsi="Times New Roman"/>
          <w:i/>
          <w:iCs/>
          <w:sz w:val="22"/>
          <w:szCs w:val="22"/>
        </w:rPr>
        <w:t>Economics &amp; Human Biology</w:t>
      </w:r>
      <w:r w:rsidRPr="0008272F">
        <w:rPr>
          <w:rFonts w:ascii="Times New Roman" w:hAnsi="Times New Roman"/>
          <w:sz w:val="22"/>
          <w:szCs w:val="22"/>
        </w:rPr>
        <w:t xml:space="preserve"> 8:309-319.</w:t>
      </w:r>
    </w:p>
    <w:p w14:paraId="6FE992EF" w14:textId="77777777" w:rsidR="00250EDB" w:rsidRPr="0008272F" w:rsidRDefault="00250EDB" w:rsidP="00341DB9">
      <w:pPr>
        <w:tabs>
          <w:tab w:val="left" w:pos="432"/>
        </w:tabs>
        <w:ind w:left="450" w:hanging="450"/>
        <w:contextualSpacing/>
        <w:rPr>
          <w:rFonts w:ascii="Times New Roman" w:hAnsi="Times New Roman"/>
          <w:sz w:val="22"/>
          <w:szCs w:val="22"/>
        </w:rPr>
      </w:pPr>
    </w:p>
    <w:p w14:paraId="6EB6CAFD"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Morris, S. (2007). The impact of obesity on employment. </w:t>
      </w:r>
      <w:r w:rsidRPr="0008272F">
        <w:rPr>
          <w:rFonts w:ascii="Times New Roman" w:hAnsi="Times New Roman"/>
          <w:i/>
          <w:iCs/>
          <w:sz w:val="22"/>
          <w:szCs w:val="22"/>
        </w:rPr>
        <w:t>Labour Economics</w:t>
      </w:r>
      <w:r w:rsidRPr="0008272F">
        <w:rPr>
          <w:rFonts w:ascii="Times New Roman" w:hAnsi="Times New Roman"/>
          <w:sz w:val="22"/>
          <w:szCs w:val="22"/>
        </w:rPr>
        <w:t xml:space="preserve"> 14:413–33.</w:t>
      </w:r>
    </w:p>
    <w:p w14:paraId="759648F6" w14:textId="77777777" w:rsidR="00250EDB" w:rsidRPr="0008272F" w:rsidRDefault="00250EDB" w:rsidP="00341DB9">
      <w:pPr>
        <w:tabs>
          <w:tab w:val="left" w:pos="432"/>
        </w:tabs>
        <w:ind w:left="450" w:hanging="450"/>
        <w:contextualSpacing/>
        <w:rPr>
          <w:rFonts w:ascii="Times New Roman" w:hAnsi="Times New Roman"/>
          <w:sz w:val="22"/>
          <w:szCs w:val="22"/>
        </w:rPr>
      </w:pPr>
    </w:p>
    <w:p w14:paraId="217A0BB7"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Norton, E.C., &amp; Han, E. (2008). Genetic Information, Obesity, and Labor Market Outcomes. </w:t>
      </w:r>
      <w:r w:rsidRPr="0008272F">
        <w:rPr>
          <w:rFonts w:ascii="Times New Roman" w:hAnsi="Times New Roman"/>
          <w:i/>
          <w:iCs/>
          <w:sz w:val="22"/>
          <w:szCs w:val="22"/>
        </w:rPr>
        <w:t>Health Economics</w:t>
      </w:r>
      <w:r w:rsidRPr="0008272F">
        <w:rPr>
          <w:rFonts w:ascii="Times New Roman" w:hAnsi="Times New Roman"/>
          <w:sz w:val="22"/>
          <w:szCs w:val="22"/>
        </w:rPr>
        <w:t xml:space="preserve"> 17(9):1089-104.</w:t>
      </w:r>
    </w:p>
    <w:p w14:paraId="6220392E" w14:textId="77777777" w:rsidR="00250EDB" w:rsidRPr="0008272F" w:rsidRDefault="00250EDB" w:rsidP="00341DB9">
      <w:pPr>
        <w:tabs>
          <w:tab w:val="left" w:pos="432"/>
        </w:tabs>
        <w:ind w:left="450" w:hanging="450"/>
        <w:contextualSpacing/>
        <w:rPr>
          <w:rFonts w:ascii="Times New Roman" w:hAnsi="Times New Roman"/>
          <w:sz w:val="22"/>
          <w:szCs w:val="22"/>
        </w:rPr>
      </w:pPr>
    </w:p>
    <w:p w14:paraId="093E816A"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Pagan, J.A., &amp; Davila, A. (1997). Obesity, Occupational Attainment, and Earnings. </w:t>
      </w:r>
      <w:r w:rsidRPr="0008272F">
        <w:rPr>
          <w:rFonts w:ascii="Times New Roman" w:hAnsi="Times New Roman"/>
          <w:i/>
          <w:iCs/>
          <w:sz w:val="22"/>
          <w:szCs w:val="22"/>
        </w:rPr>
        <w:t>Social Science Quarterly</w:t>
      </w:r>
      <w:r w:rsidRPr="0008272F">
        <w:rPr>
          <w:rFonts w:ascii="Times New Roman" w:hAnsi="Times New Roman"/>
          <w:sz w:val="22"/>
          <w:szCs w:val="22"/>
        </w:rPr>
        <w:t xml:space="preserve"> 8(3):756–70.</w:t>
      </w:r>
    </w:p>
    <w:p w14:paraId="3DF781F8" w14:textId="77777777" w:rsidR="00250EDB" w:rsidRPr="0008272F" w:rsidRDefault="00250EDB" w:rsidP="00341DB9">
      <w:pPr>
        <w:tabs>
          <w:tab w:val="left" w:pos="432"/>
        </w:tabs>
        <w:ind w:left="450" w:hanging="450"/>
        <w:contextualSpacing/>
        <w:rPr>
          <w:rFonts w:ascii="Times New Roman" w:hAnsi="Times New Roman"/>
          <w:sz w:val="22"/>
          <w:szCs w:val="22"/>
        </w:rPr>
      </w:pPr>
    </w:p>
    <w:p w14:paraId="5B41E55A"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Paraponaris, A., Saliba, B., Ventelou, B. (2005). Obesity, weight status and employability: Empirical evidence from a French national survey. </w:t>
      </w:r>
      <w:r w:rsidRPr="0008272F">
        <w:rPr>
          <w:rFonts w:ascii="Times New Roman" w:hAnsi="Times New Roman"/>
          <w:i/>
          <w:iCs/>
          <w:sz w:val="22"/>
          <w:szCs w:val="22"/>
        </w:rPr>
        <w:t>Econ &amp; Human Biology</w:t>
      </w:r>
      <w:r w:rsidRPr="0008272F">
        <w:rPr>
          <w:rFonts w:ascii="Times New Roman" w:hAnsi="Times New Roman"/>
          <w:sz w:val="22"/>
          <w:szCs w:val="22"/>
        </w:rPr>
        <w:t xml:space="preserve"> 3(2):241–58.</w:t>
      </w:r>
    </w:p>
    <w:p w14:paraId="0A089ADF" w14:textId="77777777" w:rsidR="00250EDB" w:rsidRPr="0008272F" w:rsidRDefault="00250EDB" w:rsidP="00341DB9">
      <w:pPr>
        <w:tabs>
          <w:tab w:val="left" w:pos="432"/>
        </w:tabs>
        <w:ind w:left="450" w:hanging="450"/>
        <w:contextualSpacing/>
        <w:rPr>
          <w:rFonts w:ascii="Times New Roman" w:hAnsi="Times New Roman"/>
          <w:sz w:val="22"/>
          <w:szCs w:val="22"/>
        </w:rPr>
      </w:pPr>
    </w:p>
    <w:p w14:paraId="072A0314"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Renna, F., and  Thakur, N. (2010) Direct and indirect effects of obesity on U.S. labor market outcomes of older working age adults. </w:t>
      </w:r>
      <w:r w:rsidRPr="0008272F">
        <w:rPr>
          <w:rFonts w:ascii="Times New Roman" w:hAnsi="Times New Roman"/>
          <w:i/>
          <w:iCs/>
          <w:sz w:val="22"/>
          <w:szCs w:val="22"/>
        </w:rPr>
        <w:t>Social Science &amp; Medicine</w:t>
      </w:r>
      <w:r w:rsidRPr="0008272F">
        <w:rPr>
          <w:rFonts w:ascii="Times New Roman" w:hAnsi="Times New Roman"/>
          <w:sz w:val="22"/>
          <w:szCs w:val="22"/>
        </w:rPr>
        <w:t xml:space="preserve"> 71(2):405-13.</w:t>
      </w:r>
    </w:p>
    <w:p w14:paraId="71C4D43B" w14:textId="77777777" w:rsidR="00250EDB" w:rsidRPr="0008272F" w:rsidRDefault="00250EDB" w:rsidP="00341DB9">
      <w:pPr>
        <w:tabs>
          <w:tab w:val="left" w:pos="432"/>
        </w:tabs>
        <w:ind w:left="450" w:hanging="450"/>
        <w:contextualSpacing/>
        <w:rPr>
          <w:rFonts w:ascii="Times New Roman" w:hAnsi="Times New Roman"/>
          <w:sz w:val="22"/>
          <w:szCs w:val="22"/>
        </w:rPr>
      </w:pPr>
    </w:p>
    <w:p w14:paraId="270EBD97"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Rooth, D.O. (2009) Obesity, Attractiveness, and Differential Treatment in Hiring: A Field Experiment. </w:t>
      </w:r>
      <w:r w:rsidRPr="0008272F">
        <w:rPr>
          <w:rFonts w:ascii="Times New Roman" w:hAnsi="Times New Roman"/>
          <w:i/>
          <w:iCs/>
          <w:sz w:val="22"/>
          <w:szCs w:val="22"/>
        </w:rPr>
        <w:t>Journal of Human Resources</w:t>
      </w:r>
      <w:r w:rsidRPr="0008272F">
        <w:rPr>
          <w:rFonts w:ascii="Times New Roman" w:hAnsi="Times New Roman"/>
          <w:sz w:val="22"/>
          <w:szCs w:val="22"/>
        </w:rPr>
        <w:t xml:space="preserve"> 44(3):710-35.</w:t>
      </w:r>
    </w:p>
    <w:p w14:paraId="7B8C21E5" w14:textId="77777777" w:rsidR="00250EDB" w:rsidRPr="0008272F" w:rsidRDefault="00250EDB" w:rsidP="00341DB9">
      <w:pPr>
        <w:tabs>
          <w:tab w:val="left" w:pos="432"/>
        </w:tabs>
        <w:ind w:left="450" w:hanging="450"/>
        <w:contextualSpacing/>
        <w:rPr>
          <w:rFonts w:ascii="Times New Roman" w:hAnsi="Times New Roman"/>
          <w:sz w:val="22"/>
          <w:szCs w:val="22"/>
        </w:rPr>
      </w:pPr>
    </w:p>
    <w:p w14:paraId="49FD3871"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Sabia, J.J. &amp; Rees, D.I. (2012) Body Weight and Wages: Evidence from Add Health. </w:t>
      </w:r>
      <w:r w:rsidRPr="0008272F">
        <w:rPr>
          <w:rFonts w:ascii="Times New Roman" w:hAnsi="Times New Roman"/>
          <w:i/>
          <w:iCs/>
          <w:sz w:val="22"/>
          <w:szCs w:val="22"/>
        </w:rPr>
        <w:t>Economics and Human Biology</w:t>
      </w:r>
      <w:r w:rsidRPr="0008272F">
        <w:rPr>
          <w:rFonts w:ascii="Times New Roman" w:hAnsi="Times New Roman"/>
          <w:sz w:val="22"/>
          <w:szCs w:val="22"/>
        </w:rPr>
        <w:t xml:space="preserve"> 10(1):14-19. </w:t>
      </w:r>
    </w:p>
    <w:p w14:paraId="126B1069" w14:textId="77777777" w:rsidR="00250EDB" w:rsidRPr="0008272F" w:rsidRDefault="00250EDB" w:rsidP="00341DB9">
      <w:pPr>
        <w:tabs>
          <w:tab w:val="left" w:pos="432"/>
        </w:tabs>
        <w:ind w:left="450" w:hanging="450"/>
        <w:contextualSpacing/>
        <w:rPr>
          <w:rFonts w:ascii="Times New Roman" w:hAnsi="Times New Roman"/>
          <w:sz w:val="22"/>
          <w:szCs w:val="22"/>
        </w:rPr>
      </w:pPr>
    </w:p>
    <w:p w14:paraId="625FC0BE" w14:textId="0321BFD4" w:rsidR="005709F3"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Stewart, J.M. (2001) The impact of health status on the duration of unemployment spells and the implications for studies of the impact of unemployment on health status. </w:t>
      </w:r>
      <w:r w:rsidRPr="0008272F">
        <w:rPr>
          <w:rFonts w:ascii="Times New Roman" w:hAnsi="Times New Roman"/>
          <w:i/>
          <w:iCs/>
          <w:sz w:val="22"/>
          <w:szCs w:val="22"/>
        </w:rPr>
        <w:t>Journal of Health Economics</w:t>
      </w:r>
      <w:r w:rsidRPr="0008272F">
        <w:rPr>
          <w:rFonts w:ascii="Times New Roman" w:hAnsi="Times New Roman"/>
          <w:sz w:val="22"/>
          <w:szCs w:val="22"/>
        </w:rPr>
        <w:t xml:space="preserve"> 20:781-796.</w:t>
      </w:r>
    </w:p>
    <w:p w14:paraId="40C8CDEE" w14:textId="77777777" w:rsidR="00CB0DE7" w:rsidRDefault="00CB0DE7" w:rsidP="00341DB9">
      <w:pPr>
        <w:tabs>
          <w:tab w:val="left" w:pos="432"/>
        </w:tabs>
        <w:ind w:left="450" w:hanging="450"/>
        <w:contextualSpacing/>
        <w:rPr>
          <w:rFonts w:ascii="Times New Roman" w:hAnsi="Times New Roman"/>
          <w:sz w:val="22"/>
          <w:szCs w:val="22"/>
        </w:rPr>
      </w:pPr>
    </w:p>
    <w:p w14:paraId="2B1BE4A5" w14:textId="7290F9DA" w:rsidR="00CB0DE7" w:rsidRPr="0008272F" w:rsidRDefault="00CB0DE7" w:rsidP="00341DB9">
      <w:pPr>
        <w:tabs>
          <w:tab w:val="left" w:pos="432"/>
        </w:tabs>
        <w:ind w:left="450" w:hanging="450"/>
        <w:contextualSpacing/>
        <w:rPr>
          <w:rFonts w:ascii="Times New Roman" w:hAnsi="Times New Roman"/>
          <w:sz w:val="22"/>
          <w:szCs w:val="22"/>
        </w:rPr>
      </w:pPr>
      <w:r w:rsidRPr="00CB0DE7">
        <w:rPr>
          <w:rFonts w:ascii="Times New Roman" w:hAnsi="Times New Roman"/>
          <w:sz w:val="22"/>
          <w:szCs w:val="22"/>
        </w:rPr>
        <w:t>Therneau T.M., Grambsch P.M. (2000) Modeling Survival Data: Extending the Cox Model. Statistics for Biology and Health. Springer, New York, NY. https://doi.org/10.1007/978-1-4757-3294-8_9</w:t>
      </w:r>
    </w:p>
    <w:p w14:paraId="13251635" w14:textId="77777777" w:rsidR="0008272F" w:rsidRPr="0008272F" w:rsidRDefault="0008272F" w:rsidP="00341DB9">
      <w:pPr>
        <w:tabs>
          <w:tab w:val="left" w:pos="432"/>
        </w:tabs>
        <w:ind w:left="450" w:hanging="450"/>
        <w:contextualSpacing/>
        <w:rPr>
          <w:rFonts w:ascii="Times New Roman" w:hAnsi="Times New Roman"/>
          <w:sz w:val="22"/>
          <w:szCs w:val="22"/>
        </w:rPr>
      </w:pPr>
    </w:p>
    <w:p w14:paraId="36604F36" w14:textId="540B0ACD" w:rsidR="003330FB" w:rsidRPr="0008272F" w:rsidRDefault="0008272F" w:rsidP="0008272F">
      <w:pPr>
        <w:tabs>
          <w:tab w:val="left" w:pos="432"/>
        </w:tabs>
        <w:ind w:left="450" w:hanging="450"/>
        <w:contextualSpacing/>
        <w:rPr>
          <w:rFonts w:ascii="Times New Roman" w:hAnsi="Times New Roman"/>
          <w:sz w:val="24"/>
          <w:szCs w:val="24"/>
        </w:rPr>
      </w:pPr>
      <w:r w:rsidRPr="0008272F">
        <w:rPr>
          <w:rFonts w:ascii="Times New Roman" w:hAnsi="Times New Roman"/>
          <w:color w:val="222222"/>
          <w:sz w:val="22"/>
          <w:szCs w:val="22"/>
          <w:shd w:val="clear" w:color="auto" w:fill="FFFFFF"/>
        </w:rPr>
        <w:t>Wickham, H., Averick, M., Bryan, J., Chang, W., McGowan, L. D. A., François, R., &amp; Yutani, H. (2019). Welcome to the Tidyverse. </w:t>
      </w:r>
      <w:r w:rsidRPr="0008272F">
        <w:rPr>
          <w:rFonts w:ascii="Times New Roman" w:hAnsi="Times New Roman"/>
          <w:i/>
          <w:iCs/>
          <w:color w:val="222222"/>
          <w:sz w:val="22"/>
          <w:szCs w:val="22"/>
          <w:shd w:val="clear" w:color="auto" w:fill="FFFFFF"/>
        </w:rPr>
        <w:t>Journal of Open Source Software</w:t>
      </w:r>
      <w:r w:rsidRPr="0008272F">
        <w:rPr>
          <w:rFonts w:ascii="Times New Roman" w:hAnsi="Times New Roman"/>
          <w:color w:val="222222"/>
          <w:sz w:val="22"/>
          <w:szCs w:val="22"/>
          <w:shd w:val="clear" w:color="auto" w:fill="FFFFFF"/>
        </w:rPr>
        <w:t>, </w:t>
      </w:r>
      <w:r w:rsidRPr="0008272F">
        <w:rPr>
          <w:rFonts w:ascii="Times New Roman" w:hAnsi="Times New Roman"/>
          <w:i/>
          <w:iCs/>
          <w:color w:val="222222"/>
          <w:sz w:val="22"/>
          <w:szCs w:val="22"/>
          <w:shd w:val="clear" w:color="auto" w:fill="FFFFFF"/>
        </w:rPr>
        <w:t>4</w:t>
      </w:r>
      <w:r w:rsidRPr="0008272F">
        <w:rPr>
          <w:rFonts w:ascii="Times New Roman" w:hAnsi="Times New Roman"/>
          <w:color w:val="222222"/>
          <w:sz w:val="22"/>
          <w:szCs w:val="22"/>
          <w:shd w:val="clear" w:color="auto" w:fill="FFFFFF"/>
        </w:rPr>
        <w:t>(43), 1686.</w:t>
      </w:r>
    </w:p>
    <w:p w14:paraId="46661CBC" w14:textId="77777777" w:rsidR="003330FB" w:rsidRPr="0008272F" w:rsidRDefault="003330FB" w:rsidP="000D7A23">
      <w:pPr>
        <w:tabs>
          <w:tab w:val="left" w:pos="432"/>
        </w:tabs>
        <w:ind w:firstLine="432"/>
        <w:contextualSpacing/>
        <w:rPr>
          <w:rFonts w:ascii="Times New Roman" w:hAnsi="Times New Roman"/>
          <w:sz w:val="22"/>
          <w:szCs w:val="22"/>
        </w:rPr>
      </w:pPr>
    </w:p>
    <w:p w14:paraId="0B2773F9" w14:textId="1FA0FF8F" w:rsidR="00F149A2" w:rsidRDefault="00F149A2">
      <w:pPr>
        <w:widowControl/>
        <w:spacing w:after="160" w:line="259" w:lineRule="auto"/>
        <w:rPr>
          <w:rFonts w:ascii="Times New Roman" w:hAnsi="Times New Roman"/>
          <w:sz w:val="22"/>
          <w:szCs w:val="22"/>
        </w:rPr>
      </w:pPr>
      <w:r>
        <w:rPr>
          <w:rFonts w:ascii="Times New Roman" w:hAnsi="Times New Roman"/>
          <w:sz w:val="22"/>
          <w:szCs w:val="22"/>
        </w:rPr>
        <w:br w:type="page"/>
      </w:r>
    </w:p>
    <w:tbl>
      <w:tblPr>
        <w:tblW w:w="8530" w:type="dxa"/>
        <w:tblLook w:val="04A0" w:firstRow="1" w:lastRow="0" w:firstColumn="1" w:lastColumn="0" w:noHBand="0" w:noVBand="1"/>
      </w:tblPr>
      <w:tblGrid>
        <w:gridCol w:w="1890"/>
        <w:gridCol w:w="1660"/>
        <w:gridCol w:w="1660"/>
        <w:gridCol w:w="1660"/>
        <w:gridCol w:w="1660"/>
      </w:tblGrid>
      <w:tr w:rsidR="00F149A2" w:rsidRPr="00F149A2" w:rsidDel="004B352C" w14:paraId="467D48E5" w14:textId="5A3E6416" w:rsidTr="00FF55CB">
        <w:trPr>
          <w:trHeight w:val="144"/>
          <w:del w:id="1881" w:author="Jeremy Groves" w:date="2023-01-30T18:38:00Z"/>
        </w:trPr>
        <w:tc>
          <w:tcPr>
            <w:tcW w:w="8530" w:type="dxa"/>
            <w:gridSpan w:val="5"/>
            <w:tcBorders>
              <w:top w:val="nil"/>
              <w:left w:val="nil"/>
              <w:right w:val="nil"/>
            </w:tcBorders>
            <w:shd w:val="clear" w:color="auto" w:fill="auto"/>
            <w:noWrap/>
            <w:vAlign w:val="bottom"/>
          </w:tcPr>
          <w:p w14:paraId="276AC7BC" w14:textId="1A5216B9" w:rsidR="00F149A2" w:rsidRPr="00F149A2" w:rsidDel="004B352C" w:rsidRDefault="00F149A2" w:rsidP="00FF55CB">
            <w:pPr>
              <w:jc w:val="center"/>
              <w:rPr>
                <w:del w:id="1882" w:author="Jeremy Groves" w:date="2023-01-30T18:38:00Z"/>
                <w:rFonts w:ascii="Times New Roman" w:hAnsi="Times New Roman"/>
                <w:b/>
                <w:bCs/>
                <w:color w:val="000000"/>
                <w:sz w:val="18"/>
                <w:szCs w:val="18"/>
              </w:rPr>
            </w:pPr>
            <w:del w:id="1883" w:author="Jeremy Groves" w:date="2023-01-30T18:38:00Z">
              <w:r w:rsidRPr="00F149A2" w:rsidDel="004B352C">
                <w:rPr>
                  <w:rFonts w:ascii="Times New Roman" w:hAnsi="Times New Roman"/>
                  <w:b/>
                  <w:bCs/>
                  <w:color w:val="000000"/>
                  <w:sz w:val="18"/>
                  <w:szCs w:val="18"/>
                </w:rPr>
                <w:delText>Table 3</w:delText>
              </w:r>
            </w:del>
          </w:p>
        </w:tc>
      </w:tr>
      <w:tr w:rsidR="00F149A2" w:rsidRPr="00F149A2" w:rsidDel="004B352C" w14:paraId="08FB9863" w14:textId="5CBF772C" w:rsidTr="00FF55CB">
        <w:trPr>
          <w:trHeight w:val="144"/>
          <w:del w:id="1884" w:author="Jeremy Groves" w:date="2023-01-30T18:38:00Z"/>
        </w:trPr>
        <w:tc>
          <w:tcPr>
            <w:tcW w:w="8530" w:type="dxa"/>
            <w:gridSpan w:val="5"/>
            <w:tcBorders>
              <w:top w:val="nil"/>
              <w:left w:val="nil"/>
              <w:bottom w:val="single" w:sz="8" w:space="0" w:color="auto"/>
              <w:right w:val="nil"/>
            </w:tcBorders>
            <w:shd w:val="clear" w:color="auto" w:fill="auto"/>
            <w:noWrap/>
            <w:vAlign w:val="bottom"/>
          </w:tcPr>
          <w:p w14:paraId="4F624B9D" w14:textId="60F61CE5" w:rsidR="00F149A2" w:rsidRPr="00F149A2" w:rsidDel="004B352C" w:rsidRDefault="00F149A2" w:rsidP="00FF55CB">
            <w:pPr>
              <w:jc w:val="center"/>
              <w:rPr>
                <w:del w:id="1885" w:author="Jeremy Groves" w:date="2023-01-30T18:38:00Z"/>
                <w:rFonts w:ascii="Times New Roman" w:hAnsi="Times New Roman"/>
                <w:b/>
                <w:bCs/>
                <w:color w:val="000000"/>
                <w:sz w:val="18"/>
                <w:szCs w:val="18"/>
              </w:rPr>
            </w:pPr>
            <w:del w:id="1886" w:author="Jeremy Groves" w:date="2023-01-30T18:38:00Z">
              <w:r w:rsidRPr="00F149A2" w:rsidDel="004B352C">
                <w:rPr>
                  <w:rFonts w:ascii="Times New Roman" w:hAnsi="Times New Roman"/>
                  <w:b/>
                  <w:bCs/>
                  <w:color w:val="000000"/>
                  <w:sz w:val="18"/>
                  <w:szCs w:val="18"/>
                </w:rPr>
                <w:delText>Estimated CPH Model with Frailty by Individual with Controls</w:delText>
              </w:r>
            </w:del>
          </w:p>
        </w:tc>
      </w:tr>
      <w:tr w:rsidR="00F149A2" w:rsidRPr="00F149A2" w:rsidDel="004B352C" w14:paraId="799095AC" w14:textId="780404C3" w:rsidTr="00FF55CB">
        <w:trPr>
          <w:trHeight w:val="144"/>
          <w:del w:id="1887" w:author="Jeremy Groves" w:date="2023-01-30T18:38:00Z"/>
        </w:trPr>
        <w:tc>
          <w:tcPr>
            <w:tcW w:w="1890" w:type="dxa"/>
            <w:tcBorders>
              <w:top w:val="nil"/>
              <w:left w:val="nil"/>
              <w:bottom w:val="single" w:sz="8" w:space="0" w:color="auto"/>
              <w:right w:val="nil"/>
            </w:tcBorders>
            <w:shd w:val="clear" w:color="auto" w:fill="auto"/>
            <w:noWrap/>
            <w:vAlign w:val="bottom"/>
            <w:hideMark/>
          </w:tcPr>
          <w:p w14:paraId="3711B2FB" w14:textId="4E483D40" w:rsidR="00F149A2" w:rsidRPr="00F149A2" w:rsidDel="004B352C" w:rsidRDefault="00F149A2" w:rsidP="00FF55CB">
            <w:pPr>
              <w:rPr>
                <w:del w:id="1888" w:author="Jeremy Groves" w:date="2023-01-30T18:38:00Z"/>
                <w:rFonts w:ascii="Times New Roman" w:hAnsi="Times New Roman"/>
                <w:color w:val="000000"/>
                <w:sz w:val="16"/>
                <w:szCs w:val="16"/>
              </w:rPr>
            </w:pPr>
            <w:del w:id="1889" w:author="Jeremy Groves" w:date="2023-01-30T18:38:00Z">
              <w:r w:rsidRPr="00F149A2" w:rsidDel="004B352C">
                <w:rPr>
                  <w:rFonts w:ascii="Times New Roman" w:hAnsi="Times New Roman"/>
                  <w:color w:val="000000"/>
                  <w:sz w:val="16"/>
                  <w:szCs w:val="16"/>
                </w:rPr>
                <w:delText> </w:delText>
              </w:r>
            </w:del>
          </w:p>
        </w:tc>
        <w:tc>
          <w:tcPr>
            <w:tcW w:w="1660" w:type="dxa"/>
            <w:tcBorders>
              <w:top w:val="nil"/>
              <w:left w:val="nil"/>
              <w:bottom w:val="single" w:sz="8" w:space="0" w:color="auto"/>
              <w:right w:val="nil"/>
            </w:tcBorders>
            <w:shd w:val="clear" w:color="auto" w:fill="auto"/>
            <w:noWrap/>
            <w:vAlign w:val="bottom"/>
            <w:hideMark/>
          </w:tcPr>
          <w:p w14:paraId="3D0C16AF" w14:textId="15177D88" w:rsidR="00F149A2" w:rsidRPr="00F149A2" w:rsidDel="004B352C" w:rsidRDefault="00F149A2" w:rsidP="00FF55CB">
            <w:pPr>
              <w:jc w:val="center"/>
              <w:rPr>
                <w:del w:id="1890" w:author="Jeremy Groves" w:date="2023-01-30T18:38:00Z"/>
                <w:rFonts w:ascii="Times New Roman" w:hAnsi="Times New Roman"/>
                <w:color w:val="000000"/>
                <w:sz w:val="16"/>
                <w:szCs w:val="16"/>
              </w:rPr>
            </w:pPr>
            <w:del w:id="1891" w:author="Jeremy Groves" w:date="2023-01-30T18:38:00Z">
              <w:r w:rsidRPr="00F149A2" w:rsidDel="004B352C">
                <w:rPr>
                  <w:rFonts w:ascii="Times New Roman" w:hAnsi="Times New Roman"/>
                  <w:color w:val="000000"/>
                  <w:sz w:val="16"/>
                  <w:szCs w:val="16"/>
                </w:rPr>
                <w:delText>(1)</w:delText>
              </w:r>
            </w:del>
          </w:p>
        </w:tc>
        <w:tc>
          <w:tcPr>
            <w:tcW w:w="1660" w:type="dxa"/>
            <w:tcBorders>
              <w:top w:val="nil"/>
              <w:left w:val="nil"/>
              <w:bottom w:val="single" w:sz="8" w:space="0" w:color="auto"/>
              <w:right w:val="nil"/>
            </w:tcBorders>
            <w:shd w:val="clear" w:color="auto" w:fill="auto"/>
            <w:noWrap/>
            <w:vAlign w:val="bottom"/>
            <w:hideMark/>
          </w:tcPr>
          <w:p w14:paraId="13CF06B4" w14:textId="0A270A4B" w:rsidR="00F149A2" w:rsidRPr="00F149A2" w:rsidDel="004B352C" w:rsidRDefault="00F149A2" w:rsidP="00FF55CB">
            <w:pPr>
              <w:jc w:val="center"/>
              <w:rPr>
                <w:del w:id="1892" w:author="Jeremy Groves" w:date="2023-01-30T18:38:00Z"/>
                <w:rFonts w:ascii="Times New Roman" w:hAnsi="Times New Roman"/>
                <w:color w:val="000000"/>
                <w:sz w:val="16"/>
                <w:szCs w:val="16"/>
              </w:rPr>
            </w:pPr>
            <w:del w:id="1893" w:author="Jeremy Groves" w:date="2023-01-30T18:38:00Z">
              <w:r w:rsidRPr="00F149A2" w:rsidDel="004B352C">
                <w:rPr>
                  <w:rFonts w:ascii="Times New Roman" w:hAnsi="Times New Roman"/>
                  <w:color w:val="000000"/>
                  <w:sz w:val="16"/>
                  <w:szCs w:val="16"/>
                </w:rPr>
                <w:delText>(2)</w:delText>
              </w:r>
            </w:del>
          </w:p>
        </w:tc>
        <w:tc>
          <w:tcPr>
            <w:tcW w:w="1660" w:type="dxa"/>
            <w:tcBorders>
              <w:top w:val="nil"/>
              <w:left w:val="nil"/>
              <w:bottom w:val="single" w:sz="8" w:space="0" w:color="auto"/>
              <w:right w:val="nil"/>
            </w:tcBorders>
            <w:shd w:val="clear" w:color="auto" w:fill="auto"/>
            <w:noWrap/>
            <w:vAlign w:val="bottom"/>
            <w:hideMark/>
          </w:tcPr>
          <w:p w14:paraId="0840D3AD" w14:textId="414457B9" w:rsidR="00F149A2" w:rsidRPr="00F149A2" w:rsidDel="004B352C" w:rsidRDefault="00F149A2" w:rsidP="00FF55CB">
            <w:pPr>
              <w:jc w:val="center"/>
              <w:rPr>
                <w:del w:id="1894" w:author="Jeremy Groves" w:date="2023-01-30T18:38:00Z"/>
                <w:rFonts w:ascii="Times New Roman" w:hAnsi="Times New Roman"/>
                <w:color w:val="000000"/>
                <w:sz w:val="16"/>
                <w:szCs w:val="16"/>
              </w:rPr>
            </w:pPr>
            <w:del w:id="1895" w:author="Jeremy Groves" w:date="2023-01-30T18:38:00Z">
              <w:r w:rsidRPr="00F149A2" w:rsidDel="004B352C">
                <w:rPr>
                  <w:rFonts w:ascii="Times New Roman" w:hAnsi="Times New Roman"/>
                  <w:color w:val="000000"/>
                  <w:sz w:val="16"/>
                  <w:szCs w:val="16"/>
                </w:rPr>
                <w:delText>(3)</w:delText>
              </w:r>
            </w:del>
          </w:p>
        </w:tc>
        <w:tc>
          <w:tcPr>
            <w:tcW w:w="1660" w:type="dxa"/>
            <w:tcBorders>
              <w:top w:val="nil"/>
              <w:left w:val="nil"/>
              <w:bottom w:val="single" w:sz="8" w:space="0" w:color="auto"/>
              <w:right w:val="nil"/>
            </w:tcBorders>
            <w:shd w:val="clear" w:color="auto" w:fill="auto"/>
            <w:noWrap/>
            <w:vAlign w:val="bottom"/>
            <w:hideMark/>
          </w:tcPr>
          <w:p w14:paraId="3A0554BC" w14:textId="1C86BCC1" w:rsidR="00F149A2" w:rsidRPr="00F149A2" w:rsidDel="004B352C" w:rsidRDefault="00F149A2" w:rsidP="00FF55CB">
            <w:pPr>
              <w:jc w:val="center"/>
              <w:rPr>
                <w:del w:id="1896" w:author="Jeremy Groves" w:date="2023-01-30T18:38:00Z"/>
                <w:rFonts w:ascii="Times New Roman" w:hAnsi="Times New Roman"/>
                <w:color w:val="000000"/>
                <w:sz w:val="16"/>
                <w:szCs w:val="16"/>
              </w:rPr>
            </w:pPr>
            <w:del w:id="1897" w:author="Jeremy Groves" w:date="2023-01-30T18:38:00Z">
              <w:r w:rsidRPr="00F149A2" w:rsidDel="004B352C">
                <w:rPr>
                  <w:rFonts w:ascii="Times New Roman" w:hAnsi="Times New Roman"/>
                  <w:color w:val="000000"/>
                  <w:sz w:val="16"/>
                  <w:szCs w:val="16"/>
                </w:rPr>
                <w:delText>(4)</w:delText>
              </w:r>
            </w:del>
          </w:p>
        </w:tc>
      </w:tr>
      <w:tr w:rsidR="00F149A2" w:rsidRPr="00F149A2" w:rsidDel="004B352C" w14:paraId="2DD78D74" w14:textId="0BB8BC78" w:rsidTr="00FF55CB">
        <w:trPr>
          <w:trHeight w:val="144"/>
          <w:del w:id="1898"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3ACADE79" w14:textId="6AEAFCD8" w:rsidR="00F149A2" w:rsidRPr="00F149A2" w:rsidDel="004B352C" w:rsidRDefault="00F149A2" w:rsidP="00FF55CB">
            <w:pPr>
              <w:jc w:val="center"/>
              <w:rPr>
                <w:del w:id="1899" w:author="Jeremy Groves" w:date="2023-01-30T18:38:00Z"/>
                <w:rFonts w:ascii="Times New Roman" w:hAnsi="Times New Roman"/>
                <w:color w:val="000000"/>
                <w:sz w:val="16"/>
                <w:szCs w:val="16"/>
              </w:rPr>
            </w:pPr>
            <w:del w:id="1900" w:author="Jeremy Groves" w:date="2023-01-30T18:38:00Z">
              <w:r w:rsidRPr="00F149A2" w:rsidDel="004B352C">
                <w:rPr>
                  <w:rFonts w:ascii="Times New Roman" w:hAnsi="Times New Roman"/>
                  <w:color w:val="000000"/>
                  <w:sz w:val="16"/>
                  <w:szCs w:val="16"/>
                </w:rPr>
                <w:delText>Overweight</w:delText>
              </w:r>
            </w:del>
          </w:p>
        </w:tc>
        <w:tc>
          <w:tcPr>
            <w:tcW w:w="1660" w:type="dxa"/>
            <w:tcBorders>
              <w:top w:val="nil"/>
              <w:left w:val="single" w:sz="4" w:space="0" w:color="auto"/>
              <w:bottom w:val="nil"/>
              <w:right w:val="nil"/>
            </w:tcBorders>
            <w:shd w:val="clear" w:color="auto" w:fill="auto"/>
            <w:noWrap/>
            <w:vAlign w:val="bottom"/>
            <w:hideMark/>
          </w:tcPr>
          <w:p w14:paraId="13C58C85" w14:textId="2558E5E4" w:rsidR="00F149A2" w:rsidRPr="00F149A2" w:rsidDel="004B352C" w:rsidRDefault="00F149A2" w:rsidP="00FF55CB">
            <w:pPr>
              <w:jc w:val="center"/>
              <w:rPr>
                <w:del w:id="1901" w:author="Jeremy Groves" w:date="2023-01-30T18:38:00Z"/>
                <w:rFonts w:ascii="Times New Roman" w:hAnsi="Times New Roman"/>
                <w:color w:val="000000"/>
                <w:sz w:val="16"/>
                <w:szCs w:val="16"/>
              </w:rPr>
            </w:pPr>
            <w:del w:id="1902" w:author="Jeremy Groves" w:date="2023-01-30T18:38:00Z">
              <w:r w:rsidRPr="00F149A2" w:rsidDel="004B352C">
                <w:rPr>
                  <w:rFonts w:ascii="Times New Roman" w:hAnsi="Times New Roman"/>
                  <w:color w:val="000000"/>
                  <w:sz w:val="16"/>
                  <w:szCs w:val="16"/>
                </w:rPr>
                <w:delText>-0.0482 *</w:delText>
              </w:r>
            </w:del>
          </w:p>
        </w:tc>
        <w:tc>
          <w:tcPr>
            <w:tcW w:w="1660" w:type="dxa"/>
            <w:tcBorders>
              <w:top w:val="nil"/>
              <w:left w:val="nil"/>
              <w:bottom w:val="nil"/>
              <w:right w:val="nil"/>
            </w:tcBorders>
            <w:shd w:val="clear" w:color="auto" w:fill="auto"/>
            <w:noWrap/>
            <w:vAlign w:val="bottom"/>
            <w:hideMark/>
          </w:tcPr>
          <w:p w14:paraId="1CAC8583" w14:textId="421D7069" w:rsidR="00F149A2" w:rsidRPr="00F149A2" w:rsidDel="004B352C" w:rsidRDefault="00F149A2" w:rsidP="00FF55CB">
            <w:pPr>
              <w:jc w:val="center"/>
              <w:rPr>
                <w:del w:id="1903" w:author="Jeremy Groves" w:date="2023-01-30T18:38:00Z"/>
                <w:rFonts w:ascii="Times New Roman" w:hAnsi="Times New Roman"/>
                <w:color w:val="000000"/>
                <w:sz w:val="16"/>
                <w:szCs w:val="16"/>
              </w:rPr>
            </w:pPr>
            <w:del w:id="1904" w:author="Jeremy Groves" w:date="2023-01-30T18:38:00Z">
              <w:r w:rsidRPr="00F149A2" w:rsidDel="004B352C">
                <w:rPr>
                  <w:rFonts w:ascii="Times New Roman" w:hAnsi="Times New Roman"/>
                  <w:color w:val="000000"/>
                  <w:sz w:val="16"/>
                  <w:szCs w:val="16"/>
                </w:rPr>
                <w:delText>-0.046 *</w:delText>
              </w:r>
            </w:del>
          </w:p>
        </w:tc>
        <w:tc>
          <w:tcPr>
            <w:tcW w:w="1660" w:type="dxa"/>
            <w:tcBorders>
              <w:top w:val="nil"/>
              <w:left w:val="single" w:sz="4" w:space="0" w:color="auto"/>
              <w:bottom w:val="nil"/>
              <w:right w:val="nil"/>
            </w:tcBorders>
            <w:shd w:val="clear" w:color="auto" w:fill="auto"/>
            <w:noWrap/>
            <w:vAlign w:val="bottom"/>
            <w:hideMark/>
          </w:tcPr>
          <w:p w14:paraId="218AB919" w14:textId="65212181" w:rsidR="00F149A2" w:rsidRPr="00F149A2" w:rsidDel="004B352C" w:rsidRDefault="00F149A2" w:rsidP="00FF55CB">
            <w:pPr>
              <w:jc w:val="center"/>
              <w:rPr>
                <w:del w:id="1905" w:author="Jeremy Groves" w:date="2023-01-30T18:38:00Z"/>
                <w:rFonts w:ascii="Times New Roman" w:hAnsi="Times New Roman"/>
                <w:color w:val="000000"/>
                <w:sz w:val="16"/>
                <w:szCs w:val="16"/>
              </w:rPr>
            </w:pPr>
            <w:del w:id="1906" w:author="Jeremy Groves" w:date="2023-01-30T18:38:00Z">
              <w:r w:rsidRPr="00F149A2" w:rsidDel="004B352C">
                <w:rPr>
                  <w:rFonts w:ascii="Times New Roman" w:hAnsi="Times New Roman"/>
                  <w:color w:val="000000"/>
                  <w:sz w:val="16"/>
                  <w:szCs w:val="16"/>
                </w:rPr>
                <w:delText>-0.0409 ^</w:delText>
              </w:r>
            </w:del>
          </w:p>
        </w:tc>
        <w:tc>
          <w:tcPr>
            <w:tcW w:w="1660" w:type="dxa"/>
            <w:tcBorders>
              <w:top w:val="nil"/>
              <w:left w:val="nil"/>
              <w:bottom w:val="nil"/>
              <w:right w:val="nil"/>
            </w:tcBorders>
            <w:shd w:val="clear" w:color="auto" w:fill="auto"/>
            <w:noWrap/>
            <w:vAlign w:val="bottom"/>
            <w:hideMark/>
          </w:tcPr>
          <w:p w14:paraId="61EBCAFF" w14:textId="3BD23E9C" w:rsidR="00F149A2" w:rsidRPr="00F149A2" w:rsidDel="004B352C" w:rsidRDefault="00F149A2" w:rsidP="00FF55CB">
            <w:pPr>
              <w:jc w:val="center"/>
              <w:rPr>
                <w:del w:id="1907" w:author="Jeremy Groves" w:date="2023-01-30T18:38:00Z"/>
                <w:rFonts w:ascii="Times New Roman" w:hAnsi="Times New Roman"/>
                <w:color w:val="000000"/>
                <w:sz w:val="16"/>
                <w:szCs w:val="16"/>
              </w:rPr>
            </w:pPr>
            <w:del w:id="1908" w:author="Jeremy Groves" w:date="2023-01-30T18:38:00Z">
              <w:r w:rsidRPr="00F149A2" w:rsidDel="004B352C">
                <w:rPr>
                  <w:rFonts w:ascii="Times New Roman" w:hAnsi="Times New Roman"/>
                  <w:color w:val="000000"/>
                  <w:sz w:val="16"/>
                  <w:szCs w:val="16"/>
                </w:rPr>
                <w:delText>-0.0413 ^</w:delText>
              </w:r>
            </w:del>
          </w:p>
        </w:tc>
      </w:tr>
      <w:tr w:rsidR="00F149A2" w:rsidRPr="00F149A2" w:rsidDel="004B352C" w14:paraId="79708DC3" w14:textId="3819D33C" w:rsidTr="00FF55CB">
        <w:trPr>
          <w:trHeight w:val="144"/>
          <w:del w:id="1909" w:author="Jeremy Groves" w:date="2023-01-30T18:38:00Z"/>
        </w:trPr>
        <w:tc>
          <w:tcPr>
            <w:tcW w:w="1890" w:type="dxa"/>
            <w:vMerge/>
            <w:tcBorders>
              <w:top w:val="nil"/>
              <w:left w:val="nil"/>
              <w:bottom w:val="single" w:sz="4" w:space="0" w:color="000000"/>
              <w:right w:val="nil"/>
            </w:tcBorders>
            <w:vAlign w:val="center"/>
            <w:hideMark/>
          </w:tcPr>
          <w:p w14:paraId="415A556F" w14:textId="4922FA3F" w:rsidR="00F149A2" w:rsidRPr="00F149A2" w:rsidDel="004B352C" w:rsidRDefault="00F149A2" w:rsidP="00FF55CB">
            <w:pPr>
              <w:rPr>
                <w:del w:id="1910"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418C694D" w14:textId="050F6B37" w:rsidR="00F149A2" w:rsidRPr="00F149A2" w:rsidDel="004B352C" w:rsidRDefault="00F149A2" w:rsidP="00FF55CB">
            <w:pPr>
              <w:jc w:val="center"/>
              <w:rPr>
                <w:del w:id="1911" w:author="Jeremy Groves" w:date="2023-01-30T18:38:00Z"/>
                <w:rFonts w:ascii="Times New Roman" w:hAnsi="Times New Roman"/>
                <w:color w:val="000000"/>
                <w:sz w:val="16"/>
                <w:szCs w:val="16"/>
              </w:rPr>
            </w:pPr>
            <w:del w:id="1912" w:author="Jeremy Groves" w:date="2023-01-30T18:38:00Z">
              <w:r w:rsidRPr="00F149A2" w:rsidDel="004B352C">
                <w:rPr>
                  <w:rFonts w:ascii="Times New Roman" w:hAnsi="Times New Roman"/>
                  <w:color w:val="000000"/>
                  <w:sz w:val="16"/>
                  <w:szCs w:val="16"/>
                </w:rPr>
                <w:delText>(0.0191)</w:delText>
              </w:r>
            </w:del>
          </w:p>
        </w:tc>
        <w:tc>
          <w:tcPr>
            <w:tcW w:w="1660" w:type="dxa"/>
            <w:tcBorders>
              <w:top w:val="nil"/>
              <w:left w:val="nil"/>
              <w:bottom w:val="single" w:sz="4" w:space="0" w:color="auto"/>
              <w:right w:val="nil"/>
            </w:tcBorders>
            <w:shd w:val="clear" w:color="auto" w:fill="auto"/>
            <w:noWrap/>
            <w:vAlign w:val="bottom"/>
            <w:hideMark/>
          </w:tcPr>
          <w:p w14:paraId="42B090FB" w14:textId="3B3E4556" w:rsidR="00F149A2" w:rsidRPr="00F149A2" w:rsidDel="004B352C" w:rsidRDefault="00F149A2" w:rsidP="00FF55CB">
            <w:pPr>
              <w:jc w:val="center"/>
              <w:rPr>
                <w:del w:id="1913" w:author="Jeremy Groves" w:date="2023-01-30T18:38:00Z"/>
                <w:rFonts w:ascii="Times New Roman" w:hAnsi="Times New Roman"/>
                <w:color w:val="000000"/>
                <w:sz w:val="16"/>
                <w:szCs w:val="16"/>
              </w:rPr>
            </w:pPr>
            <w:del w:id="1914" w:author="Jeremy Groves" w:date="2023-01-30T18:38:00Z">
              <w:r w:rsidRPr="00F149A2" w:rsidDel="004B352C">
                <w:rPr>
                  <w:rFonts w:ascii="Times New Roman" w:hAnsi="Times New Roman"/>
                  <w:color w:val="000000"/>
                  <w:sz w:val="16"/>
                  <w:szCs w:val="16"/>
                </w:rPr>
                <w:delText>(0.0228)</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0AB6B724" w14:textId="3AB1EB4E" w:rsidR="00F149A2" w:rsidRPr="00F149A2" w:rsidDel="004B352C" w:rsidRDefault="00F149A2" w:rsidP="00FF55CB">
            <w:pPr>
              <w:jc w:val="center"/>
              <w:rPr>
                <w:del w:id="1915" w:author="Jeremy Groves" w:date="2023-01-30T18:38:00Z"/>
                <w:rFonts w:ascii="Times New Roman" w:hAnsi="Times New Roman"/>
                <w:color w:val="000000"/>
                <w:sz w:val="16"/>
                <w:szCs w:val="16"/>
              </w:rPr>
            </w:pPr>
            <w:del w:id="1916" w:author="Jeremy Groves" w:date="2023-01-30T18:38:00Z">
              <w:r w:rsidRPr="00F149A2" w:rsidDel="004B352C">
                <w:rPr>
                  <w:rFonts w:ascii="Times New Roman" w:hAnsi="Times New Roman"/>
                  <w:color w:val="000000"/>
                  <w:sz w:val="16"/>
                  <w:szCs w:val="16"/>
                </w:rPr>
                <w:delText>(0.0226)</w:delText>
              </w:r>
            </w:del>
          </w:p>
        </w:tc>
        <w:tc>
          <w:tcPr>
            <w:tcW w:w="1660" w:type="dxa"/>
            <w:tcBorders>
              <w:top w:val="nil"/>
              <w:left w:val="nil"/>
              <w:bottom w:val="single" w:sz="4" w:space="0" w:color="auto"/>
              <w:right w:val="nil"/>
            </w:tcBorders>
            <w:shd w:val="clear" w:color="auto" w:fill="auto"/>
            <w:noWrap/>
            <w:vAlign w:val="bottom"/>
            <w:hideMark/>
          </w:tcPr>
          <w:p w14:paraId="1E9C9E45" w14:textId="5C25FAF8" w:rsidR="00F149A2" w:rsidRPr="00F149A2" w:rsidDel="004B352C" w:rsidRDefault="00F149A2" w:rsidP="00FF55CB">
            <w:pPr>
              <w:jc w:val="center"/>
              <w:rPr>
                <w:del w:id="1917" w:author="Jeremy Groves" w:date="2023-01-30T18:38:00Z"/>
                <w:rFonts w:ascii="Times New Roman" w:hAnsi="Times New Roman"/>
                <w:color w:val="000000"/>
                <w:sz w:val="16"/>
                <w:szCs w:val="16"/>
              </w:rPr>
            </w:pPr>
            <w:del w:id="1918" w:author="Jeremy Groves" w:date="2023-01-30T18:38:00Z">
              <w:r w:rsidRPr="00F149A2" w:rsidDel="004B352C">
                <w:rPr>
                  <w:rFonts w:ascii="Times New Roman" w:hAnsi="Times New Roman"/>
                  <w:color w:val="000000"/>
                  <w:sz w:val="16"/>
                  <w:szCs w:val="16"/>
                </w:rPr>
                <w:delText>(0.0226)</w:delText>
              </w:r>
            </w:del>
          </w:p>
        </w:tc>
      </w:tr>
      <w:tr w:rsidR="00F149A2" w:rsidRPr="00F149A2" w:rsidDel="004B352C" w14:paraId="245F0256" w14:textId="0ED567B8" w:rsidTr="00FF55CB">
        <w:trPr>
          <w:trHeight w:val="144"/>
          <w:del w:id="1919"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6DFB63BA" w14:textId="3B791477" w:rsidR="00F149A2" w:rsidRPr="00F149A2" w:rsidDel="004B352C" w:rsidRDefault="00F149A2" w:rsidP="00FF55CB">
            <w:pPr>
              <w:jc w:val="center"/>
              <w:rPr>
                <w:del w:id="1920" w:author="Jeremy Groves" w:date="2023-01-30T18:38:00Z"/>
                <w:rFonts w:ascii="Times New Roman" w:hAnsi="Times New Roman"/>
                <w:color w:val="000000"/>
                <w:sz w:val="16"/>
                <w:szCs w:val="16"/>
              </w:rPr>
            </w:pPr>
            <w:del w:id="1921" w:author="Jeremy Groves" w:date="2023-01-30T18:38:00Z">
              <w:r w:rsidRPr="00F149A2" w:rsidDel="004B352C">
                <w:rPr>
                  <w:rFonts w:ascii="Times New Roman" w:hAnsi="Times New Roman"/>
                  <w:color w:val="000000"/>
                  <w:sz w:val="16"/>
                  <w:szCs w:val="16"/>
                </w:rPr>
                <w:delText>Obese</w:delText>
              </w:r>
            </w:del>
          </w:p>
        </w:tc>
        <w:tc>
          <w:tcPr>
            <w:tcW w:w="1660" w:type="dxa"/>
            <w:tcBorders>
              <w:top w:val="nil"/>
              <w:left w:val="single" w:sz="4" w:space="0" w:color="auto"/>
              <w:bottom w:val="nil"/>
              <w:right w:val="nil"/>
            </w:tcBorders>
            <w:shd w:val="clear" w:color="auto" w:fill="auto"/>
            <w:noWrap/>
            <w:vAlign w:val="bottom"/>
            <w:hideMark/>
          </w:tcPr>
          <w:p w14:paraId="602DDA5E" w14:textId="0140D68A" w:rsidR="00F149A2" w:rsidRPr="00F149A2" w:rsidDel="004B352C" w:rsidRDefault="00F149A2" w:rsidP="00FF55CB">
            <w:pPr>
              <w:jc w:val="center"/>
              <w:rPr>
                <w:del w:id="1922" w:author="Jeremy Groves" w:date="2023-01-30T18:38:00Z"/>
                <w:rFonts w:ascii="Times New Roman" w:hAnsi="Times New Roman"/>
                <w:color w:val="000000"/>
                <w:sz w:val="16"/>
                <w:szCs w:val="16"/>
              </w:rPr>
            </w:pPr>
            <w:del w:id="1923" w:author="Jeremy Groves" w:date="2023-01-30T18:38:00Z">
              <w:r w:rsidRPr="00F149A2" w:rsidDel="004B352C">
                <w:rPr>
                  <w:rFonts w:ascii="Times New Roman" w:hAnsi="Times New Roman"/>
                  <w:color w:val="000000"/>
                  <w:sz w:val="16"/>
                  <w:szCs w:val="16"/>
                </w:rPr>
                <w:delText>-0.1048 ***</w:delText>
              </w:r>
            </w:del>
          </w:p>
        </w:tc>
        <w:tc>
          <w:tcPr>
            <w:tcW w:w="1660" w:type="dxa"/>
            <w:tcBorders>
              <w:top w:val="nil"/>
              <w:left w:val="nil"/>
              <w:bottom w:val="nil"/>
              <w:right w:val="nil"/>
            </w:tcBorders>
            <w:shd w:val="clear" w:color="auto" w:fill="auto"/>
            <w:noWrap/>
            <w:vAlign w:val="bottom"/>
            <w:hideMark/>
          </w:tcPr>
          <w:p w14:paraId="5A1F3578" w14:textId="6E6B1706" w:rsidR="00F149A2" w:rsidRPr="00F149A2" w:rsidDel="004B352C" w:rsidRDefault="00F149A2" w:rsidP="00FF55CB">
            <w:pPr>
              <w:jc w:val="center"/>
              <w:rPr>
                <w:del w:id="1924" w:author="Jeremy Groves" w:date="2023-01-30T18:38:00Z"/>
                <w:rFonts w:ascii="Times New Roman" w:hAnsi="Times New Roman"/>
                <w:color w:val="000000"/>
                <w:sz w:val="16"/>
                <w:szCs w:val="16"/>
              </w:rPr>
            </w:pPr>
            <w:del w:id="1925" w:author="Jeremy Groves" w:date="2023-01-30T18:38:00Z">
              <w:r w:rsidRPr="00F149A2" w:rsidDel="004B352C">
                <w:rPr>
                  <w:rFonts w:ascii="Times New Roman" w:hAnsi="Times New Roman"/>
                  <w:color w:val="000000"/>
                  <w:sz w:val="16"/>
                  <w:szCs w:val="16"/>
                </w:rPr>
                <w:delText>-0.1266 ***</w:delText>
              </w:r>
            </w:del>
          </w:p>
        </w:tc>
        <w:tc>
          <w:tcPr>
            <w:tcW w:w="1660" w:type="dxa"/>
            <w:tcBorders>
              <w:top w:val="nil"/>
              <w:left w:val="single" w:sz="4" w:space="0" w:color="auto"/>
              <w:bottom w:val="nil"/>
              <w:right w:val="nil"/>
            </w:tcBorders>
            <w:shd w:val="clear" w:color="auto" w:fill="auto"/>
            <w:noWrap/>
            <w:vAlign w:val="bottom"/>
            <w:hideMark/>
          </w:tcPr>
          <w:p w14:paraId="7A5316F4" w14:textId="688BE332" w:rsidR="00F149A2" w:rsidRPr="00F149A2" w:rsidDel="004B352C" w:rsidRDefault="00F149A2" w:rsidP="00FF55CB">
            <w:pPr>
              <w:jc w:val="center"/>
              <w:rPr>
                <w:del w:id="1926" w:author="Jeremy Groves" w:date="2023-01-30T18:38:00Z"/>
                <w:rFonts w:ascii="Times New Roman" w:hAnsi="Times New Roman"/>
                <w:color w:val="000000"/>
                <w:sz w:val="16"/>
                <w:szCs w:val="16"/>
              </w:rPr>
            </w:pPr>
            <w:del w:id="1927" w:author="Jeremy Groves" w:date="2023-01-30T18:38:00Z">
              <w:r w:rsidRPr="00F149A2" w:rsidDel="004B352C">
                <w:rPr>
                  <w:rFonts w:ascii="Times New Roman" w:hAnsi="Times New Roman"/>
                  <w:color w:val="000000"/>
                  <w:sz w:val="16"/>
                  <w:szCs w:val="16"/>
                </w:rPr>
                <w:delText>-0.1131 ***</w:delText>
              </w:r>
            </w:del>
          </w:p>
        </w:tc>
        <w:tc>
          <w:tcPr>
            <w:tcW w:w="1660" w:type="dxa"/>
            <w:tcBorders>
              <w:top w:val="nil"/>
              <w:left w:val="nil"/>
              <w:bottom w:val="nil"/>
              <w:right w:val="nil"/>
            </w:tcBorders>
            <w:shd w:val="clear" w:color="auto" w:fill="auto"/>
            <w:noWrap/>
            <w:vAlign w:val="bottom"/>
            <w:hideMark/>
          </w:tcPr>
          <w:p w14:paraId="60A49117" w14:textId="3262AEB7" w:rsidR="00F149A2" w:rsidRPr="00F149A2" w:rsidDel="004B352C" w:rsidRDefault="00F149A2" w:rsidP="00FF55CB">
            <w:pPr>
              <w:jc w:val="center"/>
              <w:rPr>
                <w:del w:id="1928" w:author="Jeremy Groves" w:date="2023-01-30T18:38:00Z"/>
                <w:rFonts w:ascii="Times New Roman" w:hAnsi="Times New Roman"/>
                <w:color w:val="000000"/>
                <w:sz w:val="16"/>
                <w:szCs w:val="16"/>
              </w:rPr>
            </w:pPr>
            <w:del w:id="1929" w:author="Jeremy Groves" w:date="2023-01-30T18:38:00Z">
              <w:r w:rsidRPr="00F149A2" w:rsidDel="004B352C">
                <w:rPr>
                  <w:rFonts w:ascii="Times New Roman" w:hAnsi="Times New Roman"/>
                  <w:color w:val="000000"/>
                  <w:sz w:val="16"/>
                  <w:szCs w:val="16"/>
                </w:rPr>
                <w:delText>-0.1061 ***</w:delText>
              </w:r>
            </w:del>
          </w:p>
        </w:tc>
      </w:tr>
      <w:tr w:rsidR="00F149A2" w:rsidRPr="00F149A2" w:rsidDel="004B352C" w14:paraId="4C024B11" w14:textId="681D9223" w:rsidTr="00FF55CB">
        <w:trPr>
          <w:trHeight w:val="144"/>
          <w:del w:id="1930" w:author="Jeremy Groves" w:date="2023-01-30T18:38:00Z"/>
        </w:trPr>
        <w:tc>
          <w:tcPr>
            <w:tcW w:w="1890" w:type="dxa"/>
            <w:vMerge/>
            <w:tcBorders>
              <w:top w:val="nil"/>
              <w:left w:val="nil"/>
              <w:bottom w:val="single" w:sz="4" w:space="0" w:color="000000"/>
              <w:right w:val="nil"/>
            </w:tcBorders>
            <w:vAlign w:val="center"/>
            <w:hideMark/>
          </w:tcPr>
          <w:p w14:paraId="6BE9750E" w14:textId="2BF8AB07" w:rsidR="00F149A2" w:rsidRPr="00F149A2" w:rsidDel="004B352C" w:rsidRDefault="00F149A2" w:rsidP="00FF55CB">
            <w:pPr>
              <w:rPr>
                <w:del w:id="1931"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763C95CA" w14:textId="2E149171" w:rsidR="00F149A2" w:rsidRPr="00F149A2" w:rsidDel="004B352C" w:rsidRDefault="00F149A2" w:rsidP="00FF55CB">
            <w:pPr>
              <w:jc w:val="center"/>
              <w:rPr>
                <w:del w:id="1932" w:author="Jeremy Groves" w:date="2023-01-30T18:38:00Z"/>
                <w:rFonts w:ascii="Times New Roman" w:hAnsi="Times New Roman"/>
                <w:color w:val="000000"/>
                <w:sz w:val="16"/>
                <w:szCs w:val="16"/>
              </w:rPr>
            </w:pPr>
            <w:del w:id="1933" w:author="Jeremy Groves" w:date="2023-01-30T18:38:00Z">
              <w:r w:rsidRPr="00F149A2" w:rsidDel="004B352C">
                <w:rPr>
                  <w:rFonts w:ascii="Times New Roman" w:hAnsi="Times New Roman"/>
                  <w:color w:val="000000"/>
                  <w:sz w:val="16"/>
                  <w:szCs w:val="16"/>
                </w:rPr>
                <w:delText>(0.0203)</w:delText>
              </w:r>
            </w:del>
          </w:p>
        </w:tc>
        <w:tc>
          <w:tcPr>
            <w:tcW w:w="1660" w:type="dxa"/>
            <w:tcBorders>
              <w:top w:val="nil"/>
              <w:left w:val="nil"/>
              <w:bottom w:val="single" w:sz="4" w:space="0" w:color="auto"/>
              <w:right w:val="nil"/>
            </w:tcBorders>
            <w:shd w:val="clear" w:color="auto" w:fill="auto"/>
            <w:noWrap/>
            <w:vAlign w:val="bottom"/>
            <w:hideMark/>
          </w:tcPr>
          <w:p w14:paraId="0D4B6264" w14:textId="6C314584" w:rsidR="00F149A2" w:rsidRPr="00F149A2" w:rsidDel="004B352C" w:rsidRDefault="00F149A2" w:rsidP="00FF55CB">
            <w:pPr>
              <w:jc w:val="center"/>
              <w:rPr>
                <w:del w:id="1934" w:author="Jeremy Groves" w:date="2023-01-30T18:38:00Z"/>
                <w:rFonts w:ascii="Times New Roman" w:hAnsi="Times New Roman"/>
                <w:color w:val="000000"/>
                <w:sz w:val="16"/>
                <w:szCs w:val="16"/>
              </w:rPr>
            </w:pPr>
            <w:del w:id="1935" w:author="Jeremy Groves" w:date="2023-01-30T18:38:00Z">
              <w:r w:rsidRPr="00F149A2" w:rsidDel="004B352C">
                <w:rPr>
                  <w:rFonts w:ascii="Times New Roman" w:hAnsi="Times New Roman"/>
                  <w:color w:val="000000"/>
                  <w:sz w:val="16"/>
                  <w:szCs w:val="16"/>
                </w:rPr>
                <w:delText>(0.0257)</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200A617C" w14:textId="1F463C8F" w:rsidR="00F149A2" w:rsidRPr="00F149A2" w:rsidDel="004B352C" w:rsidRDefault="00F149A2" w:rsidP="00FF55CB">
            <w:pPr>
              <w:jc w:val="center"/>
              <w:rPr>
                <w:del w:id="1936" w:author="Jeremy Groves" w:date="2023-01-30T18:38:00Z"/>
                <w:rFonts w:ascii="Times New Roman" w:hAnsi="Times New Roman"/>
                <w:color w:val="000000"/>
                <w:sz w:val="16"/>
                <w:szCs w:val="16"/>
              </w:rPr>
            </w:pPr>
            <w:del w:id="1937" w:author="Jeremy Groves" w:date="2023-01-30T18:38:00Z">
              <w:r w:rsidRPr="00F149A2" w:rsidDel="004B352C">
                <w:rPr>
                  <w:rFonts w:ascii="Times New Roman" w:hAnsi="Times New Roman"/>
                  <w:color w:val="000000"/>
                  <w:sz w:val="16"/>
                  <w:szCs w:val="16"/>
                </w:rPr>
                <w:delText>(0.0254)</w:delText>
              </w:r>
            </w:del>
          </w:p>
        </w:tc>
        <w:tc>
          <w:tcPr>
            <w:tcW w:w="1660" w:type="dxa"/>
            <w:tcBorders>
              <w:top w:val="nil"/>
              <w:left w:val="nil"/>
              <w:bottom w:val="single" w:sz="4" w:space="0" w:color="auto"/>
              <w:right w:val="nil"/>
            </w:tcBorders>
            <w:shd w:val="clear" w:color="auto" w:fill="auto"/>
            <w:noWrap/>
            <w:vAlign w:val="bottom"/>
            <w:hideMark/>
          </w:tcPr>
          <w:p w14:paraId="494A8CA4" w14:textId="36C2BEC6" w:rsidR="00F149A2" w:rsidRPr="00F149A2" w:rsidDel="004B352C" w:rsidRDefault="00F149A2" w:rsidP="00FF55CB">
            <w:pPr>
              <w:jc w:val="center"/>
              <w:rPr>
                <w:del w:id="1938" w:author="Jeremy Groves" w:date="2023-01-30T18:38:00Z"/>
                <w:rFonts w:ascii="Times New Roman" w:hAnsi="Times New Roman"/>
                <w:color w:val="000000"/>
                <w:sz w:val="16"/>
                <w:szCs w:val="16"/>
              </w:rPr>
            </w:pPr>
            <w:del w:id="1939" w:author="Jeremy Groves" w:date="2023-01-30T18:38:00Z">
              <w:r w:rsidRPr="00F149A2" w:rsidDel="004B352C">
                <w:rPr>
                  <w:rFonts w:ascii="Times New Roman" w:hAnsi="Times New Roman"/>
                  <w:color w:val="000000"/>
                  <w:sz w:val="16"/>
                  <w:szCs w:val="16"/>
                </w:rPr>
                <w:delText>(0.0253)</w:delText>
              </w:r>
            </w:del>
          </w:p>
        </w:tc>
      </w:tr>
      <w:tr w:rsidR="00F149A2" w:rsidRPr="00F149A2" w:rsidDel="004B352C" w14:paraId="701586F6" w14:textId="5B72C40A" w:rsidTr="00FF55CB">
        <w:trPr>
          <w:trHeight w:val="144"/>
          <w:del w:id="1940"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0F069CB3" w14:textId="2393E442" w:rsidR="00F149A2" w:rsidRPr="00F149A2" w:rsidDel="004B352C" w:rsidRDefault="00F149A2" w:rsidP="00FF55CB">
            <w:pPr>
              <w:jc w:val="center"/>
              <w:rPr>
                <w:del w:id="1941" w:author="Jeremy Groves" w:date="2023-01-30T18:38:00Z"/>
                <w:rFonts w:ascii="Times New Roman" w:hAnsi="Times New Roman"/>
                <w:color w:val="000000"/>
                <w:sz w:val="16"/>
                <w:szCs w:val="16"/>
              </w:rPr>
            </w:pPr>
            <w:del w:id="1942" w:author="Jeremy Groves" w:date="2023-01-30T18:38:00Z">
              <w:r w:rsidRPr="00F149A2" w:rsidDel="004B352C">
                <w:rPr>
                  <w:rFonts w:ascii="Times New Roman" w:hAnsi="Times New Roman"/>
                  <w:color w:val="000000"/>
                  <w:sz w:val="16"/>
                  <w:szCs w:val="16"/>
                </w:rPr>
                <w:delText>Female</w:delText>
              </w:r>
            </w:del>
          </w:p>
        </w:tc>
        <w:tc>
          <w:tcPr>
            <w:tcW w:w="1660" w:type="dxa"/>
            <w:tcBorders>
              <w:top w:val="nil"/>
              <w:left w:val="single" w:sz="4" w:space="0" w:color="auto"/>
              <w:bottom w:val="nil"/>
              <w:right w:val="nil"/>
            </w:tcBorders>
            <w:shd w:val="clear" w:color="auto" w:fill="auto"/>
            <w:noWrap/>
            <w:vAlign w:val="bottom"/>
            <w:hideMark/>
          </w:tcPr>
          <w:p w14:paraId="0BB64A7C" w14:textId="0A372FE6" w:rsidR="00F149A2" w:rsidRPr="00F149A2" w:rsidDel="004B352C" w:rsidRDefault="00F149A2" w:rsidP="00FF55CB">
            <w:pPr>
              <w:jc w:val="center"/>
              <w:rPr>
                <w:del w:id="1943" w:author="Jeremy Groves" w:date="2023-01-30T18:38:00Z"/>
                <w:rFonts w:ascii="Times New Roman" w:hAnsi="Times New Roman"/>
                <w:color w:val="000000"/>
                <w:sz w:val="16"/>
                <w:szCs w:val="16"/>
              </w:rPr>
            </w:pPr>
            <w:del w:id="1944" w:author="Jeremy Groves" w:date="2023-01-30T18:38:00Z">
              <w:r w:rsidRPr="00F149A2" w:rsidDel="004B352C">
                <w:rPr>
                  <w:rFonts w:ascii="Times New Roman" w:hAnsi="Times New Roman"/>
                  <w:color w:val="000000"/>
                  <w:sz w:val="16"/>
                  <w:szCs w:val="16"/>
                </w:rPr>
                <w:delText>0.053 **</w:delText>
              </w:r>
            </w:del>
          </w:p>
        </w:tc>
        <w:tc>
          <w:tcPr>
            <w:tcW w:w="1660" w:type="dxa"/>
            <w:tcBorders>
              <w:top w:val="nil"/>
              <w:left w:val="nil"/>
              <w:bottom w:val="nil"/>
              <w:right w:val="nil"/>
            </w:tcBorders>
            <w:shd w:val="clear" w:color="auto" w:fill="auto"/>
            <w:noWrap/>
            <w:vAlign w:val="bottom"/>
            <w:hideMark/>
          </w:tcPr>
          <w:p w14:paraId="6B542726" w14:textId="4F828B9D" w:rsidR="00F149A2" w:rsidRPr="00F149A2" w:rsidDel="004B352C" w:rsidRDefault="00F149A2" w:rsidP="00FF55CB">
            <w:pPr>
              <w:jc w:val="center"/>
              <w:rPr>
                <w:del w:id="1945" w:author="Jeremy Groves" w:date="2023-01-30T18:38:00Z"/>
                <w:rFonts w:ascii="Times New Roman" w:hAnsi="Times New Roman"/>
                <w:color w:val="000000"/>
                <w:sz w:val="16"/>
                <w:szCs w:val="16"/>
              </w:rPr>
            </w:pPr>
            <w:del w:id="1946" w:author="Jeremy Groves" w:date="2023-01-30T18:38:00Z">
              <w:r w:rsidRPr="00F149A2" w:rsidDel="004B352C">
                <w:rPr>
                  <w:rFonts w:ascii="Times New Roman" w:hAnsi="Times New Roman"/>
                  <w:color w:val="000000"/>
                  <w:sz w:val="16"/>
                  <w:szCs w:val="16"/>
                </w:rPr>
                <w:delText>0.0732 ***</w:delText>
              </w:r>
            </w:del>
          </w:p>
        </w:tc>
        <w:tc>
          <w:tcPr>
            <w:tcW w:w="1660" w:type="dxa"/>
            <w:tcBorders>
              <w:top w:val="nil"/>
              <w:left w:val="single" w:sz="4" w:space="0" w:color="auto"/>
              <w:bottom w:val="nil"/>
              <w:right w:val="nil"/>
            </w:tcBorders>
            <w:shd w:val="clear" w:color="auto" w:fill="auto"/>
            <w:noWrap/>
            <w:vAlign w:val="bottom"/>
            <w:hideMark/>
          </w:tcPr>
          <w:p w14:paraId="166ECE2D" w14:textId="5FE34723" w:rsidR="00F149A2" w:rsidRPr="00F149A2" w:rsidDel="004B352C" w:rsidRDefault="00F149A2" w:rsidP="00FF55CB">
            <w:pPr>
              <w:jc w:val="center"/>
              <w:rPr>
                <w:del w:id="1947" w:author="Jeremy Groves" w:date="2023-01-30T18:38:00Z"/>
                <w:rFonts w:ascii="Times New Roman" w:hAnsi="Times New Roman"/>
                <w:color w:val="000000"/>
                <w:sz w:val="16"/>
                <w:szCs w:val="16"/>
              </w:rPr>
            </w:pPr>
            <w:del w:id="1948" w:author="Jeremy Groves" w:date="2023-01-30T18:38:00Z">
              <w:r w:rsidRPr="00F149A2" w:rsidDel="004B352C">
                <w:rPr>
                  <w:rFonts w:ascii="Times New Roman" w:hAnsi="Times New Roman"/>
                  <w:color w:val="000000"/>
                  <w:sz w:val="16"/>
                  <w:szCs w:val="16"/>
                </w:rPr>
                <w:delText>0.0624 **</w:delText>
              </w:r>
            </w:del>
          </w:p>
        </w:tc>
        <w:tc>
          <w:tcPr>
            <w:tcW w:w="1660" w:type="dxa"/>
            <w:tcBorders>
              <w:top w:val="nil"/>
              <w:left w:val="nil"/>
              <w:bottom w:val="nil"/>
              <w:right w:val="nil"/>
            </w:tcBorders>
            <w:shd w:val="clear" w:color="auto" w:fill="auto"/>
            <w:noWrap/>
            <w:vAlign w:val="bottom"/>
            <w:hideMark/>
          </w:tcPr>
          <w:p w14:paraId="33E84115" w14:textId="2EE32798" w:rsidR="00F149A2" w:rsidRPr="00F149A2" w:rsidDel="004B352C" w:rsidRDefault="00F149A2" w:rsidP="00FF55CB">
            <w:pPr>
              <w:jc w:val="center"/>
              <w:rPr>
                <w:del w:id="1949" w:author="Jeremy Groves" w:date="2023-01-30T18:38:00Z"/>
                <w:rFonts w:ascii="Times New Roman" w:hAnsi="Times New Roman"/>
                <w:color w:val="000000"/>
                <w:sz w:val="16"/>
                <w:szCs w:val="16"/>
              </w:rPr>
            </w:pPr>
            <w:del w:id="1950" w:author="Jeremy Groves" w:date="2023-01-30T18:38:00Z">
              <w:r w:rsidRPr="00F149A2" w:rsidDel="004B352C">
                <w:rPr>
                  <w:rFonts w:ascii="Times New Roman" w:hAnsi="Times New Roman"/>
                  <w:color w:val="000000"/>
                  <w:sz w:val="16"/>
                  <w:szCs w:val="16"/>
                </w:rPr>
                <w:delText>0.0654 **</w:delText>
              </w:r>
            </w:del>
          </w:p>
        </w:tc>
      </w:tr>
      <w:tr w:rsidR="00F149A2" w:rsidRPr="00F149A2" w:rsidDel="004B352C" w14:paraId="21C63B02" w14:textId="55DD0655" w:rsidTr="00FF55CB">
        <w:trPr>
          <w:trHeight w:val="144"/>
          <w:del w:id="1951" w:author="Jeremy Groves" w:date="2023-01-30T18:38:00Z"/>
        </w:trPr>
        <w:tc>
          <w:tcPr>
            <w:tcW w:w="1890" w:type="dxa"/>
            <w:vMerge/>
            <w:tcBorders>
              <w:top w:val="nil"/>
              <w:left w:val="nil"/>
              <w:bottom w:val="single" w:sz="4" w:space="0" w:color="000000"/>
              <w:right w:val="nil"/>
            </w:tcBorders>
            <w:vAlign w:val="center"/>
            <w:hideMark/>
          </w:tcPr>
          <w:p w14:paraId="04E77E63" w14:textId="5CD79AF5" w:rsidR="00F149A2" w:rsidRPr="00F149A2" w:rsidDel="004B352C" w:rsidRDefault="00F149A2" w:rsidP="00FF55CB">
            <w:pPr>
              <w:rPr>
                <w:del w:id="1952"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3FE8488C" w14:textId="524E6A32" w:rsidR="00F149A2" w:rsidRPr="00F149A2" w:rsidDel="004B352C" w:rsidRDefault="00F149A2" w:rsidP="00FF55CB">
            <w:pPr>
              <w:jc w:val="center"/>
              <w:rPr>
                <w:del w:id="1953" w:author="Jeremy Groves" w:date="2023-01-30T18:38:00Z"/>
                <w:rFonts w:ascii="Times New Roman" w:hAnsi="Times New Roman"/>
                <w:color w:val="000000"/>
                <w:sz w:val="16"/>
                <w:szCs w:val="16"/>
              </w:rPr>
            </w:pPr>
            <w:del w:id="1954" w:author="Jeremy Groves" w:date="2023-01-30T18:38:00Z">
              <w:r w:rsidRPr="00F149A2" w:rsidDel="004B352C">
                <w:rPr>
                  <w:rFonts w:ascii="Times New Roman" w:hAnsi="Times New Roman"/>
                  <w:color w:val="000000"/>
                  <w:sz w:val="16"/>
                  <w:szCs w:val="16"/>
                </w:rPr>
                <w:delText>(0.0167)</w:delText>
              </w:r>
            </w:del>
          </w:p>
        </w:tc>
        <w:tc>
          <w:tcPr>
            <w:tcW w:w="1660" w:type="dxa"/>
            <w:tcBorders>
              <w:top w:val="nil"/>
              <w:left w:val="nil"/>
              <w:bottom w:val="single" w:sz="4" w:space="0" w:color="auto"/>
              <w:right w:val="nil"/>
            </w:tcBorders>
            <w:shd w:val="clear" w:color="auto" w:fill="auto"/>
            <w:noWrap/>
            <w:vAlign w:val="bottom"/>
            <w:hideMark/>
          </w:tcPr>
          <w:p w14:paraId="4D33FF9F" w14:textId="12F1EBE8" w:rsidR="00F149A2" w:rsidRPr="00F149A2" w:rsidDel="004B352C" w:rsidRDefault="00F149A2" w:rsidP="00FF55CB">
            <w:pPr>
              <w:jc w:val="center"/>
              <w:rPr>
                <w:del w:id="1955" w:author="Jeremy Groves" w:date="2023-01-30T18:38:00Z"/>
                <w:rFonts w:ascii="Times New Roman" w:hAnsi="Times New Roman"/>
                <w:color w:val="000000"/>
                <w:sz w:val="16"/>
                <w:szCs w:val="16"/>
              </w:rPr>
            </w:pPr>
            <w:del w:id="1956" w:author="Jeremy Groves" w:date="2023-01-30T18:38:00Z">
              <w:r w:rsidRPr="00F149A2" w:rsidDel="004B352C">
                <w:rPr>
                  <w:rFonts w:ascii="Times New Roman" w:hAnsi="Times New Roman"/>
                  <w:color w:val="000000"/>
                  <w:sz w:val="16"/>
                  <w:szCs w:val="16"/>
                </w:rPr>
                <w:delText>(0.0219)</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5EE24BA7" w14:textId="564644DD" w:rsidR="00F149A2" w:rsidRPr="00F149A2" w:rsidDel="004B352C" w:rsidRDefault="00F149A2" w:rsidP="00FF55CB">
            <w:pPr>
              <w:jc w:val="center"/>
              <w:rPr>
                <w:del w:id="1957" w:author="Jeremy Groves" w:date="2023-01-30T18:38:00Z"/>
                <w:rFonts w:ascii="Times New Roman" w:hAnsi="Times New Roman"/>
                <w:color w:val="000000"/>
                <w:sz w:val="16"/>
                <w:szCs w:val="16"/>
              </w:rPr>
            </w:pPr>
            <w:del w:id="1958" w:author="Jeremy Groves" w:date="2023-01-30T18:38:00Z">
              <w:r w:rsidRPr="00F149A2" w:rsidDel="004B352C">
                <w:rPr>
                  <w:rFonts w:ascii="Times New Roman" w:hAnsi="Times New Roman"/>
                  <w:color w:val="000000"/>
                  <w:sz w:val="16"/>
                  <w:szCs w:val="16"/>
                </w:rPr>
                <w:delText>(0.0216)</w:delText>
              </w:r>
            </w:del>
          </w:p>
        </w:tc>
        <w:tc>
          <w:tcPr>
            <w:tcW w:w="1660" w:type="dxa"/>
            <w:tcBorders>
              <w:top w:val="nil"/>
              <w:left w:val="nil"/>
              <w:bottom w:val="single" w:sz="4" w:space="0" w:color="auto"/>
              <w:right w:val="nil"/>
            </w:tcBorders>
            <w:shd w:val="clear" w:color="auto" w:fill="auto"/>
            <w:noWrap/>
            <w:vAlign w:val="bottom"/>
            <w:hideMark/>
          </w:tcPr>
          <w:p w14:paraId="2A7D3E28" w14:textId="285B6922" w:rsidR="00F149A2" w:rsidRPr="00F149A2" w:rsidDel="004B352C" w:rsidRDefault="00F149A2" w:rsidP="00FF55CB">
            <w:pPr>
              <w:jc w:val="center"/>
              <w:rPr>
                <w:del w:id="1959" w:author="Jeremy Groves" w:date="2023-01-30T18:38:00Z"/>
                <w:rFonts w:ascii="Times New Roman" w:hAnsi="Times New Roman"/>
                <w:color w:val="000000"/>
                <w:sz w:val="16"/>
                <w:szCs w:val="16"/>
              </w:rPr>
            </w:pPr>
            <w:del w:id="1960" w:author="Jeremy Groves" w:date="2023-01-30T18:38:00Z">
              <w:r w:rsidRPr="00F149A2" w:rsidDel="004B352C">
                <w:rPr>
                  <w:rFonts w:ascii="Times New Roman" w:hAnsi="Times New Roman"/>
                  <w:color w:val="000000"/>
                  <w:sz w:val="16"/>
                  <w:szCs w:val="16"/>
                </w:rPr>
                <w:delText>(0.0221)</w:delText>
              </w:r>
            </w:del>
          </w:p>
        </w:tc>
      </w:tr>
      <w:tr w:rsidR="00F149A2" w:rsidRPr="00F149A2" w:rsidDel="004B352C" w14:paraId="71F8269E" w14:textId="4F760AB2" w:rsidTr="00FF55CB">
        <w:trPr>
          <w:trHeight w:val="144"/>
          <w:del w:id="1961"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4CD2713A" w14:textId="5136DDF2" w:rsidR="00F149A2" w:rsidRPr="00F149A2" w:rsidDel="004B352C" w:rsidRDefault="00F149A2" w:rsidP="00FF55CB">
            <w:pPr>
              <w:jc w:val="center"/>
              <w:rPr>
                <w:del w:id="1962" w:author="Jeremy Groves" w:date="2023-01-30T18:38:00Z"/>
                <w:rFonts w:ascii="Times New Roman" w:hAnsi="Times New Roman"/>
                <w:color w:val="000000"/>
                <w:sz w:val="16"/>
                <w:szCs w:val="16"/>
              </w:rPr>
            </w:pPr>
            <w:del w:id="1963" w:author="Jeremy Groves" w:date="2023-01-30T18:38:00Z">
              <w:r w:rsidRPr="00F149A2" w:rsidDel="004B352C">
                <w:rPr>
                  <w:rFonts w:ascii="Times New Roman" w:hAnsi="Times New Roman"/>
                  <w:color w:val="000000"/>
                  <w:sz w:val="16"/>
                  <w:szCs w:val="16"/>
                </w:rPr>
                <w:delText>Age</w:delText>
              </w:r>
            </w:del>
          </w:p>
        </w:tc>
        <w:tc>
          <w:tcPr>
            <w:tcW w:w="1660" w:type="dxa"/>
            <w:tcBorders>
              <w:top w:val="nil"/>
              <w:left w:val="single" w:sz="4" w:space="0" w:color="auto"/>
              <w:bottom w:val="nil"/>
              <w:right w:val="nil"/>
            </w:tcBorders>
            <w:shd w:val="clear" w:color="auto" w:fill="auto"/>
            <w:noWrap/>
            <w:vAlign w:val="bottom"/>
            <w:hideMark/>
          </w:tcPr>
          <w:p w14:paraId="404E8C12" w14:textId="716BAAAD" w:rsidR="00F149A2" w:rsidRPr="00F149A2" w:rsidDel="004B352C" w:rsidRDefault="00F149A2" w:rsidP="00FF55CB">
            <w:pPr>
              <w:jc w:val="center"/>
              <w:rPr>
                <w:del w:id="1964" w:author="Jeremy Groves" w:date="2023-01-30T18:38:00Z"/>
                <w:rFonts w:ascii="Times New Roman" w:hAnsi="Times New Roman"/>
                <w:color w:val="000000"/>
                <w:sz w:val="16"/>
                <w:szCs w:val="16"/>
              </w:rPr>
            </w:pPr>
            <w:del w:id="1965" w:author="Jeremy Groves" w:date="2023-01-30T18:38:00Z">
              <w:r w:rsidRPr="00F149A2" w:rsidDel="004B352C">
                <w:rPr>
                  <w:rFonts w:ascii="Times New Roman" w:hAnsi="Times New Roman"/>
                  <w:color w:val="000000"/>
                  <w:sz w:val="16"/>
                  <w:szCs w:val="16"/>
                </w:rPr>
                <w:delText>-0.0675 ***</w:delText>
              </w:r>
            </w:del>
          </w:p>
        </w:tc>
        <w:tc>
          <w:tcPr>
            <w:tcW w:w="1660" w:type="dxa"/>
            <w:tcBorders>
              <w:top w:val="nil"/>
              <w:left w:val="nil"/>
              <w:bottom w:val="nil"/>
              <w:right w:val="nil"/>
            </w:tcBorders>
            <w:shd w:val="clear" w:color="auto" w:fill="auto"/>
            <w:noWrap/>
            <w:vAlign w:val="bottom"/>
            <w:hideMark/>
          </w:tcPr>
          <w:p w14:paraId="20606BC1" w14:textId="1C7A395B" w:rsidR="00F149A2" w:rsidRPr="00F149A2" w:rsidDel="004B352C" w:rsidRDefault="00F149A2" w:rsidP="00FF55CB">
            <w:pPr>
              <w:jc w:val="center"/>
              <w:rPr>
                <w:del w:id="1966" w:author="Jeremy Groves" w:date="2023-01-30T18:38:00Z"/>
                <w:rFonts w:ascii="Times New Roman" w:hAnsi="Times New Roman"/>
                <w:color w:val="000000"/>
                <w:sz w:val="16"/>
                <w:szCs w:val="16"/>
              </w:rPr>
            </w:pPr>
            <w:del w:id="1967" w:author="Jeremy Groves" w:date="2023-01-30T18:38:00Z">
              <w:r w:rsidRPr="00F149A2" w:rsidDel="004B352C">
                <w:rPr>
                  <w:rFonts w:ascii="Times New Roman" w:hAnsi="Times New Roman"/>
                  <w:color w:val="000000"/>
                  <w:sz w:val="16"/>
                  <w:szCs w:val="16"/>
                </w:rPr>
                <w:delText>-0.0665 ***</w:delText>
              </w:r>
            </w:del>
          </w:p>
        </w:tc>
        <w:tc>
          <w:tcPr>
            <w:tcW w:w="1660" w:type="dxa"/>
            <w:tcBorders>
              <w:top w:val="nil"/>
              <w:left w:val="single" w:sz="4" w:space="0" w:color="auto"/>
              <w:bottom w:val="nil"/>
              <w:right w:val="nil"/>
            </w:tcBorders>
            <w:shd w:val="clear" w:color="auto" w:fill="auto"/>
            <w:noWrap/>
            <w:vAlign w:val="bottom"/>
            <w:hideMark/>
          </w:tcPr>
          <w:p w14:paraId="2E127D18" w14:textId="7D51239E" w:rsidR="00F149A2" w:rsidRPr="00F149A2" w:rsidDel="004B352C" w:rsidRDefault="00F149A2" w:rsidP="00FF55CB">
            <w:pPr>
              <w:jc w:val="center"/>
              <w:rPr>
                <w:del w:id="1968" w:author="Jeremy Groves" w:date="2023-01-30T18:38:00Z"/>
                <w:rFonts w:ascii="Times New Roman" w:hAnsi="Times New Roman"/>
                <w:color w:val="000000"/>
                <w:sz w:val="16"/>
                <w:szCs w:val="16"/>
              </w:rPr>
            </w:pPr>
            <w:del w:id="1969" w:author="Jeremy Groves" w:date="2023-01-30T18:38:00Z">
              <w:r w:rsidRPr="00F149A2" w:rsidDel="004B352C">
                <w:rPr>
                  <w:rFonts w:ascii="Times New Roman" w:hAnsi="Times New Roman"/>
                  <w:color w:val="000000"/>
                  <w:sz w:val="16"/>
                  <w:szCs w:val="16"/>
                </w:rPr>
                <w:delText>-0.0413 ***</w:delText>
              </w:r>
            </w:del>
          </w:p>
        </w:tc>
        <w:tc>
          <w:tcPr>
            <w:tcW w:w="1660" w:type="dxa"/>
            <w:tcBorders>
              <w:top w:val="nil"/>
              <w:left w:val="nil"/>
              <w:bottom w:val="nil"/>
              <w:right w:val="nil"/>
            </w:tcBorders>
            <w:shd w:val="clear" w:color="auto" w:fill="auto"/>
            <w:noWrap/>
            <w:vAlign w:val="bottom"/>
            <w:hideMark/>
          </w:tcPr>
          <w:p w14:paraId="1655BB1E" w14:textId="4FECEE12" w:rsidR="00F149A2" w:rsidRPr="00F149A2" w:rsidDel="004B352C" w:rsidRDefault="00F149A2" w:rsidP="00FF55CB">
            <w:pPr>
              <w:jc w:val="center"/>
              <w:rPr>
                <w:del w:id="1970" w:author="Jeremy Groves" w:date="2023-01-30T18:38:00Z"/>
                <w:rFonts w:ascii="Times New Roman" w:hAnsi="Times New Roman"/>
                <w:color w:val="000000"/>
                <w:sz w:val="16"/>
                <w:szCs w:val="16"/>
              </w:rPr>
            </w:pPr>
            <w:del w:id="1971" w:author="Jeremy Groves" w:date="2023-01-30T18:38:00Z">
              <w:r w:rsidRPr="00F149A2" w:rsidDel="004B352C">
                <w:rPr>
                  <w:rFonts w:ascii="Times New Roman" w:hAnsi="Times New Roman"/>
                  <w:color w:val="000000"/>
                  <w:sz w:val="16"/>
                  <w:szCs w:val="16"/>
                </w:rPr>
                <w:delText>-0.045 ***</w:delText>
              </w:r>
            </w:del>
          </w:p>
        </w:tc>
      </w:tr>
      <w:tr w:rsidR="00F149A2" w:rsidRPr="00F149A2" w:rsidDel="004B352C" w14:paraId="4345A937" w14:textId="3EC8C6AC" w:rsidTr="00FF55CB">
        <w:trPr>
          <w:trHeight w:val="144"/>
          <w:del w:id="1972" w:author="Jeremy Groves" w:date="2023-01-30T18:38:00Z"/>
        </w:trPr>
        <w:tc>
          <w:tcPr>
            <w:tcW w:w="1890" w:type="dxa"/>
            <w:vMerge/>
            <w:tcBorders>
              <w:top w:val="nil"/>
              <w:left w:val="nil"/>
              <w:bottom w:val="single" w:sz="4" w:space="0" w:color="000000"/>
              <w:right w:val="nil"/>
            </w:tcBorders>
            <w:vAlign w:val="center"/>
            <w:hideMark/>
          </w:tcPr>
          <w:p w14:paraId="57EE687E" w14:textId="7E85268D" w:rsidR="00F149A2" w:rsidRPr="00F149A2" w:rsidDel="004B352C" w:rsidRDefault="00F149A2" w:rsidP="00FF55CB">
            <w:pPr>
              <w:rPr>
                <w:del w:id="1973"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702B9598" w14:textId="0560D601" w:rsidR="00F149A2" w:rsidRPr="00F149A2" w:rsidDel="004B352C" w:rsidRDefault="00F149A2" w:rsidP="00FF55CB">
            <w:pPr>
              <w:jc w:val="center"/>
              <w:rPr>
                <w:del w:id="1974" w:author="Jeremy Groves" w:date="2023-01-30T18:38:00Z"/>
                <w:rFonts w:ascii="Times New Roman" w:hAnsi="Times New Roman"/>
                <w:color w:val="000000"/>
                <w:sz w:val="16"/>
                <w:szCs w:val="16"/>
              </w:rPr>
            </w:pPr>
            <w:del w:id="1975" w:author="Jeremy Groves" w:date="2023-01-30T18:38:00Z">
              <w:r w:rsidRPr="00F149A2" w:rsidDel="004B352C">
                <w:rPr>
                  <w:rFonts w:ascii="Times New Roman" w:hAnsi="Times New Roman"/>
                  <w:color w:val="000000"/>
                  <w:sz w:val="16"/>
                  <w:szCs w:val="16"/>
                </w:rPr>
                <w:delText>(0.0038)</w:delText>
              </w:r>
            </w:del>
          </w:p>
        </w:tc>
        <w:tc>
          <w:tcPr>
            <w:tcW w:w="1660" w:type="dxa"/>
            <w:tcBorders>
              <w:top w:val="nil"/>
              <w:left w:val="nil"/>
              <w:bottom w:val="single" w:sz="4" w:space="0" w:color="auto"/>
              <w:right w:val="nil"/>
            </w:tcBorders>
            <w:shd w:val="clear" w:color="auto" w:fill="auto"/>
            <w:noWrap/>
            <w:vAlign w:val="bottom"/>
            <w:hideMark/>
          </w:tcPr>
          <w:p w14:paraId="5316D0AB" w14:textId="3AA0676C" w:rsidR="00F149A2" w:rsidRPr="00F149A2" w:rsidDel="004B352C" w:rsidRDefault="00F149A2" w:rsidP="00FF55CB">
            <w:pPr>
              <w:jc w:val="center"/>
              <w:rPr>
                <w:del w:id="1976" w:author="Jeremy Groves" w:date="2023-01-30T18:38:00Z"/>
                <w:rFonts w:ascii="Times New Roman" w:hAnsi="Times New Roman"/>
                <w:color w:val="000000"/>
                <w:sz w:val="16"/>
                <w:szCs w:val="16"/>
              </w:rPr>
            </w:pPr>
            <w:del w:id="1977" w:author="Jeremy Groves" w:date="2023-01-30T18:38:00Z">
              <w:r w:rsidRPr="00F149A2" w:rsidDel="004B352C">
                <w:rPr>
                  <w:rFonts w:ascii="Times New Roman" w:hAnsi="Times New Roman"/>
                  <w:color w:val="000000"/>
                  <w:sz w:val="16"/>
                  <w:szCs w:val="16"/>
                </w:rPr>
                <w:delText>(0.0044)</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2D50120E" w14:textId="0EA928B4" w:rsidR="00F149A2" w:rsidRPr="00F149A2" w:rsidDel="004B352C" w:rsidRDefault="00F149A2" w:rsidP="00FF55CB">
            <w:pPr>
              <w:jc w:val="center"/>
              <w:rPr>
                <w:del w:id="1978" w:author="Jeremy Groves" w:date="2023-01-30T18:38:00Z"/>
                <w:rFonts w:ascii="Times New Roman" w:hAnsi="Times New Roman"/>
                <w:color w:val="000000"/>
                <w:sz w:val="16"/>
                <w:szCs w:val="16"/>
              </w:rPr>
            </w:pPr>
            <w:del w:id="1979" w:author="Jeremy Groves" w:date="2023-01-30T18:38:00Z">
              <w:r w:rsidRPr="00F149A2" w:rsidDel="004B352C">
                <w:rPr>
                  <w:rFonts w:ascii="Times New Roman" w:hAnsi="Times New Roman"/>
                  <w:color w:val="000000"/>
                  <w:sz w:val="16"/>
                  <w:szCs w:val="16"/>
                </w:rPr>
                <w:delText>(0.0049)</w:delText>
              </w:r>
            </w:del>
          </w:p>
        </w:tc>
        <w:tc>
          <w:tcPr>
            <w:tcW w:w="1660" w:type="dxa"/>
            <w:tcBorders>
              <w:top w:val="nil"/>
              <w:left w:val="nil"/>
              <w:bottom w:val="single" w:sz="4" w:space="0" w:color="auto"/>
              <w:right w:val="nil"/>
            </w:tcBorders>
            <w:shd w:val="clear" w:color="auto" w:fill="auto"/>
            <w:noWrap/>
            <w:vAlign w:val="bottom"/>
            <w:hideMark/>
          </w:tcPr>
          <w:p w14:paraId="73D16612" w14:textId="17AC0F04" w:rsidR="00F149A2" w:rsidRPr="00F149A2" w:rsidDel="004B352C" w:rsidRDefault="00F149A2" w:rsidP="00FF55CB">
            <w:pPr>
              <w:jc w:val="center"/>
              <w:rPr>
                <w:del w:id="1980" w:author="Jeremy Groves" w:date="2023-01-30T18:38:00Z"/>
                <w:rFonts w:ascii="Times New Roman" w:hAnsi="Times New Roman"/>
                <w:color w:val="000000"/>
                <w:sz w:val="16"/>
                <w:szCs w:val="16"/>
              </w:rPr>
            </w:pPr>
            <w:del w:id="1981" w:author="Jeremy Groves" w:date="2023-01-30T18:38:00Z">
              <w:r w:rsidRPr="00F149A2" w:rsidDel="004B352C">
                <w:rPr>
                  <w:rFonts w:ascii="Times New Roman" w:hAnsi="Times New Roman"/>
                  <w:color w:val="000000"/>
                  <w:sz w:val="16"/>
                  <w:szCs w:val="16"/>
                </w:rPr>
                <w:delText>(0.0049)</w:delText>
              </w:r>
            </w:del>
          </w:p>
        </w:tc>
      </w:tr>
      <w:tr w:rsidR="00F149A2" w:rsidRPr="00F149A2" w:rsidDel="004B352C" w14:paraId="45E5CD35" w14:textId="5E8814E9" w:rsidTr="00FF55CB">
        <w:trPr>
          <w:trHeight w:val="144"/>
          <w:del w:id="1982"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62797360" w14:textId="74792EE6" w:rsidR="00F149A2" w:rsidRPr="00F149A2" w:rsidDel="004B352C" w:rsidRDefault="00F149A2" w:rsidP="00FF55CB">
            <w:pPr>
              <w:jc w:val="center"/>
              <w:rPr>
                <w:del w:id="1983" w:author="Jeremy Groves" w:date="2023-01-30T18:38:00Z"/>
                <w:rFonts w:ascii="Times New Roman" w:hAnsi="Times New Roman"/>
                <w:color w:val="000000"/>
                <w:sz w:val="16"/>
                <w:szCs w:val="16"/>
              </w:rPr>
            </w:pPr>
            <w:del w:id="1984" w:author="Jeremy Groves" w:date="2023-01-30T18:38:00Z">
              <w:r w:rsidRPr="00F149A2" w:rsidDel="004B352C">
                <w:rPr>
                  <w:rFonts w:ascii="Times New Roman" w:hAnsi="Times New Roman"/>
                  <w:color w:val="000000"/>
                  <w:sz w:val="16"/>
                  <w:szCs w:val="16"/>
                </w:rPr>
                <w:delText>Black</w:delText>
              </w:r>
            </w:del>
          </w:p>
        </w:tc>
        <w:tc>
          <w:tcPr>
            <w:tcW w:w="1660" w:type="dxa"/>
            <w:tcBorders>
              <w:top w:val="nil"/>
              <w:left w:val="single" w:sz="4" w:space="0" w:color="auto"/>
              <w:bottom w:val="nil"/>
              <w:right w:val="nil"/>
            </w:tcBorders>
            <w:shd w:val="clear" w:color="auto" w:fill="auto"/>
            <w:noWrap/>
            <w:vAlign w:val="bottom"/>
            <w:hideMark/>
          </w:tcPr>
          <w:p w14:paraId="684C2641" w14:textId="40BD795D" w:rsidR="00F149A2" w:rsidRPr="00F149A2" w:rsidDel="004B352C" w:rsidRDefault="00F149A2" w:rsidP="00FF55CB">
            <w:pPr>
              <w:jc w:val="center"/>
              <w:rPr>
                <w:del w:id="1985" w:author="Jeremy Groves" w:date="2023-01-30T18:38:00Z"/>
                <w:rFonts w:ascii="Times New Roman" w:hAnsi="Times New Roman"/>
                <w:color w:val="000000"/>
                <w:sz w:val="16"/>
                <w:szCs w:val="16"/>
              </w:rPr>
            </w:pPr>
            <w:del w:id="1986" w:author="Jeremy Groves" w:date="2023-01-30T18:38:00Z">
              <w:r w:rsidRPr="00F149A2" w:rsidDel="004B352C">
                <w:rPr>
                  <w:rFonts w:ascii="Times New Roman" w:hAnsi="Times New Roman"/>
                  <w:color w:val="000000"/>
                  <w:sz w:val="16"/>
                  <w:szCs w:val="16"/>
                </w:rPr>
                <w:delText>-0.1572 ***</w:delText>
              </w:r>
            </w:del>
          </w:p>
        </w:tc>
        <w:tc>
          <w:tcPr>
            <w:tcW w:w="1660" w:type="dxa"/>
            <w:tcBorders>
              <w:top w:val="nil"/>
              <w:left w:val="nil"/>
              <w:bottom w:val="nil"/>
              <w:right w:val="nil"/>
            </w:tcBorders>
            <w:shd w:val="clear" w:color="auto" w:fill="auto"/>
            <w:noWrap/>
            <w:vAlign w:val="bottom"/>
            <w:hideMark/>
          </w:tcPr>
          <w:p w14:paraId="4C647988" w14:textId="69DD882B" w:rsidR="00F149A2" w:rsidRPr="00F149A2" w:rsidDel="004B352C" w:rsidRDefault="00F149A2" w:rsidP="00FF55CB">
            <w:pPr>
              <w:jc w:val="center"/>
              <w:rPr>
                <w:del w:id="1987" w:author="Jeremy Groves" w:date="2023-01-30T18:38:00Z"/>
                <w:rFonts w:ascii="Times New Roman" w:hAnsi="Times New Roman"/>
                <w:color w:val="000000"/>
                <w:sz w:val="16"/>
                <w:szCs w:val="16"/>
              </w:rPr>
            </w:pPr>
            <w:del w:id="1988" w:author="Jeremy Groves" w:date="2023-01-30T18:38:00Z">
              <w:r w:rsidRPr="00F149A2" w:rsidDel="004B352C">
                <w:rPr>
                  <w:rFonts w:ascii="Times New Roman" w:hAnsi="Times New Roman"/>
                  <w:color w:val="000000"/>
                  <w:sz w:val="16"/>
                  <w:szCs w:val="16"/>
                </w:rPr>
                <w:delText>-0.203 ***</w:delText>
              </w:r>
            </w:del>
          </w:p>
        </w:tc>
        <w:tc>
          <w:tcPr>
            <w:tcW w:w="1660" w:type="dxa"/>
            <w:tcBorders>
              <w:top w:val="nil"/>
              <w:left w:val="single" w:sz="4" w:space="0" w:color="auto"/>
              <w:bottom w:val="nil"/>
              <w:right w:val="nil"/>
            </w:tcBorders>
            <w:shd w:val="clear" w:color="auto" w:fill="auto"/>
            <w:noWrap/>
            <w:vAlign w:val="bottom"/>
            <w:hideMark/>
          </w:tcPr>
          <w:p w14:paraId="45974227" w14:textId="75E4C1A5" w:rsidR="00F149A2" w:rsidRPr="00F149A2" w:rsidDel="004B352C" w:rsidRDefault="00F149A2" w:rsidP="00FF55CB">
            <w:pPr>
              <w:jc w:val="center"/>
              <w:rPr>
                <w:del w:id="1989" w:author="Jeremy Groves" w:date="2023-01-30T18:38:00Z"/>
                <w:rFonts w:ascii="Times New Roman" w:hAnsi="Times New Roman"/>
                <w:color w:val="000000"/>
                <w:sz w:val="16"/>
                <w:szCs w:val="16"/>
              </w:rPr>
            </w:pPr>
            <w:del w:id="1990" w:author="Jeremy Groves" w:date="2023-01-30T18:38:00Z">
              <w:r w:rsidRPr="00F149A2" w:rsidDel="004B352C">
                <w:rPr>
                  <w:rFonts w:ascii="Times New Roman" w:hAnsi="Times New Roman"/>
                  <w:color w:val="000000"/>
                  <w:sz w:val="16"/>
                  <w:szCs w:val="16"/>
                </w:rPr>
                <w:delText>-0.1805 ***</w:delText>
              </w:r>
            </w:del>
          </w:p>
        </w:tc>
        <w:tc>
          <w:tcPr>
            <w:tcW w:w="1660" w:type="dxa"/>
            <w:tcBorders>
              <w:top w:val="nil"/>
              <w:left w:val="nil"/>
              <w:bottom w:val="nil"/>
              <w:right w:val="nil"/>
            </w:tcBorders>
            <w:shd w:val="clear" w:color="auto" w:fill="auto"/>
            <w:noWrap/>
            <w:vAlign w:val="bottom"/>
            <w:hideMark/>
          </w:tcPr>
          <w:p w14:paraId="56D1B3A6" w14:textId="00B29844" w:rsidR="00F149A2" w:rsidRPr="00F149A2" w:rsidDel="004B352C" w:rsidRDefault="00F149A2" w:rsidP="00FF55CB">
            <w:pPr>
              <w:jc w:val="center"/>
              <w:rPr>
                <w:del w:id="1991" w:author="Jeremy Groves" w:date="2023-01-30T18:38:00Z"/>
                <w:rFonts w:ascii="Times New Roman" w:hAnsi="Times New Roman"/>
                <w:color w:val="000000"/>
                <w:sz w:val="16"/>
                <w:szCs w:val="16"/>
              </w:rPr>
            </w:pPr>
            <w:del w:id="1992" w:author="Jeremy Groves" w:date="2023-01-30T18:38:00Z">
              <w:r w:rsidRPr="00F149A2" w:rsidDel="004B352C">
                <w:rPr>
                  <w:rFonts w:ascii="Times New Roman" w:hAnsi="Times New Roman"/>
                  <w:color w:val="000000"/>
                  <w:sz w:val="16"/>
                  <w:szCs w:val="16"/>
                </w:rPr>
                <w:delText>-0.178 ***</w:delText>
              </w:r>
            </w:del>
          </w:p>
        </w:tc>
      </w:tr>
      <w:tr w:rsidR="00F149A2" w:rsidRPr="00F149A2" w:rsidDel="004B352C" w14:paraId="6876CDCD" w14:textId="27972154" w:rsidTr="00FF55CB">
        <w:trPr>
          <w:trHeight w:val="144"/>
          <w:del w:id="1993" w:author="Jeremy Groves" w:date="2023-01-30T18:38:00Z"/>
        </w:trPr>
        <w:tc>
          <w:tcPr>
            <w:tcW w:w="1890" w:type="dxa"/>
            <w:vMerge/>
            <w:tcBorders>
              <w:top w:val="nil"/>
              <w:left w:val="nil"/>
              <w:bottom w:val="single" w:sz="4" w:space="0" w:color="000000"/>
              <w:right w:val="nil"/>
            </w:tcBorders>
            <w:vAlign w:val="center"/>
            <w:hideMark/>
          </w:tcPr>
          <w:p w14:paraId="1BFE454B" w14:textId="25970EEE" w:rsidR="00F149A2" w:rsidRPr="00F149A2" w:rsidDel="004B352C" w:rsidRDefault="00F149A2" w:rsidP="00FF55CB">
            <w:pPr>
              <w:rPr>
                <w:del w:id="1994"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04B51C53" w14:textId="2891210C" w:rsidR="00F149A2" w:rsidRPr="00F149A2" w:rsidDel="004B352C" w:rsidRDefault="00F149A2" w:rsidP="00FF55CB">
            <w:pPr>
              <w:jc w:val="center"/>
              <w:rPr>
                <w:del w:id="1995" w:author="Jeremy Groves" w:date="2023-01-30T18:38:00Z"/>
                <w:rFonts w:ascii="Times New Roman" w:hAnsi="Times New Roman"/>
                <w:color w:val="000000"/>
                <w:sz w:val="16"/>
                <w:szCs w:val="16"/>
              </w:rPr>
            </w:pPr>
            <w:del w:id="1996" w:author="Jeremy Groves" w:date="2023-01-30T18:38:00Z">
              <w:r w:rsidRPr="00F149A2" w:rsidDel="004B352C">
                <w:rPr>
                  <w:rFonts w:ascii="Times New Roman" w:hAnsi="Times New Roman"/>
                  <w:color w:val="000000"/>
                  <w:sz w:val="16"/>
                  <w:szCs w:val="16"/>
                </w:rPr>
                <w:delText>(0.0211)</w:delText>
              </w:r>
            </w:del>
          </w:p>
        </w:tc>
        <w:tc>
          <w:tcPr>
            <w:tcW w:w="1660" w:type="dxa"/>
            <w:tcBorders>
              <w:top w:val="nil"/>
              <w:left w:val="nil"/>
              <w:bottom w:val="single" w:sz="4" w:space="0" w:color="auto"/>
              <w:right w:val="nil"/>
            </w:tcBorders>
            <w:shd w:val="clear" w:color="auto" w:fill="auto"/>
            <w:noWrap/>
            <w:vAlign w:val="bottom"/>
            <w:hideMark/>
          </w:tcPr>
          <w:p w14:paraId="330C59F8" w14:textId="353068B1" w:rsidR="00F149A2" w:rsidRPr="00F149A2" w:rsidDel="004B352C" w:rsidRDefault="00F149A2" w:rsidP="00FF55CB">
            <w:pPr>
              <w:jc w:val="center"/>
              <w:rPr>
                <w:del w:id="1997" w:author="Jeremy Groves" w:date="2023-01-30T18:38:00Z"/>
                <w:rFonts w:ascii="Times New Roman" w:hAnsi="Times New Roman"/>
                <w:color w:val="000000"/>
                <w:sz w:val="16"/>
                <w:szCs w:val="16"/>
              </w:rPr>
            </w:pPr>
            <w:del w:id="1998" w:author="Jeremy Groves" w:date="2023-01-30T18:38:00Z">
              <w:r w:rsidRPr="00F149A2" w:rsidDel="004B352C">
                <w:rPr>
                  <w:rFonts w:ascii="Times New Roman" w:hAnsi="Times New Roman"/>
                  <w:color w:val="000000"/>
                  <w:sz w:val="16"/>
                  <w:szCs w:val="16"/>
                </w:rPr>
                <w:delText>(0.0282)</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7BE4534F" w14:textId="64FA2652" w:rsidR="00F149A2" w:rsidRPr="00F149A2" w:rsidDel="004B352C" w:rsidRDefault="00F149A2" w:rsidP="00FF55CB">
            <w:pPr>
              <w:jc w:val="center"/>
              <w:rPr>
                <w:del w:id="1999" w:author="Jeremy Groves" w:date="2023-01-30T18:38:00Z"/>
                <w:rFonts w:ascii="Times New Roman" w:hAnsi="Times New Roman"/>
                <w:color w:val="000000"/>
                <w:sz w:val="16"/>
                <w:szCs w:val="16"/>
              </w:rPr>
            </w:pPr>
            <w:del w:id="2000" w:author="Jeremy Groves" w:date="2023-01-30T18:38:00Z">
              <w:r w:rsidRPr="00F149A2" w:rsidDel="004B352C">
                <w:rPr>
                  <w:rFonts w:ascii="Times New Roman" w:hAnsi="Times New Roman"/>
                  <w:color w:val="000000"/>
                  <w:sz w:val="16"/>
                  <w:szCs w:val="16"/>
                </w:rPr>
                <w:delText>(0.0279)</w:delText>
              </w:r>
            </w:del>
          </w:p>
        </w:tc>
        <w:tc>
          <w:tcPr>
            <w:tcW w:w="1660" w:type="dxa"/>
            <w:tcBorders>
              <w:top w:val="nil"/>
              <w:left w:val="nil"/>
              <w:bottom w:val="single" w:sz="4" w:space="0" w:color="auto"/>
              <w:right w:val="nil"/>
            </w:tcBorders>
            <w:shd w:val="clear" w:color="auto" w:fill="auto"/>
            <w:noWrap/>
            <w:vAlign w:val="bottom"/>
            <w:hideMark/>
          </w:tcPr>
          <w:p w14:paraId="015D0433" w14:textId="03DF4643" w:rsidR="00F149A2" w:rsidRPr="00F149A2" w:rsidDel="004B352C" w:rsidRDefault="00F149A2" w:rsidP="00FF55CB">
            <w:pPr>
              <w:jc w:val="center"/>
              <w:rPr>
                <w:del w:id="2001" w:author="Jeremy Groves" w:date="2023-01-30T18:38:00Z"/>
                <w:rFonts w:ascii="Times New Roman" w:hAnsi="Times New Roman"/>
                <w:color w:val="000000"/>
                <w:sz w:val="16"/>
                <w:szCs w:val="16"/>
              </w:rPr>
            </w:pPr>
            <w:del w:id="2002" w:author="Jeremy Groves" w:date="2023-01-30T18:38:00Z">
              <w:r w:rsidRPr="00F149A2" w:rsidDel="004B352C">
                <w:rPr>
                  <w:rFonts w:ascii="Times New Roman" w:hAnsi="Times New Roman"/>
                  <w:color w:val="000000"/>
                  <w:sz w:val="16"/>
                  <w:szCs w:val="16"/>
                </w:rPr>
                <w:delText>(0.0278)</w:delText>
              </w:r>
            </w:del>
          </w:p>
        </w:tc>
      </w:tr>
      <w:tr w:rsidR="00F149A2" w:rsidRPr="00F149A2" w:rsidDel="004B352C" w14:paraId="2DC57F82" w14:textId="556AB5DC" w:rsidTr="00FF55CB">
        <w:trPr>
          <w:trHeight w:val="144"/>
          <w:del w:id="2003"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30C210EF" w14:textId="7E4C5846" w:rsidR="00F149A2" w:rsidRPr="00F149A2" w:rsidDel="004B352C" w:rsidRDefault="00F149A2" w:rsidP="00FF55CB">
            <w:pPr>
              <w:jc w:val="center"/>
              <w:rPr>
                <w:del w:id="2004" w:author="Jeremy Groves" w:date="2023-01-30T18:38:00Z"/>
                <w:rFonts w:ascii="Times New Roman" w:hAnsi="Times New Roman"/>
                <w:color w:val="000000"/>
                <w:sz w:val="16"/>
                <w:szCs w:val="16"/>
              </w:rPr>
            </w:pPr>
            <w:del w:id="2005" w:author="Jeremy Groves" w:date="2023-01-30T18:38:00Z">
              <w:r w:rsidRPr="00F149A2" w:rsidDel="004B352C">
                <w:rPr>
                  <w:rFonts w:ascii="Times New Roman" w:hAnsi="Times New Roman"/>
                  <w:color w:val="000000"/>
                  <w:sz w:val="16"/>
                  <w:szCs w:val="16"/>
                </w:rPr>
                <w:delText>Hispanic</w:delText>
              </w:r>
            </w:del>
          </w:p>
        </w:tc>
        <w:tc>
          <w:tcPr>
            <w:tcW w:w="1660" w:type="dxa"/>
            <w:tcBorders>
              <w:top w:val="nil"/>
              <w:left w:val="single" w:sz="4" w:space="0" w:color="auto"/>
              <w:bottom w:val="nil"/>
              <w:right w:val="nil"/>
            </w:tcBorders>
            <w:shd w:val="clear" w:color="auto" w:fill="auto"/>
            <w:noWrap/>
            <w:vAlign w:val="bottom"/>
            <w:hideMark/>
          </w:tcPr>
          <w:p w14:paraId="20106F80" w14:textId="200D439D" w:rsidR="00F149A2" w:rsidRPr="00F149A2" w:rsidDel="004B352C" w:rsidRDefault="00F149A2" w:rsidP="00FF55CB">
            <w:pPr>
              <w:jc w:val="center"/>
              <w:rPr>
                <w:del w:id="2006" w:author="Jeremy Groves" w:date="2023-01-30T18:38:00Z"/>
                <w:rFonts w:ascii="Times New Roman" w:hAnsi="Times New Roman"/>
                <w:color w:val="000000"/>
                <w:sz w:val="16"/>
                <w:szCs w:val="16"/>
              </w:rPr>
            </w:pPr>
            <w:del w:id="2007" w:author="Jeremy Groves" w:date="2023-01-30T18:38:00Z">
              <w:r w:rsidRPr="00F149A2" w:rsidDel="004B352C">
                <w:rPr>
                  <w:rFonts w:ascii="Times New Roman" w:hAnsi="Times New Roman"/>
                  <w:color w:val="000000"/>
                  <w:sz w:val="16"/>
                  <w:szCs w:val="16"/>
                </w:rPr>
                <w:delText xml:space="preserve">-0.0106 </w:delText>
              </w:r>
            </w:del>
          </w:p>
        </w:tc>
        <w:tc>
          <w:tcPr>
            <w:tcW w:w="1660" w:type="dxa"/>
            <w:tcBorders>
              <w:top w:val="nil"/>
              <w:left w:val="nil"/>
              <w:bottom w:val="nil"/>
              <w:right w:val="nil"/>
            </w:tcBorders>
            <w:shd w:val="clear" w:color="auto" w:fill="auto"/>
            <w:noWrap/>
            <w:vAlign w:val="bottom"/>
            <w:hideMark/>
          </w:tcPr>
          <w:p w14:paraId="319250B3" w14:textId="4EFEC420" w:rsidR="00F149A2" w:rsidRPr="00F149A2" w:rsidDel="004B352C" w:rsidRDefault="00F149A2" w:rsidP="00FF55CB">
            <w:pPr>
              <w:jc w:val="center"/>
              <w:rPr>
                <w:del w:id="2008" w:author="Jeremy Groves" w:date="2023-01-30T18:38:00Z"/>
                <w:rFonts w:ascii="Times New Roman" w:hAnsi="Times New Roman"/>
                <w:color w:val="000000"/>
                <w:sz w:val="16"/>
                <w:szCs w:val="16"/>
              </w:rPr>
            </w:pPr>
            <w:del w:id="2009" w:author="Jeremy Groves" w:date="2023-01-30T18:38:00Z">
              <w:r w:rsidRPr="00F149A2" w:rsidDel="004B352C">
                <w:rPr>
                  <w:rFonts w:ascii="Times New Roman" w:hAnsi="Times New Roman"/>
                  <w:color w:val="000000"/>
                  <w:sz w:val="16"/>
                  <w:szCs w:val="16"/>
                </w:rPr>
                <w:delText xml:space="preserve">-0.014 </w:delText>
              </w:r>
            </w:del>
          </w:p>
        </w:tc>
        <w:tc>
          <w:tcPr>
            <w:tcW w:w="1660" w:type="dxa"/>
            <w:tcBorders>
              <w:top w:val="nil"/>
              <w:left w:val="single" w:sz="4" w:space="0" w:color="auto"/>
              <w:bottom w:val="nil"/>
              <w:right w:val="nil"/>
            </w:tcBorders>
            <w:shd w:val="clear" w:color="auto" w:fill="auto"/>
            <w:noWrap/>
            <w:vAlign w:val="bottom"/>
            <w:hideMark/>
          </w:tcPr>
          <w:p w14:paraId="552EBCA4" w14:textId="67F81971" w:rsidR="00F149A2" w:rsidRPr="00F149A2" w:rsidDel="004B352C" w:rsidRDefault="00F149A2" w:rsidP="00FF55CB">
            <w:pPr>
              <w:jc w:val="center"/>
              <w:rPr>
                <w:del w:id="2010" w:author="Jeremy Groves" w:date="2023-01-30T18:38:00Z"/>
                <w:rFonts w:ascii="Times New Roman" w:hAnsi="Times New Roman"/>
                <w:color w:val="000000"/>
                <w:sz w:val="16"/>
                <w:szCs w:val="16"/>
              </w:rPr>
            </w:pPr>
            <w:del w:id="2011" w:author="Jeremy Groves" w:date="2023-01-30T18:38:00Z">
              <w:r w:rsidRPr="00F149A2" w:rsidDel="004B352C">
                <w:rPr>
                  <w:rFonts w:ascii="Times New Roman" w:hAnsi="Times New Roman"/>
                  <w:color w:val="000000"/>
                  <w:sz w:val="16"/>
                  <w:szCs w:val="16"/>
                </w:rPr>
                <w:delText xml:space="preserve">-0.02 </w:delText>
              </w:r>
            </w:del>
          </w:p>
        </w:tc>
        <w:tc>
          <w:tcPr>
            <w:tcW w:w="1660" w:type="dxa"/>
            <w:tcBorders>
              <w:top w:val="nil"/>
              <w:left w:val="nil"/>
              <w:bottom w:val="nil"/>
              <w:right w:val="nil"/>
            </w:tcBorders>
            <w:shd w:val="clear" w:color="auto" w:fill="auto"/>
            <w:noWrap/>
            <w:vAlign w:val="bottom"/>
            <w:hideMark/>
          </w:tcPr>
          <w:p w14:paraId="7D07C2B4" w14:textId="596366C7" w:rsidR="00F149A2" w:rsidRPr="00F149A2" w:rsidDel="004B352C" w:rsidRDefault="00F149A2" w:rsidP="00FF55CB">
            <w:pPr>
              <w:jc w:val="center"/>
              <w:rPr>
                <w:del w:id="2012" w:author="Jeremy Groves" w:date="2023-01-30T18:38:00Z"/>
                <w:rFonts w:ascii="Times New Roman" w:hAnsi="Times New Roman"/>
                <w:color w:val="000000"/>
                <w:sz w:val="16"/>
                <w:szCs w:val="16"/>
              </w:rPr>
            </w:pPr>
            <w:del w:id="2013" w:author="Jeremy Groves" w:date="2023-01-30T18:38:00Z">
              <w:r w:rsidRPr="00F149A2" w:rsidDel="004B352C">
                <w:rPr>
                  <w:rFonts w:ascii="Times New Roman" w:hAnsi="Times New Roman"/>
                  <w:color w:val="000000"/>
                  <w:sz w:val="16"/>
                  <w:szCs w:val="16"/>
                </w:rPr>
                <w:delText xml:space="preserve">-0.0163 </w:delText>
              </w:r>
            </w:del>
          </w:p>
        </w:tc>
      </w:tr>
      <w:tr w:rsidR="00F149A2" w:rsidRPr="00F149A2" w:rsidDel="004B352C" w14:paraId="42AEB076" w14:textId="4BD9176E" w:rsidTr="00FF55CB">
        <w:trPr>
          <w:trHeight w:val="144"/>
          <w:del w:id="2014" w:author="Jeremy Groves" w:date="2023-01-30T18:38:00Z"/>
        </w:trPr>
        <w:tc>
          <w:tcPr>
            <w:tcW w:w="1890" w:type="dxa"/>
            <w:vMerge/>
            <w:tcBorders>
              <w:top w:val="nil"/>
              <w:left w:val="nil"/>
              <w:bottom w:val="single" w:sz="4" w:space="0" w:color="000000"/>
              <w:right w:val="nil"/>
            </w:tcBorders>
            <w:vAlign w:val="center"/>
            <w:hideMark/>
          </w:tcPr>
          <w:p w14:paraId="0CB96B7B" w14:textId="79CFA364" w:rsidR="00F149A2" w:rsidRPr="00F149A2" w:rsidDel="004B352C" w:rsidRDefault="00F149A2" w:rsidP="00FF55CB">
            <w:pPr>
              <w:rPr>
                <w:del w:id="2015"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405D0B93" w14:textId="28B592B5" w:rsidR="00F149A2" w:rsidRPr="00F149A2" w:rsidDel="004B352C" w:rsidRDefault="00F149A2" w:rsidP="00FF55CB">
            <w:pPr>
              <w:jc w:val="center"/>
              <w:rPr>
                <w:del w:id="2016" w:author="Jeremy Groves" w:date="2023-01-30T18:38:00Z"/>
                <w:rFonts w:ascii="Times New Roman" w:hAnsi="Times New Roman"/>
                <w:color w:val="000000"/>
                <w:sz w:val="16"/>
                <w:szCs w:val="16"/>
              </w:rPr>
            </w:pPr>
            <w:del w:id="2017" w:author="Jeremy Groves" w:date="2023-01-30T18:38:00Z">
              <w:r w:rsidRPr="00F149A2" w:rsidDel="004B352C">
                <w:rPr>
                  <w:rFonts w:ascii="Times New Roman" w:hAnsi="Times New Roman"/>
                  <w:color w:val="000000"/>
                  <w:sz w:val="16"/>
                  <w:szCs w:val="16"/>
                </w:rPr>
                <w:delText>(0.0232)</w:delText>
              </w:r>
            </w:del>
          </w:p>
        </w:tc>
        <w:tc>
          <w:tcPr>
            <w:tcW w:w="1660" w:type="dxa"/>
            <w:tcBorders>
              <w:top w:val="nil"/>
              <w:left w:val="nil"/>
              <w:bottom w:val="single" w:sz="4" w:space="0" w:color="auto"/>
              <w:right w:val="nil"/>
            </w:tcBorders>
            <w:shd w:val="clear" w:color="auto" w:fill="auto"/>
            <w:noWrap/>
            <w:vAlign w:val="bottom"/>
            <w:hideMark/>
          </w:tcPr>
          <w:p w14:paraId="4C91E197" w14:textId="583258D0" w:rsidR="00F149A2" w:rsidRPr="00F149A2" w:rsidDel="004B352C" w:rsidRDefault="00F149A2" w:rsidP="00FF55CB">
            <w:pPr>
              <w:jc w:val="center"/>
              <w:rPr>
                <w:del w:id="2018" w:author="Jeremy Groves" w:date="2023-01-30T18:38:00Z"/>
                <w:rFonts w:ascii="Times New Roman" w:hAnsi="Times New Roman"/>
                <w:color w:val="000000"/>
                <w:sz w:val="16"/>
                <w:szCs w:val="16"/>
              </w:rPr>
            </w:pPr>
            <w:del w:id="2019" w:author="Jeremy Groves" w:date="2023-01-30T18:38:00Z">
              <w:r w:rsidRPr="00F149A2" w:rsidDel="004B352C">
                <w:rPr>
                  <w:rFonts w:ascii="Times New Roman" w:hAnsi="Times New Roman"/>
                  <w:color w:val="000000"/>
                  <w:sz w:val="16"/>
                  <w:szCs w:val="16"/>
                </w:rPr>
                <w:delText>(0.0305)</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138839DF" w14:textId="17A46F95" w:rsidR="00F149A2" w:rsidRPr="00F149A2" w:rsidDel="004B352C" w:rsidRDefault="00F149A2" w:rsidP="00FF55CB">
            <w:pPr>
              <w:jc w:val="center"/>
              <w:rPr>
                <w:del w:id="2020" w:author="Jeremy Groves" w:date="2023-01-30T18:38:00Z"/>
                <w:rFonts w:ascii="Times New Roman" w:hAnsi="Times New Roman"/>
                <w:color w:val="000000"/>
                <w:sz w:val="16"/>
                <w:szCs w:val="16"/>
              </w:rPr>
            </w:pPr>
            <w:del w:id="2021" w:author="Jeremy Groves" w:date="2023-01-30T18:38:00Z">
              <w:r w:rsidRPr="00F149A2" w:rsidDel="004B352C">
                <w:rPr>
                  <w:rFonts w:ascii="Times New Roman" w:hAnsi="Times New Roman"/>
                  <w:color w:val="000000"/>
                  <w:sz w:val="16"/>
                  <w:szCs w:val="16"/>
                </w:rPr>
                <w:delText>(0.03)</w:delText>
              </w:r>
            </w:del>
          </w:p>
        </w:tc>
        <w:tc>
          <w:tcPr>
            <w:tcW w:w="1660" w:type="dxa"/>
            <w:tcBorders>
              <w:top w:val="nil"/>
              <w:left w:val="nil"/>
              <w:bottom w:val="single" w:sz="4" w:space="0" w:color="auto"/>
              <w:right w:val="nil"/>
            </w:tcBorders>
            <w:shd w:val="clear" w:color="auto" w:fill="auto"/>
            <w:noWrap/>
            <w:vAlign w:val="bottom"/>
            <w:hideMark/>
          </w:tcPr>
          <w:p w14:paraId="6C20D595" w14:textId="70C4E02D" w:rsidR="00F149A2" w:rsidRPr="00F149A2" w:rsidDel="004B352C" w:rsidRDefault="00F149A2" w:rsidP="00FF55CB">
            <w:pPr>
              <w:jc w:val="center"/>
              <w:rPr>
                <w:del w:id="2022" w:author="Jeremy Groves" w:date="2023-01-30T18:38:00Z"/>
                <w:rFonts w:ascii="Times New Roman" w:hAnsi="Times New Roman"/>
                <w:color w:val="000000"/>
                <w:sz w:val="16"/>
                <w:szCs w:val="16"/>
              </w:rPr>
            </w:pPr>
            <w:del w:id="2023" w:author="Jeremy Groves" w:date="2023-01-30T18:38:00Z">
              <w:r w:rsidRPr="00F149A2" w:rsidDel="004B352C">
                <w:rPr>
                  <w:rFonts w:ascii="Times New Roman" w:hAnsi="Times New Roman"/>
                  <w:color w:val="000000"/>
                  <w:sz w:val="16"/>
                  <w:szCs w:val="16"/>
                </w:rPr>
                <w:delText>(0.0299)</w:delText>
              </w:r>
            </w:del>
          </w:p>
        </w:tc>
      </w:tr>
      <w:tr w:rsidR="00F149A2" w:rsidRPr="00F149A2" w:rsidDel="004B352C" w14:paraId="63E88952" w14:textId="49AB33DE" w:rsidTr="00FF55CB">
        <w:trPr>
          <w:trHeight w:val="144"/>
          <w:del w:id="2024"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42B4781B" w14:textId="4EED56F8" w:rsidR="00F149A2" w:rsidRPr="00F149A2" w:rsidDel="004B352C" w:rsidRDefault="00F149A2" w:rsidP="00FF55CB">
            <w:pPr>
              <w:jc w:val="center"/>
              <w:rPr>
                <w:del w:id="2025" w:author="Jeremy Groves" w:date="2023-01-30T18:38:00Z"/>
                <w:rFonts w:ascii="Times New Roman" w:hAnsi="Times New Roman"/>
                <w:color w:val="000000"/>
                <w:sz w:val="16"/>
                <w:szCs w:val="16"/>
              </w:rPr>
            </w:pPr>
            <w:del w:id="2026" w:author="Jeremy Groves" w:date="2023-01-30T18:38:00Z">
              <w:r w:rsidRPr="00F149A2" w:rsidDel="004B352C">
                <w:rPr>
                  <w:rFonts w:ascii="Times New Roman" w:hAnsi="Times New Roman"/>
                  <w:color w:val="000000"/>
                  <w:sz w:val="16"/>
                  <w:szCs w:val="16"/>
                </w:rPr>
                <w:delText>Married</w:delText>
              </w:r>
            </w:del>
          </w:p>
        </w:tc>
        <w:tc>
          <w:tcPr>
            <w:tcW w:w="1660" w:type="dxa"/>
            <w:tcBorders>
              <w:top w:val="nil"/>
              <w:left w:val="single" w:sz="4" w:space="0" w:color="auto"/>
              <w:bottom w:val="nil"/>
              <w:right w:val="nil"/>
            </w:tcBorders>
            <w:shd w:val="clear" w:color="auto" w:fill="auto"/>
            <w:noWrap/>
            <w:vAlign w:val="bottom"/>
            <w:hideMark/>
          </w:tcPr>
          <w:p w14:paraId="20708A76" w14:textId="42510EC2" w:rsidR="00F149A2" w:rsidRPr="00F149A2" w:rsidDel="004B352C" w:rsidRDefault="00F149A2" w:rsidP="00FF55CB">
            <w:pPr>
              <w:jc w:val="center"/>
              <w:rPr>
                <w:del w:id="2027" w:author="Jeremy Groves" w:date="2023-01-30T18:38:00Z"/>
                <w:rFonts w:ascii="Times New Roman" w:hAnsi="Times New Roman"/>
                <w:color w:val="000000"/>
                <w:sz w:val="16"/>
                <w:szCs w:val="16"/>
              </w:rPr>
            </w:pPr>
            <w:del w:id="2028" w:author="Jeremy Groves" w:date="2023-01-30T18:38:00Z">
              <w:r w:rsidRPr="00F149A2" w:rsidDel="004B352C">
                <w:rPr>
                  <w:rFonts w:ascii="Times New Roman" w:hAnsi="Times New Roman"/>
                  <w:color w:val="000000"/>
                  <w:sz w:val="16"/>
                  <w:szCs w:val="16"/>
                </w:rPr>
                <w:delText>0.0554 *</w:delText>
              </w:r>
            </w:del>
          </w:p>
        </w:tc>
        <w:tc>
          <w:tcPr>
            <w:tcW w:w="1660" w:type="dxa"/>
            <w:tcBorders>
              <w:top w:val="nil"/>
              <w:left w:val="nil"/>
              <w:bottom w:val="nil"/>
              <w:right w:val="nil"/>
            </w:tcBorders>
            <w:shd w:val="clear" w:color="auto" w:fill="auto"/>
            <w:noWrap/>
            <w:vAlign w:val="bottom"/>
            <w:hideMark/>
          </w:tcPr>
          <w:p w14:paraId="187CA4DD" w14:textId="0B675C59" w:rsidR="00F149A2" w:rsidRPr="00F149A2" w:rsidDel="004B352C" w:rsidRDefault="00F149A2" w:rsidP="00FF55CB">
            <w:pPr>
              <w:jc w:val="center"/>
              <w:rPr>
                <w:del w:id="2029" w:author="Jeremy Groves" w:date="2023-01-30T18:38:00Z"/>
                <w:rFonts w:ascii="Times New Roman" w:hAnsi="Times New Roman"/>
                <w:color w:val="000000"/>
                <w:sz w:val="16"/>
                <w:szCs w:val="16"/>
              </w:rPr>
            </w:pPr>
            <w:del w:id="2030" w:author="Jeremy Groves" w:date="2023-01-30T18:38:00Z">
              <w:r w:rsidRPr="00F149A2" w:rsidDel="004B352C">
                <w:rPr>
                  <w:rFonts w:ascii="Times New Roman" w:hAnsi="Times New Roman"/>
                  <w:color w:val="000000"/>
                  <w:sz w:val="16"/>
                  <w:szCs w:val="16"/>
                </w:rPr>
                <w:delText>0.0583 ^</w:delText>
              </w:r>
            </w:del>
          </w:p>
        </w:tc>
        <w:tc>
          <w:tcPr>
            <w:tcW w:w="1660" w:type="dxa"/>
            <w:tcBorders>
              <w:top w:val="nil"/>
              <w:left w:val="single" w:sz="4" w:space="0" w:color="auto"/>
              <w:bottom w:val="nil"/>
              <w:right w:val="nil"/>
            </w:tcBorders>
            <w:shd w:val="clear" w:color="auto" w:fill="auto"/>
            <w:noWrap/>
            <w:vAlign w:val="bottom"/>
            <w:hideMark/>
          </w:tcPr>
          <w:p w14:paraId="00CD7D84" w14:textId="395AA8BE" w:rsidR="00F149A2" w:rsidRPr="00F149A2" w:rsidDel="004B352C" w:rsidRDefault="00F149A2" w:rsidP="00FF55CB">
            <w:pPr>
              <w:jc w:val="center"/>
              <w:rPr>
                <w:del w:id="2031" w:author="Jeremy Groves" w:date="2023-01-30T18:38:00Z"/>
                <w:rFonts w:ascii="Times New Roman" w:hAnsi="Times New Roman"/>
                <w:color w:val="000000"/>
                <w:sz w:val="16"/>
                <w:szCs w:val="16"/>
              </w:rPr>
            </w:pPr>
            <w:del w:id="2032" w:author="Jeremy Groves" w:date="2023-01-30T18:38:00Z">
              <w:r w:rsidRPr="00F149A2" w:rsidDel="004B352C">
                <w:rPr>
                  <w:rFonts w:ascii="Times New Roman" w:hAnsi="Times New Roman"/>
                  <w:color w:val="000000"/>
                  <w:sz w:val="16"/>
                  <w:szCs w:val="16"/>
                </w:rPr>
                <w:delText xml:space="preserve">0.0488 </w:delText>
              </w:r>
            </w:del>
          </w:p>
        </w:tc>
        <w:tc>
          <w:tcPr>
            <w:tcW w:w="1660" w:type="dxa"/>
            <w:tcBorders>
              <w:top w:val="nil"/>
              <w:left w:val="nil"/>
              <w:bottom w:val="nil"/>
              <w:right w:val="nil"/>
            </w:tcBorders>
            <w:shd w:val="clear" w:color="auto" w:fill="auto"/>
            <w:noWrap/>
            <w:vAlign w:val="bottom"/>
            <w:hideMark/>
          </w:tcPr>
          <w:p w14:paraId="6654F283" w14:textId="663CE85D" w:rsidR="00F149A2" w:rsidRPr="00F149A2" w:rsidDel="004B352C" w:rsidRDefault="00F149A2" w:rsidP="00FF55CB">
            <w:pPr>
              <w:jc w:val="center"/>
              <w:rPr>
                <w:del w:id="2033" w:author="Jeremy Groves" w:date="2023-01-30T18:38:00Z"/>
                <w:rFonts w:ascii="Times New Roman" w:hAnsi="Times New Roman"/>
                <w:color w:val="000000"/>
                <w:sz w:val="16"/>
                <w:szCs w:val="16"/>
              </w:rPr>
            </w:pPr>
            <w:del w:id="2034" w:author="Jeremy Groves" w:date="2023-01-30T18:38:00Z">
              <w:r w:rsidRPr="00F149A2" w:rsidDel="004B352C">
                <w:rPr>
                  <w:rFonts w:ascii="Times New Roman" w:hAnsi="Times New Roman"/>
                  <w:color w:val="000000"/>
                  <w:sz w:val="16"/>
                  <w:szCs w:val="16"/>
                </w:rPr>
                <w:delText>0.0504 ^</w:delText>
              </w:r>
            </w:del>
          </w:p>
        </w:tc>
      </w:tr>
      <w:tr w:rsidR="00F149A2" w:rsidRPr="00F149A2" w:rsidDel="004B352C" w14:paraId="2E5226DD" w14:textId="4DD320A3" w:rsidTr="00FF55CB">
        <w:trPr>
          <w:trHeight w:val="144"/>
          <w:del w:id="2035" w:author="Jeremy Groves" w:date="2023-01-30T18:38:00Z"/>
        </w:trPr>
        <w:tc>
          <w:tcPr>
            <w:tcW w:w="1890" w:type="dxa"/>
            <w:vMerge/>
            <w:tcBorders>
              <w:top w:val="nil"/>
              <w:left w:val="nil"/>
              <w:bottom w:val="single" w:sz="4" w:space="0" w:color="000000"/>
              <w:right w:val="nil"/>
            </w:tcBorders>
            <w:vAlign w:val="center"/>
            <w:hideMark/>
          </w:tcPr>
          <w:p w14:paraId="6AE8EC26" w14:textId="47F19DB2" w:rsidR="00F149A2" w:rsidRPr="00F149A2" w:rsidDel="004B352C" w:rsidRDefault="00F149A2" w:rsidP="00FF55CB">
            <w:pPr>
              <w:rPr>
                <w:del w:id="2036"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04B85416" w14:textId="5664C063" w:rsidR="00F149A2" w:rsidRPr="00F149A2" w:rsidDel="004B352C" w:rsidRDefault="00F149A2" w:rsidP="00FF55CB">
            <w:pPr>
              <w:jc w:val="center"/>
              <w:rPr>
                <w:del w:id="2037" w:author="Jeremy Groves" w:date="2023-01-30T18:38:00Z"/>
                <w:rFonts w:ascii="Times New Roman" w:hAnsi="Times New Roman"/>
                <w:color w:val="000000"/>
                <w:sz w:val="16"/>
                <w:szCs w:val="16"/>
              </w:rPr>
            </w:pPr>
            <w:del w:id="2038" w:author="Jeremy Groves" w:date="2023-01-30T18:38:00Z">
              <w:r w:rsidRPr="00F149A2" w:rsidDel="004B352C">
                <w:rPr>
                  <w:rFonts w:ascii="Times New Roman" w:hAnsi="Times New Roman"/>
                  <w:color w:val="000000"/>
                  <w:sz w:val="16"/>
                  <w:szCs w:val="16"/>
                </w:rPr>
                <w:delText>(0.0259)</w:delText>
              </w:r>
            </w:del>
          </w:p>
        </w:tc>
        <w:tc>
          <w:tcPr>
            <w:tcW w:w="1660" w:type="dxa"/>
            <w:tcBorders>
              <w:top w:val="nil"/>
              <w:left w:val="nil"/>
              <w:bottom w:val="single" w:sz="4" w:space="0" w:color="auto"/>
              <w:right w:val="nil"/>
            </w:tcBorders>
            <w:shd w:val="clear" w:color="auto" w:fill="auto"/>
            <w:noWrap/>
            <w:vAlign w:val="bottom"/>
            <w:hideMark/>
          </w:tcPr>
          <w:p w14:paraId="2E7E8139" w14:textId="0AFA3660" w:rsidR="00F149A2" w:rsidRPr="00F149A2" w:rsidDel="004B352C" w:rsidRDefault="00F149A2" w:rsidP="00FF55CB">
            <w:pPr>
              <w:jc w:val="center"/>
              <w:rPr>
                <w:del w:id="2039" w:author="Jeremy Groves" w:date="2023-01-30T18:38:00Z"/>
                <w:rFonts w:ascii="Times New Roman" w:hAnsi="Times New Roman"/>
                <w:color w:val="000000"/>
                <w:sz w:val="16"/>
                <w:szCs w:val="16"/>
              </w:rPr>
            </w:pPr>
            <w:del w:id="2040" w:author="Jeremy Groves" w:date="2023-01-30T18:38:00Z">
              <w:r w:rsidRPr="00F149A2" w:rsidDel="004B352C">
                <w:rPr>
                  <w:rFonts w:ascii="Times New Roman" w:hAnsi="Times New Roman"/>
                  <w:color w:val="000000"/>
                  <w:sz w:val="16"/>
                  <w:szCs w:val="16"/>
                </w:rPr>
                <w:delText>(0.0309)</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46302825" w14:textId="1E679143" w:rsidR="00F149A2" w:rsidRPr="00F149A2" w:rsidDel="004B352C" w:rsidRDefault="00F149A2" w:rsidP="00FF55CB">
            <w:pPr>
              <w:jc w:val="center"/>
              <w:rPr>
                <w:del w:id="2041" w:author="Jeremy Groves" w:date="2023-01-30T18:38:00Z"/>
                <w:rFonts w:ascii="Times New Roman" w:hAnsi="Times New Roman"/>
                <w:color w:val="000000"/>
                <w:sz w:val="16"/>
                <w:szCs w:val="16"/>
              </w:rPr>
            </w:pPr>
            <w:del w:id="2042" w:author="Jeremy Groves" w:date="2023-01-30T18:38:00Z">
              <w:r w:rsidRPr="00F149A2" w:rsidDel="004B352C">
                <w:rPr>
                  <w:rFonts w:ascii="Times New Roman" w:hAnsi="Times New Roman"/>
                  <w:color w:val="000000"/>
                  <w:sz w:val="16"/>
                  <w:szCs w:val="16"/>
                </w:rPr>
                <w:delText>(0.0306)</w:delText>
              </w:r>
            </w:del>
          </w:p>
        </w:tc>
        <w:tc>
          <w:tcPr>
            <w:tcW w:w="1660" w:type="dxa"/>
            <w:tcBorders>
              <w:top w:val="nil"/>
              <w:left w:val="nil"/>
              <w:bottom w:val="single" w:sz="4" w:space="0" w:color="auto"/>
              <w:right w:val="nil"/>
            </w:tcBorders>
            <w:shd w:val="clear" w:color="auto" w:fill="auto"/>
            <w:noWrap/>
            <w:vAlign w:val="bottom"/>
            <w:hideMark/>
          </w:tcPr>
          <w:p w14:paraId="4080F55F" w14:textId="59A94544" w:rsidR="00F149A2" w:rsidRPr="00F149A2" w:rsidDel="004B352C" w:rsidRDefault="00F149A2" w:rsidP="00FF55CB">
            <w:pPr>
              <w:jc w:val="center"/>
              <w:rPr>
                <w:del w:id="2043" w:author="Jeremy Groves" w:date="2023-01-30T18:38:00Z"/>
                <w:rFonts w:ascii="Times New Roman" w:hAnsi="Times New Roman"/>
                <w:color w:val="000000"/>
                <w:sz w:val="16"/>
                <w:szCs w:val="16"/>
              </w:rPr>
            </w:pPr>
            <w:del w:id="2044" w:author="Jeremy Groves" w:date="2023-01-30T18:38:00Z">
              <w:r w:rsidRPr="00F149A2" w:rsidDel="004B352C">
                <w:rPr>
                  <w:rFonts w:ascii="Times New Roman" w:hAnsi="Times New Roman"/>
                  <w:color w:val="000000"/>
                  <w:sz w:val="16"/>
                  <w:szCs w:val="16"/>
                </w:rPr>
                <w:delText>(0.0306)</w:delText>
              </w:r>
            </w:del>
          </w:p>
        </w:tc>
      </w:tr>
      <w:tr w:rsidR="00F149A2" w:rsidRPr="00F149A2" w:rsidDel="004B352C" w14:paraId="4459E703" w14:textId="6BD10903" w:rsidTr="00FF55CB">
        <w:trPr>
          <w:trHeight w:val="144"/>
          <w:del w:id="2045"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20A9AE99" w14:textId="5A53EC93" w:rsidR="00F149A2" w:rsidRPr="00F149A2" w:rsidDel="004B352C" w:rsidRDefault="00F149A2" w:rsidP="00FF55CB">
            <w:pPr>
              <w:jc w:val="center"/>
              <w:rPr>
                <w:del w:id="2046" w:author="Jeremy Groves" w:date="2023-01-30T18:38:00Z"/>
                <w:rFonts w:ascii="Times New Roman" w:hAnsi="Times New Roman"/>
                <w:color w:val="000000"/>
                <w:sz w:val="16"/>
                <w:szCs w:val="16"/>
              </w:rPr>
            </w:pPr>
            <w:del w:id="2047" w:author="Jeremy Groves" w:date="2023-01-30T18:38:00Z">
              <w:r w:rsidRPr="00F149A2" w:rsidDel="004B352C">
                <w:rPr>
                  <w:rFonts w:ascii="Times New Roman" w:hAnsi="Times New Roman"/>
                  <w:color w:val="000000"/>
                  <w:sz w:val="16"/>
                  <w:szCs w:val="16"/>
                </w:rPr>
                <w:delText>Separated</w:delText>
              </w:r>
            </w:del>
          </w:p>
        </w:tc>
        <w:tc>
          <w:tcPr>
            <w:tcW w:w="1660" w:type="dxa"/>
            <w:tcBorders>
              <w:top w:val="nil"/>
              <w:left w:val="single" w:sz="4" w:space="0" w:color="auto"/>
              <w:bottom w:val="nil"/>
              <w:right w:val="nil"/>
            </w:tcBorders>
            <w:shd w:val="clear" w:color="auto" w:fill="auto"/>
            <w:noWrap/>
            <w:vAlign w:val="bottom"/>
            <w:hideMark/>
          </w:tcPr>
          <w:p w14:paraId="289BF3E8" w14:textId="1B5BED46" w:rsidR="00F149A2" w:rsidRPr="00F149A2" w:rsidDel="004B352C" w:rsidRDefault="00F149A2" w:rsidP="00FF55CB">
            <w:pPr>
              <w:jc w:val="center"/>
              <w:rPr>
                <w:del w:id="2048" w:author="Jeremy Groves" w:date="2023-01-30T18:38:00Z"/>
                <w:rFonts w:ascii="Times New Roman" w:hAnsi="Times New Roman"/>
                <w:color w:val="000000"/>
                <w:sz w:val="16"/>
                <w:szCs w:val="16"/>
              </w:rPr>
            </w:pPr>
            <w:del w:id="2049" w:author="Jeremy Groves" w:date="2023-01-30T18:38:00Z">
              <w:r w:rsidRPr="00F149A2" w:rsidDel="004B352C">
                <w:rPr>
                  <w:rFonts w:ascii="Times New Roman" w:hAnsi="Times New Roman"/>
                  <w:color w:val="000000"/>
                  <w:sz w:val="16"/>
                  <w:szCs w:val="16"/>
                </w:rPr>
                <w:delText xml:space="preserve">-0.0545 </w:delText>
              </w:r>
            </w:del>
          </w:p>
        </w:tc>
        <w:tc>
          <w:tcPr>
            <w:tcW w:w="1660" w:type="dxa"/>
            <w:tcBorders>
              <w:top w:val="nil"/>
              <w:left w:val="nil"/>
              <w:bottom w:val="nil"/>
              <w:right w:val="nil"/>
            </w:tcBorders>
            <w:shd w:val="clear" w:color="auto" w:fill="auto"/>
            <w:noWrap/>
            <w:vAlign w:val="bottom"/>
            <w:hideMark/>
          </w:tcPr>
          <w:p w14:paraId="01E8DA56" w14:textId="108BB353" w:rsidR="00F149A2" w:rsidRPr="00F149A2" w:rsidDel="004B352C" w:rsidRDefault="00F149A2" w:rsidP="00FF55CB">
            <w:pPr>
              <w:jc w:val="center"/>
              <w:rPr>
                <w:del w:id="2050" w:author="Jeremy Groves" w:date="2023-01-30T18:38:00Z"/>
                <w:rFonts w:ascii="Times New Roman" w:hAnsi="Times New Roman"/>
                <w:color w:val="000000"/>
                <w:sz w:val="16"/>
                <w:szCs w:val="16"/>
              </w:rPr>
            </w:pPr>
            <w:del w:id="2051" w:author="Jeremy Groves" w:date="2023-01-30T18:38:00Z">
              <w:r w:rsidRPr="00F149A2" w:rsidDel="004B352C">
                <w:rPr>
                  <w:rFonts w:ascii="Times New Roman" w:hAnsi="Times New Roman"/>
                  <w:color w:val="000000"/>
                  <w:sz w:val="16"/>
                  <w:szCs w:val="16"/>
                </w:rPr>
                <w:delText xml:space="preserve">-0.0822 </w:delText>
              </w:r>
            </w:del>
          </w:p>
        </w:tc>
        <w:tc>
          <w:tcPr>
            <w:tcW w:w="1660" w:type="dxa"/>
            <w:tcBorders>
              <w:top w:val="nil"/>
              <w:left w:val="single" w:sz="4" w:space="0" w:color="auto"/>
              <w:bottom w:val="nil"/>
              <w:right w:val="nil"/>
            </w:tcBorders>
            <w:shd w:val="clear" w:color="auto" w:fill="auto"/>
            <w:noWrap/>
            <w:vAlign w:val="bottom"/>
            <w:hideMark/>
          </w:tcPr>
          <w:p w14:paraId="5D0CBA8E" w14:textId="600C6918" w:rsidR="00F149A2" w:rsidRPr="00F149A2" w:rsidDel="004B352C" w:rsidRDefault="00F149A2" w:rsidP="00FF55CB">
            <w:pPr>
              <w:jc w:val="center"/>
              <w:rPr>
                <w:del w:id="2052" w:author="Jeremy Groves" w:date="2023-01-30T18:38:00Z"/>
                <w:rFonts w:ascii="Times New Roman" w:hAnsi="Times New Roman"/>
                <w:color w:val="000000"/>
                <w:sz w:val="16"/>
                <w:szCs w:val="16"/>
              </w:rPr>
            </w:pPr>
            <w:del w:id="2053" w:author="Jeremy Groves" w:date="2023-01-30T18:38:00Z">
              <w:r w:rsidRPr="00F149A2" w:rsidDel="004B352C">
                <w:rPr>
                  <w:rFonts w:ascii="Times New Roman" w:hAnsi="Times New Roman"/>
                  <w:color w:val="000000"/>
                  <w:sz w:val="16"/>
                  <w:szCs w:val="16"/>
                </w:rPr>
                <w:delText xml:space="preserve">-0.0516 </w:delText>
              </w:r>
            </w:del>
          </w:p>
        </w:tc>
        <w:tc>
          <w:tcPr>
            <w:tcW w:w="1660" w:type="dxa"/>
            <w:tcBorders>
              <w:top w:val="nil"/>
              <w:left w:val="nil"/>
              <w:bottom w:val="nil"/>
              <w:right w:val="nil"/>
            </w:tcBorders>
            <w:shd w:val="clear" w:color="auto" w:fill="auto"/>
            <w:noWrap/>
            <w:vAlign w:val="bottom"/>
            <w:hideMark/>
          </w:tcPr>
          <w:p w14:paraId="4C5DC4F6" w14:textId="4C8A2C44" w:rsidR="00F149A2" w:rsidRPr="00F149A2" w:rsidDel="004B352C" w:rsidRDefault="00F149A2" w:rsidP="00FF55CB">
            <w:pPr>
              <w:jc w:val="center"/>
              <w:rPr>
                <w:del w:id="2054" w:author="Jeremy Groves" w:date="2023-01-30T18:38:00Z"/>
                <w:rFonts w:ascii="Times New Roman" w:hAnsi="Times New Roman"/>
                <w:color w:val="000000"/>
                <w:sz w:val="16"/>
                <w:szCs w:val="16"/>
              </w:rPr>
            </w:pPr>
            <w:del w:id="2055" w:author="Jeremy Groves" w:date="2023-01-30T18:38:00Z">
              <w:r w:rsidRPr="00F149A2" w:rsidDel="004B352C">
                <w:rPr>
                  <w:rFonts w:ascii="Times New Roman" w:hAnsi="Times New Roman"/>
                  <w:color w:val="000000"/>
                  <w:sz w:val="16"/>
                  <w:szCs w:val="16"/>
                </w:rPr>
                <w:delText xml:space="preserve">-0.0392 </w:delText>
              </w:r>
            </w:del>
          </w:p>
        </w:tc>
      </w:tr>
      <w:tr w:rsidR="00F149A2" w:rsidRPr="00F149A2" w:rsidDel="004B352C" w14:paraId="69B507C5" w14:textId="641849D9" w:rsidTr="00FF55CB">
        <w:trPr>
          <w:trHeight w:val="144"/>
          <w:del w:id="2056" w:author="Jeremy Groves" w:date="2023-01-30T18:38:00Z"/>
        </w:trPr>
        <w:tc>
          <w:tcPr>
            <w:tcW w:w="1890" w:type="dxa"/>
            <w:vMerge/>
            <w:tcBorders>
              <w:top w:val="nil"/>
              <w:left w:val="nil"/>
              <w:bottom w:val="single" w:sz="4" w:space="0" w:color="000000"/>
              <w:right w:val="nil"/>
            </w:tcBorders>
            <w:vAlign w:val="center"/>
            <w:hideMark/>
          </w:tcPr>
          <w:p w14:paraId="4800292B" w14:textId="4D53AFE6" w:rsidR="00F149A2" w:rsidRPr="00F149A2" w:rsidDel="004B352C" w:rsidRDefault="00F149A2" w:rsidP="00FF55CB">
            <w:pPr>
              <w:rPr>
                <w:del w:id="2057"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4938309C" w14:textId="13C92AE1" w:rsidR="00F149A2" w:rsidRPr="00F149A2" w:rsidDel="004B352C" w:rsidRDefault="00F149A2" w:rsidP="00FF55CB">
            <w:pPr>
              <w:jc w:val="center"/>
              <w:rPr>
                <w:del w:id="2058" w:author="Jeremy Groves" w:date="2023-01-30T18:38:00Z"/>
                <w:rFonts w:ascii="Times New Roman" w:hAnsi="Times New Roman"/>
                <w:color w:val="000000"/>
                <w:sz w:val="16"/>
                <w:szCs w:val="16"/>
              </w:rPr>
            </w:pPr>
            <w:del w:id="2059" w:author="Jeremy Groves" w:date="2023-01-30T18:38:00Z">
              <w:r w:rsidRPr="00F149A2" w:rsidDel="004B352C">
                <w:rPr>
                  <w:rFonts w:ascii="Times New Roman" w:hAnsi="Times New Roman"/>
                  <w:color w:val="000000"/>
                  <w:sz w:val="16"/>
                  <w:szCs w:val="16"/>
                </w:rPr>
                <w:delText>(0.0456)</w:delText>
              </w:r>
            </w:del>
          </w:p>
        </w:tc>
        <w:tc>
          <w:tcPr>
            <w:tcW w:w="1660" w:type="dxa"/>
            <w:tcBorders>
              <w:top w:val="nil"/>
              <w:left w:val="nil"/>
              <w:bottom w:val="single" w:sz="4" w:space="0" w:color="auto"/>
              <w:right w:val="nil"/>
            </w:tcBorders>
            <w:shd w:val="clear" w:color="auto" w:fill="auto"/>
            <w:noWrap/>
            <w:vAlign w:val="bottom"/>
            <w:hideMark/>
          </w:tcPr>
          <w:p w14:paraId="0BADB049" w14:textId="44A207CE" w:rsidR="00F149A2" w:rsidRPr="00F149A2" w:rsidDel="004B352C" w:rsidRDefault="00F149A2" w:rsidP="00FF55CB">
            <w:pPr>
              <w:jc w:val="center"/>
              <w:rPr>
                <w:del w:id="2060" w:author="Jeremy Groves" w:date="2023-01-30T18:38:00Z"/>
                <w:rFonts w:ascii="Times New Roman" w:hAnsi="Times New Roman"/>
                <w:color w:val="000000"/>
                <w:sz w:val="16"/>
                <w:szCs w:val="16"/>
              </w:rPr>
            </w:pPr>
            <w:del w:id="2061" w:author="Jeremy Groves" w:date="2023-01-30T18:38:00Z">
              <w:r w:rsidRPr="00F149A2" w:rsidDel="004B352C">
                <w:rPr>
                  <w:rFonts w:ascii="Times New Roman" w:hAnsi="Times New Roman"/>
                  <w:color w:val="000000"/>
                  <w:sz w:val="16"/>
                  <w:szCs w:val="16"/>
                </w:rPr>
                <w:delText>(0.0547)</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21508B4E" w14:textId="3106292E" w:rsidR="00F149A2" w:rsidRPr="00F149A2" w:rsidDel="004B352C" w:rsidRDefault="00F149A2" w:rsidP="00FF55CB">
            <w:pPr>
              <w:jc w:val="center"/>
              <w:rPr>
                <w:del w:id="2062" w:author="Jeremy Groves" w:date="2023-01-30T18:38:00Z"/>
                <w:rFonts w:ascii="Times New Roman" w:hAnsi="Times New Roman"/>
                <w:color w:val="000000"/>
                <w:sz w:val="16"/>
                <w:szCs w:val="16"/>
              </w:rPr>
            </w:pPr>
            <w:del w:id="2063" w:author="Jeremy Groves" w:date="2023-01-30T18:38:00Z">
              <w:r w:rsidRPr="00F149A2" w:rsidDel="004B352C">
                <w:rPr>
                  <w:rFonts w:ascii="Times New Roman" w:hAnsi="Times New Roman"/>
                  <w:color w:val="000000"/>
                  <w:sz w:val="16"/>
                  <w:szCs w:val="16"/>
                </w:rPr>
                <w:delText>(0.0544)</w:delText>
              </w:r>
            </w:del>
          </w:p>
        </w:tc>
        <w:tc>
          <w:tcPr>
            <w:tcW w:w="1660" w:type="dxa"/>
            <w:tcBorders>
              <w:top w:val="nil"/>
              <w:left w:val="nil"/>
              <w:bottom w:val="single" w:sz="4" w:space="0" w:color="auto"/>
              <w:right w:val="nil"/>
            </w:tcBorders>
            <w:shd w:val="clear" w:color="auto" w:fill="auto"/>
            <w:noWrap/>
            <w:vAlign w:val="bottom"/>
            <w:hideMark/>
          </w:tcPr>
          <w:p w14:paraId="29FCFE50" w14:textId="7CAF1728" w:rsidR="00F149A2" w:rsidRPr="00F149A2" w:rsidDel="004B352C" w:rsidRDefault="00F149A2" w:rsidP="00FF55CB">
            <w:pPr>
              <w:jc w:val="center"/>
              <w:rPr>
                <w:del w:id="2064" w:author="Jeremy Groves" w:date="2023-01-30T18:38:00Z"/>
                <w:rFonts w:ascii="Times New Roman" w:hAnsi="Times New Roman"/>
                <w:color w:val="000000"/>
                <w:sz w:val="16"/>
                <w:szCs w:val="16"/>
              </w:rPr>
            </w:pPr>
            <w:del w:id="2065" w:author="Jeremy Groves" w:date="2023-01-30T18:38:00Z">
              <w:r w:rsidRPr="00F149A2" w:rsidDel="004B352C">
                <w:rPr>
                  <w:rFonts w:ascii="Times New Roman" w:hAnsi="Times New Roman"/>
                  <w:color w:val="000000"/>
                  <w:sz w:val="16"/>
                  <w:szCs w:val="16"/>
                </w:rPr>
                <w:delText>(0.0544)</w:delText>
              </w:r>
            </w:del>
          </w:p>
        </w:tc>
      </w:tr>
      <w:tr w:rsidR="00F149A2" w:rsidRPr="00F149A2" w:rsidDel="004B352C" w14:paraId="2925DF40" w14:textId="4C7C0CCE" w:rsidTr="00FF55CB">
        <w:trPr>
          <w:trHeight w:val="144"/>
          <w:del w:id="2066"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60F8000F" w14:textId="3429FC89" w:rsidR="00F149A2" w:rsidRPr="00F149A2" w:rsidDel="004B352C" w:rsidRDefault="00F149A2" w:rsidP="00FF55CB">
            <w:pPr>
              <w:jc w:val="center"/>
              <w:rPr>
                <w:del w:id="2067" w:author="Jeremy Groves" w:date="2023-01-30T18:38:00Z"/>
                <w:rFonts w:ascii="Times New Roman" w:hAnsi="Times New Roman"/>
                <w:color w:val="000000"/>
                <w:sz w:val="16"/>
                <w:szCs w:val="16"/>
              </w:rPr>
            </w:pPr>
            <w:del w:id="2068" w:author="Jeremy Groves" w:date="2023-01-30T18:38:00Z">
              <w:r w:rsidRPr="00F149A2" w:rsidDel="004B352C">
                <w:rPr>
                  <w:rFonts w:ascii="Times New Roman" w:hAnsi="Times New Roman"/>
                  <w:color w:val="000000"/>
                  <w:sz w:val="16"/>
                  <w:szCs w:val="16"/>
                </w:rPr>
                <w:delText>Child6</w:delText>
              </w:r>
            </w:del>
          </w:p>
        </w:tc>
        <w:tc>
          <w:tcPr>
            <w:tcW w:w="1660" w:type="dxa"/>
            <w:tcBorders>
              <w:top w:val="nil"/>
              <w:left w:val="single" w:sz="4" w:space="0" w:color="auto"/>
              <w:bottom w:val="nil"/>
              <w:right w:val="nil"/>
            </w:tcBorders>
            <w:shd w:val="clear" w:color="auto" w:fill="auto"/>
            <w:noWrap/>
            <w:vAlign w:val="bottom"/>
            <w:hideMark/>
          </w:tcPr>
          <w:p w14:paraId="25272414" w14:textId="5FEA2B28" w:rsidR="00F149A2" w:rsidRPr="00F149A2" w:rsidDel="004B352C" w:rsidRDefault="00F149A2" w:rsidP="00FF55CB">
            <w:pPr>
              <w:jc w:val="center"/>
              <w:rPr>
                <w:del w:id="2069" w:author="Jeremy Groves" w:date="2023-01-30T18:38:00Z"/>
                <w:rFonts w:ascii="Times New Roman" w:hAnsi="Times New Roman"/>
                <w:color w:val="000000"/>
                <w:sz w:val="16"/>
                <w:szCs w:val="16"/>
              </w:rPr>
            </w:pPr>
            <w:del w:id="2070" w:author="Jeremy Groves" w:date="2023-01-30T18:38:00Z">
              <w:r w:rsidRPr="00F149A2" w:rsidDel="004B352C">
                <w:rPr>
                  <w:rFonts w:ascii="Times New Roman" w:hAnsi="Times New Roman"/>
                  <w:color w:val="000000"/>
                  <w:sz w:val="16"/>
                  <w:szCs w:val="16"/>
                </w:rPr>
                <w:delText xml:space="preserve">0.0038 </w:delText>
              </w:r>
            </w:del>
          </w:p>
        </w:tc>
        <w:tc>
          <w:tcPr>
            <w:tcW w:w="1660" w:type="dxa"/>
            <w:tcBorders>
              <w:top w:val="nil"/>
              <w:left w:val="nil"/>
              <w:bottom w:val="nil"/>
              <w:right w:val="nil"/>
            </w:tcBorders>
            <w:shd w:val="clear" w:color="auto" w:fill="auto"/>
            <w:noWrap/>
            <w:vAlign w:val="bottom"/>
            <w:hideMark/>
          </w:tcPr>
          <w:p w14:paraId="699FEAEE" w14:textId="04FFADC5" w:rsidR="00F149A2" w:rsidRPr="00F149A2" w:rsidDel="004B352C" w:rsidRDefault="00F149A2" w:rsidP="00FF55CB">
            <w:pPr>
              <w:jc w:val="center"/>
              <w:rPr>
                <w:del w:id="2071" w:author="Jeremy Groves" w:date="2023-01-30T18:38:00Z"/>
                <w:rFonts w:ascii="Times New Roman" w:hAnsi="Times New Roman"/>
                <w:color w:val="000000"/>
                <w:sz w:val="16"/>
                <w:szCs w:val="16"/>
              </w:rPr>
            </w:pPr>
            <w:del w:id="2072" w:author="Jeremy Groves" w:date="2023-01-30T18:38:00Z">
              <w:r w:rsidRPr="00F149A2" w:rsidDel="004B352C">
                <w:rPr>
                  <w:rFonts w:ascii="Times New Roman" w:hAnsi="Times New Roman"/>
                  <w:color w:val="000000"/>
                  <w:sz w:val="16"/>
                  <w:szCs w:val="16"/>
                </w:rPr>
                <w:delText xml:space="preserve">0.0098 </w:delText>
              </w:r>
            </w:del>
          </w:p>
        </w:tc>
        <w:tc>
          <w:tcPr>
            <w:tcW w:w="1660" w:type="dxa"/>
            <w:tcBorders>
              <w:top w:val="nil"/>
              <w:left w:val="single" w:sz="4" w:space="0" w:color="auto"/>
              <w:bottom w:val="nil"/>
              <w:right w:val="nil"/>
            </w:tcBorders>
            <w:shd w:val="clear" w:color="auto" w:fill="auto"/>
            <w:noWrap/>
            <w:vAlign w:val="bottom"/>
            <w:hideMark/>
          </w:tcPr>
          <w:p w14:paraId="37049A3B" w14:textId="018F3372" w:rsidR="00F149A2" w:rsidRPr="00F149A2" w:rsidDel="004B352C" w:rsidRDefault="00F149A2" w:rsidP="00FF55CB">
            <w:pPr>
              <w:jc w:val="center"/>
              <w:rPr>
                <w:del w:id="2073" w:author="Jeremy Groves" w:date="2023-01-30T18:38:00Z"/>
                <w:rFonts w:ascii="Times New Roman" w:hAnsi="Times New Roman"/>
                <w:color w:val="000000"/>
                <w:sz w:val="16"/>
                <w:szCs w:val="16"/>
              </w:rPr>
            </w:pPr>
            <w:del w:id="2074" w:author="Jeremy Groves" w:date="2023-01-30T18:38:00Z">
              <w:r w:rsidRPr="00F149A2" w:rsidDel="004B352C">
                <w:rPr>
                  <w:rFonts w:ascii="Times New Roman" w:hAnsi="Times New Roman"/>
                  <w:color w:val="000000"/>
                  <w:sz w:val="16"/>
                  <w:szCs w:val="16"/>
                </w:rPr>
                <w:delText xml:space="preserve">0.0046 </w:delText>
              </w:r>
            </w:del>
          </w:p>
        </w:tc>
        <w:tc>
          <w:tcPr>
            <w:tcW w:w="1660" w:type="dxa"/>
            <w:tcBorders>
              <w:top w:val="nil"/>
              <w:left w:val="nil"/>
              <w:bottom w:val="nil"/>
              <w:right w:val="nil"/>
            </w:tcBorders>
            <w:shd w:val="clear" w:color="auto" w:fill="auto"/>
            <w:noWrap/>
            <w:vAlign w:val="bottom"/>
            <w:hideMark/>
          </w:tcPr>
          <w:p w14:paraId="469DA73E" w14:textId="60C3A41E" w:rsidR="00F149A2" w:rsidRPr="00F149A2" w:rsidDel="004B352C" w:rsidRDefault="00F149A2" w:rsidP="00FF55CB">
            <w:pPr>
              <w:jc w:val="center"/>
              <w:rPr>
                <w:del w:id="2075" w:author="Jeremy Groves" w:date="2023-01-30T18:38:00Z"/>
                <w:rFonts w:ascii="Times New Roman" w:hAnsi="Times New Roman"/>
                <w:color w:val="000000"/>
                <w:sz w:val="16"/>
                <w:szCs w:val="16"/>
              </w:rPr>
            </w:pPr>
            <w:del w:id="2076" w:author="Jeremy Groves" w:date="2023-01-30T18:38:00Z">
              <w:r w:rsidRPr="00F149A2" w:rsidDel="004B352C">
                <w:rPr>
                  <w:rFonts w:ascii="Times New Roman" w:hAnsi="Times New Roman"/>
                  <w:color w:val="000000"/>
                  <w:sz w:val="16"/>
                  <w:szCs w:val="16"/>
                </w:rPr>
                <w:delText xml:space="preserve">0.0058 </w:delText>
              </w:r>
            </w:del>
          </w:p>
        </w:tc>
      </w:tr>
      <w:tr w:rsidR="00F149A2" w:rsidRPr="00F149A2" w:rsidDel="004B352C" w14:paraId="2D7FF913" w14:textId="124279DC" w:rsidTr="00FF55CB">
        <w:trPr>
          <w:trHeight w:val="144"/>
          <w:del w:id="2077" w:author="Jeremy Groves" w:date="2023-01-30T18:38:00Z"/>
        </w:trPr>
        <w:tc>
          <w:tcPr>
            <w:tcW w:w="1890" w:type="dxa"/>
            <w:vMerge/>
            <w:tcBorders>
              <w:top w:val="nil"/>
              <w:left w:val="nil"/>
              <w:bottom w:val="single" w:sz="4" w:space="0" w:color="000000"/>
              <w:right w:val="nil"/>
            </w:tcBorders>
            <w:vAlign w:val="center"/>
            <w:hideMark/>
          </w:tcPr>
          <w:p w14:paraId="2CF2590B" w14:textId="4E0428FB" w:rsidR="00F149A2" w:rsidRPr="00F149A2" w:rsidDel="004B352C" w:rsidRDefault="00F149A2" w:rsidP="00FF55CB">
            <w:pPr>
              <w:rPr>
                <w:del w:id="2078"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684EB6B6" w14:textId="24E99A14" w:rsidR="00F149A2" w:rsidRPr="00F149A2" w:rsidDel="004B352C" w:rsidRDefault="00F149A2" w:rsidP="00FF55CB">
            <w:pPr>
              <w:jc w:val="center"/>
              <w:rPr>
                <w:del w:id="2079" w:author="Jeremy Groves" w:date="2023-01-30T18:38:00Z"/>
                <w:rFonts w:ascii="Times New Roman" w:hAnsi="Times New Roman"/>
                <w:color w:val="000000"/>
                <w:sz w:val="16"/>
                <w:szCs w:val="16"/>
              </w:rPr>
            </w:pPr>
            <w:del w:id="2080" w:author="Jeremy Groves" w:date="2023-01-30T18:38:00Z">
              <w:r w:rsidRPr="00F149A2" w:rsidDel="004B352C">
                <w:rPr>
                  <w:rFonts w:ascii="Times New Roman" w:hAnsi="Times New Roman"/>
                  <w:color w:val="000000"/>
                  <w:sz w:val="16"/>
                  <w:szCs w:val="16"/>
                </w:rPr>
                <w:delText>(0.0126)</w:delText>
              </w:r>
            </w:del>
          </w:p>
        </w:tc>
        <w:tc>
          <w:tcPr>
            <w:tcW w:w="1660" w:type="dxa"/>
            <w:tcBorders>
              <w:top w:val="nil"/>
              <w:left w:val="nil"/>
              <w:bottom w:val="single" w:sz="4" w:space="0" w:color="auto"/>
              <w:right w:val="nil"/>
            </w:tcBorders>
            <w:shd w:val="clear" w:color="auto" w:fill="auto"/>
            <w:noWrap/>
            <w:vAlign w:val="bottom"/>
            <w:hideMark/>
          </w:tcPr>
          <w:p w14:paraId="2EC45B68" w14:textId="1E5EC7F0" w:rsidR="00F149A2" w:rsidRPr="00F149A2" w:rsidDel="004B352C" w:rsidRDefault="00F149A2" w:rsidP="00FF55CB">
            <w:pPr>
              <w:jc w:val="center"/>
              <w:rPr>
                <w:del w:id="2081" w:author="Jeremy Groves" w:date="2023-01-30T18:38:00Z"/>
                <w:rFonts w:ascii="Times New Roman" w:hAnsi="Times New Roman"/>
                <w:color w:val="000000"/>
                <w:sz w:val="16"/>
                <w:szCs w:val="16"/>
              </w:rPr>
            </w:pPr>
            <w:del w:id="2082" w:author="Jeremy Groves" w:date="2023-01-30T18:38:00Z">
              <w:r w:rsidRPr="00F149A2" w:rsidDel="004B352C">
                <w:rPr>
                  <w:rFonts w:ascii="Times New Roman" w:hAnsi="Times New Roman"/>
                  <w:color w:val="000000"/>
                  <w:sz w:val="16"/>
                  <w:szCs w:val="16"/>
                </w:rPr>
                <w:delText>(0.0148)</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3DF35EDA" w14:textId="7FDE06FF" w:rsidR="00F149A2" w:rsidRPr="00F149A2" w:rsidDel="004B352C" w:rsidRDefault="00F149A2" w:rsidP="00FF55CB">
            <w:pPr>
              <w:jc w:val="center"/>
              <w:rPr>
                <w:del w:id="2083" w:author="Jeremy Groves" w:date="2023-01-30T18:38:00Z"/>
                <w:rFonts w:ascii="Times New Roman" w:hAnsi="Times New Roman"/>
                <w:color w:val="000000"/>
                <w:sz w:val="16"/>
                <w:szCs w:val="16"/>
              </w:rPr>
            </w:pPr>
            <w:del w:id="2084" w:author="Jeremy Groves" w:date="2023-01-30T18:38:00Z">
              <w:r w:rsidRPr="00F149A2" w:rsidDel="004B352C">
                <w:rPr>
                  <w:rFonts w:ascii="Times New Roman" w:hAnsi="Times New Roman"/>
                  <w:color w:val="000000"/>
                  <w:sz w:val="16"/>
                  <w:szCs w:val="16"/>
                </w:rPr>
                <w:delText>(0.0147)</w:delText>
              </w:r>
            </w:del>
          </w:p>
        </w:tc>
        <w:tc>
          <w:tcPr>
            <w:tcW w:w="1660" w:type="dxa"/>
            <w:tcBorders>
              <w:top w:val="nil"/>
              <w:left w:val="nil"/>
              <w:bottom w:val="single" w:sz="4" w:space="0" w:color="auto"/>
              <w:right w:val="nil"/>
            </w:tcBorders>
            <w:shd w:val="clear" w:color="auto" w:fill="auto"/>
            <w:noWrap/>
            <w:vAlign w:val="bottom"/>
            <w:hideMark/>
          </w:tcPr>
          <w:p w14:paraId="3C8AA245" w14:textId="5D8A0083" w:rsidR="00F149A2" w:rsidRPr="00F149A2" w:rsidDel="004B352C" w:rsidRDefault="00F149A2" w:rsidP="00FF55CB">
            <w:pPr>
              <w:jc w:val="center"/>
              <w:rPr>
                <w:del w:id="2085" w:author="Jeremy Groves" w:date="2023-01-30T18:38:00Z"/>
                <w:rFonts w:ascii="Times New Roman" w:hAnsi="Times New Roman"/>
                <w:color w:val="000000"/>
                <w:sz w:val="16"/>
                <w:szCs w:val="16"/>
              </w:rPr>
            </w:pPr>
            <w:del w:id="2086" w:author="Jeremy Groves" w:date="2023-01-30T18:38:00Z">
              <w:r w:rsidRPr="00F149A2" w:rsidDel="004B352C">
                <w:rPr>
                  <w:rFonts w:ascii="Times New Roman" w:hAnsi="Times New Roman"/>
                  <w:color w:val="000000"/>
                  <w:sz w:val="16"/>
                  <w:szCs w:val="16"/>
                </w:rPr>
                <w:delText>(0.0147)</w:delText>
              </w:r>
            </w:del>
          </w:p>
        </w:tc>
      </w:tr>
      <w:tr w:rsidR="00F149A2" w:rsidRPr="00F149A2" w:rsidDel="004B352C" w14:paraId="436DF424" w14:textId="44888CE1" w:rsidTr="00FF55CB">
        <w:trPr>
          <w:trHeight w:val="144"/>
          <w:del w:id="2087"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218316BC" w14:textId="7272FC89" w:rsidR="00F149A2" w:rsidRPr="00F149A2" w:rsidDel="004B352C" w:rsidRDefault="00F149A2" w:rsidP="00FF55CB">
            <w:pPr>
              <w:jc w:val="center"/>
              <w:rPr>
                <w:del w:id="2088" w:author="Jeremy Groves" w:date="2023-01-30T18:38:00Z"/>
                <w:rFonts w:ascii="Times New Roman" w:hAnsi="Times New Roman"/>
                <w:color w:val="000000"/>
                <w:sz w:val="16"/>
                <w:szCs w:val="16"/>
              </w:rPr>
            </w:pPr>
            <w:del w:id="2089" w:author="Jeremy Groves" w:date="2023-01-30T18:38:00Z">
              <w:r w:rsidRPr="00F149A2" w:rsidDel="004B352C">
                <w:rPr>
                  <w:rFonts w:ascii="Times New Roman" w:hAnsi="Times New Roman"/>
                  <w:color w:val="000000"/>
                  <w:sz w:val="16"/>
                  <w:szCs w:val="16"/>
                </w:rPr>
                <w:delText>GFinc</w:delText>
              </w:r>
            </w:del>
          </w:p>
        </w:tc>
        <w:tc>
          <w:tcPr>
            <w:tcW w:w="1660" w:type="dxa"/>
            <w:tcBorders>
              <w:top w:val="nil"/>
              <w:left w:val="single" w:sz="4" w:space="0" w:color="auto"/>
              <w:bottom w:val="nil"/>
              <w:right w:val="nil"/>
            </w:tcBorders>
            <w:shd w:val="clear" w:color="auto" w:fill="auto"/>
            <w:noWrap/>
            <w:vAlign w:val="bottom"/>
            <w:hideMark/>
          </w:tcPr>
          <w:p w14:paraId="3D0BF30E" w14:textId="31D2AAD4" w:rsidR="00F149A2" w:rsidRPr="00F149A2" w:rsidDel="004B352C" w:rsidRDefault="00F149A2" w:rsidP="00FF55CB">
            <w:pPr>
              <w:jc w:val="center"/>
              <w:rPr>
                <w:del w:id="2090" w:author="Jeremy Groves" w:date="2023-01-30T18:38:00Z"/>
                <w:rFonts w:ascii="Times New Roman" w:hAnsi="Times New Roman"/>
                <w:color w:val="000000"/>
                <w:sz w:val="16"/>
                <w:szCs w:val="16"/>
              </w:rPr>
            </w:pPr>
            <w:del w:id="2091" w:author="Jeremy Groves" w:date="2023-01-30T18:38:00Z">
              <w:r w:rsidRPr="00F149A2" w:rsidDel="004B352C">
                <w:rPr>
                  <w:rFonts w:ascii="Times New Roman" w:hAnsi="Times New Roman"/>
                  <w:color w:val="000000"/>
                  <w:sz w:val="16"/>
                  <w:szCs w:val="16"/>
                </w:rPr>
                <w:delText>0.0103 **</w:delText>
              </w:r>
            </w:del>
          </w:p>
        </w:tc>
        <w:tc>
          <w:tcPr>
            <w:tcW w:w="1660" w:type="dxa"/>
            <w:tcBorders>
              <w:top w:val="nil"/>
              <w:left w:val="nil"/>
              <w:bottom w:val="nil"/>
              <w:right w:val="nil"/>
            </w:tcBorders>
            <w:shd w:val="clear" w:color="auto" w:fill="auto"/>
            <w:noWrap/>
            <w:vAlign w:val="bottom"/>
            <w:hideMark/>
          </w:tcPr>
          <w:p w14:paraId="0E7821E0" w14:textId="16531CA3" w:rsidR="00F149A2" w:rsidRPr="00F149A2" w:rsidDel="004B352C" w:rsidRDefault="00F149A2" w:rsidP="00FF55CB">
            <w:pPr>
              <w:jc w:val="center"/>
              <w:rPr>
                <w:del w:id="2092" w:author="Jeremy Groves" w:date="2023-01-30T18:38:00Z"/>
                <w:rFonts w:ascii="Times New Roman" w:hAnsi="Times New Roman"/>
                <w:color w:val="000000"/>
                <w:sz w:val="16"/>
                <w:szCs w:val="16"/>
              </w:rPr>
            </w:pPr>
            <w:del w:id="2093" w:author="Jeremy Groves" w:date="2023-01-30T18:38:00Z">
              <w:r w:rsidRPr="00F149A2" w:rsidDel="004B352C">
                <w:rPr>
                  <w:rFonts w:ascii="Times New Roman" w:hAnsi="Times New Roman"/>
                  <w:color w:val="000000"/>
                  <w:sz w:val="16"/>
                  <w:szCs w:val="16"/>
                </w:rPr>
                <w:delText>0.0121 **</w:delText>
              </w:r>
            </w:del>
          </w:p>
        </w:tc>
        <w:tc>
          <w:tcPr>
            <w:tcW w:w="1660" w:type="dxa"/>
            <w:tcBorders>
              <w:top w:val="nil"/>
              <w:left w:val="single" w:sz="4" w:space="0" w:color="auto"/>
              <w:bottom w:val="nil"/>
              <w:right w:val="nil"/>
            </w:tcBorders>
            <w:shd w:val="clear" w:color="auto" w:fill="auto"/>
            <w:noWrap/>
            <w:vAlign w:val="bottom"/>
            <w:hideMark/>
          </w:tcPr>
          <w:p w14:paraId="31B85449" w14:textId="44421217" w:rsidR="00F149A2" w:rsidRPr="00F149A2" w:rsidDel="004B352C" w:rsidRDefault="00F149A2" w:rsidP="00FF55CB">
            <w:pPr>
              <w:jc w:val="center"/>
              <w:rPr>
                <w:del w:id="2094" w:author="Jeremy Groves" w:date="2023-01-30T18:38:00Z"/>
                <w:rFonts w:ascii="Times New Roman" w:hAnsi="Times New Roman"/>
                <w:color w:val="000000"/>
                <w:sz w:val="16"/>
                <w:szCs w:val="16"/>
              </w:rPr>
            </w:pPr>
            <w:del w:id="2095" w:author="Jeremy Groves" w:date="2023-01-30T18:38:00Z">
              <w:r w:rsidRPr="00F149A2" w:rsidDel="004B352C">
                <w:rPr>
                  <w:rFonts w:ascii="Times New Roman" w:hAnsi="Times New Roman"/>
                  <w:color w:val="000000"/>
                  <w:sz w:val="16"/>
                  <w:szCs w:val="16"/>
                </w:rPr>
                <w:delText>0.0128 **</w:delText>
              </w:r>
            </w:del>
          </w:p>
        </w:tc>
        <w:tc>
          <w:tcPr>
            <w:tcW w:w="1660" w:type="dxa"/>
            <w:tcBorders>
              <w:top w:val="nil"/>
              <w:left w:val="nil"/>
              <w:bottom w:val="nil"/>
              <w:right w:val="nil"/>
            </w:tcBorders>
            <w:shd w:val="clear" w:color="auto" w:fill="auto"/>
            <w:noWrap/>
            <w:vAlign w:val="bottom"/>
            <w:hideMark/>
          </w:tcPr>
          <w:p w14:paraId="07863A0F" w14:textId="278C182F" w:rsidR="00F149A2" w:rsidRPr="00F149A2" w:rsidDel="004B352C" w:rsidRDefault="00F149A2" w:rsidP="00FF55CB">
            <w:pPr>
              <w:jc w:val="center"/>
              <w:rPr>
                <w:del w:id="2096" w:author="Jeremy Groves" w:date="2023-01-30T18:38:00Z"/>
                <w:rFonts w:ascii="Times New Roman" w:hAnsi="Times New Roman"/>
                <w:color w:val="000000"/>
                <w:sz w:val="16"/>
                <w:szCs w:val="16"/>
              </w:rPr>
            </w:pPr>
            <w:del w:id="2097" w:author="Jeremy Groves" w:date="2023-01-30T18:38:00Z">
              <w:r w:rsidRPr="00F149A2" w:rsidDel="004B352C">
                <w:rPr>
                  <w:rFonts w:ascii="Times New Roman" w:hAnsi="Times New Roman"/>
                  <w:color w:val="000000"/>
                  <w:sz w:val="16"/>
                  <w:szCs w:val="16"/>
                </w:rPr>
                <w:delText>0.0148 ***</w:delText>
              </w:r>
            </w:del>
          </w:p>
        </w:tc>
      </w:tr>
      <w:tr w:rsidR="00F149A2" w:rsidRPr="00F149A2" w:rsidDel="004B352C" w14:paraId="61D74111" w14:textId="04B54EF8" w:rsidTr="00FF55CB">
        <w:trPr>
          <w:trHeight w:val="144"/>
          <w:del w:id="2098" w:author="Jeremy Groves" w:date="2023-01-30T18:38:00Z"/>
        </w:trPr>
        <w:tc>
          <w:tcPr>
            <w:tcW w:w="1890" w:type="dxa"/>
            <w:vMerge/>
            <w:tcBorders>
              <w:top w:val="nil"/>
              <w:left w:val="nil"/>
              <w:bottom w:val="single" w:sz="4" w:space="0" w:color="000000"/>
              <w:right w:val="nil"/>
            </w:tcBorders>
            <w:vAlign w:val="center"/>
            <w:hideMark/>
          </w:tcPr>
          <w:p w14:paraId="6C3BE6BC" w14:textId="45916A5B" w:rsidR="00F149A2" w:rsidRPr="00F149A2" w:rsidDel="004B352C" w:rsidRDefault="00F149A2" w:rsidP="00FF55CB">
            <w:pPr>
              <w:rPr>
                <w:del w:id="2099"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510FBC72" w14:textId="728210C7" w:rsidR="00F149A2" w:rsidRPr="00F149A2" w:rsidDel="004B352C" w:rsidRDefault="00F149A2" w:rsidP="00FF55CB">
            <w:pPr>
              <w:jc w:val="center"/>
              <w:rPr>
                <w:del w:id="2100" w:author="Jeremy Groves" w:date="2023-01-30T18:38:00Z"/>
                <w:rFonts w:ascii="Times New Roman" w:hAnsi="Times New Roman"/>
                <w:color w:val="000000"/>
                <w:sz w:val="16"/>
                <w:szCs w:val="16"/>
              </w:rPr>
            </w:pPr>
            <w:del w:id="2101" w:author="Jeremy Groves" w:date="2023-01-30T18:38:00Z">
              <w:r w:rsidRPr="00F149A2" w:rsidDel="004B352C">
                <w:rPr>
                  <w:rFonts w:ascii="Times New Roman" w:hAnsi="Times New Roman"/>
                  <w:color w:val="000000"/>
                  <w:sz w:val="16"/>
                  <w:szCs w:val="16"/>
                </w:rPr>
                <w:delText>(0.0034)</w:delText>
              </w:r>
            </w:del>
          </w:p>
        </w:tc>
        <w:tc>
          <w:tcPr>
            <w:tcW w:w="1660" w:type="dxa"/>
            <w:tcBorders>
              <w:top w:val="nil"/>
              <w:left w:val="nil"/>
              <w:bottom w:val="single" w:sz="4" w:space="0" w:color="auto"/>
              <w:right w:val="nil"/>
            </w:tcBorders>
            <w:shd w:val="clear" w:color="auto" w:fill="auto"/>
            <w:noWrap/>
            <w:vAlign w:val="bottom"/>
            <w:hideMark/>
          </w:tcPr>
          <w:p w14:paraId="63BD4EE2" w14:textId="2EA6E37A" w:rsidR="00F149A2" w:rsidRPr="00F149A2" w:rsidDel="004B352C" w:rsidRDefault="00F149A2" w:rsidP="00FF55CB">
            <w:pPr>
              <w:jc w:val="center"/>
              <w:rPr>
                <w:del w:id="2102" w:author="Jeremy Groves" w:date="2023-01-30T18:38:00Z"/>
                <w:rFonts w:ascii="Times New Roman" w:hAnsi="Times New Roman"/>
                <w:color w:val="000000"/>
                <w:sz w:val="16"/>
                <w:szCs w:val="16"/>
              </w:rPr>
            </w:pPr>
            <w:del w:id="2103" w:author="Jeremy Groves" w:date="2023-01-30T18:38:00Z">
              <w:r w:rsidRPr="00F149A2" w:rsidDel="004B352C">
                <w:rPr>
                  <w:rFonts w:ascii="Times New Roman" w:hAnsi="Times New Roman"/>
                  <w:color w:val="000000"/>
                  <w:sz w:val="16"/>
                  <w:szCs w:val="16"/>
                </w:rPr>
                <w:delText>(0.0039)</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70881C66" w14:textId="4655D65B" w:rsidR="00F149A2" w:rsidRPr="00F149A2" w:rsidDel="004B352C" w:rsidRDefault="00F149A2" w:rsidP="00FF55CB">
            <w:pPr>
              <w:jc w:val="center"/>
              <w:rPr>
                <w:del w:id="2104" w:author="Jeremy Groves" w:date="2023-01-30T18:38:00Z"/>
                <w:rFonts w:ascii="Times New Roman" w:hAnsi="Times New Roman"/>
                <w:color w:val="000000"/>
                <w:sz w:val="16"/>
                <w:szCs w:val="16"/>
              </w:rPr>
            </w:pPr>
            <w:del w:id="2105" w:author="Jeremy Groves" w:date="2023-01-30T18:38:00Z">
              <w:r w:rsidRPr="00F149A2" w:rsidDel="004B352C">
                <w:rPr>
                  <w:rFonts w:ascii="Times New Roman" w:hAnsi="Times New Roman"/>
                  <w:color w:val="000000"/>
                  <w:sz w:val="16"/>
                  <w:szCs w:val="16"/>
                </w:rPr>
                <w:delText>(0.0039)</w:delText>
              </w:r>
            </w:del>
          </w:p>
        </w:tc>
        <w:tc>
          <w:tcPr>
            <w:tcW w:w="1660" w:type="dxa"/>
            <w:tcBorders>
              <w:top w:val="nil"/>
              <w:left w:val="nil"/>
              <w:bottom w:val="single" w:sz="4" w:space="0" w:color="auto"/>
              <w:right w:val="nil"/>
            </w:tcBorders>
            <w:shd w:val="clear" w:color="auto" w:fill="auto"/>
            <w:noWrap/>
            <w:vAlign w:val="bottom"/>
            <w:hideMark/>
          </w:tcPr>
          <w:p w14:paraId="30B66F44" w14:textId="25AD4ED0" w:rsidR="00F149A2" w:rsidRPr="00F149A2" w:rsidDel="004B352C" w:rsidRDefault="00F149A2" w:rsidP="00FF55CB">
            <w:pPr>
              <w:jc w:val="center"/>
              <w:rPr>
                <w:del w:id="2106" w:author="Jeremy Groves" w:date="2023-01-30T18:38:00Z"/>
                <w:rFonts w:ascii="Times New Roman" w:hAnsi="Times New Roman"/>
                <w:color w:val="000000"/>
                <w:sz w:val="16"/>
                <w:szCs w:val="16"/>
              </w:rPr>
            </w:pPr>
            <w:del w:id="2107" w:author="Jeremy Groves" w:date="2023-01-30T18:38:00Z">
              <w:r w:rsidRPr="00F149A2" w:rsidDel="004B352C">
                <w:rPr>
                  <w:rFonts w:ascii="Times New Roman" w:hAnsi="Times New Roman"/>
                  <w:color w:val="000000"/>
                  <w:sz w:val="16"/>
                  <w:szCs w:val="16"/>
                </w:rPr>
                <w:delText>(0.0039)</w:delText>
              </w:r>
            </w:del>
          </w:p>
        </w:tc>
      </w:tr>
      <w:tr w:rsidR="00F149A2" w:rsidRPr="00F149A2" w:rsidDel="004B352C" w14:paraId="6045E020" w14:textId="2DB50393" w:rsidTr="00FF55CB">
        <w:trPr>
          <w:trHeight w:val="144"/>
          <w:del w:id="2108"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19E82050" w14:textId="1FE4B1E6" w:rsidR="00F149A2" w:rsidRPr="00F149A2" w:rsidDel="004B352C" w:rsidRDefault="00F149A2" w:rsidP="00FF55CB">
            <w:pPr>
              <w:jc w:val="center"/>
              <w:rPr>
                <w:del w:id="2109" w:author="Jeremy Groves" w:date="2023-01-30T18:38:00Z"/>
                <w:rFonts w:ascii="Times New Roman" w:hAnsi="Times New Roman"/>
                <w:color w:val="000000"/>
                <w:sz w:val="16"/>
                <w:szCs w:val="16"/>
              </w:rPr>
            </w:pPr>
            <w:del w:id="2110" w:author="Jeremy Groves" w:date="2023-01-30T18:38:00Z">
              <w:r w:rsidRPr="00F149A2" w:rsidDel="004B352C">
                <w:rPr>
                  <w:rFonts w:ascii="Times New Roman" w:hAnsi="Times New Roman"/>
                  <w:color w:val="000000"/>
                  <w:sz w:val="16"/>
                  <w:szCs w:val="16"/>
                </w:rPr>
                <w:delText>HH_Size</w:delText>
              </w:r>
            </w:del>
          </w:p>
        </w:tc>
        <w:tc>
          <w:tcPr>
            <w:tcW w:w="1660" w:type="dxa"/>
            <w:tcBorders>
              <w:top w:val="nil"/>
              <w:left w:val="single" w:sz="4" w:space="0" w:color="auto"/>
              <w:bottom w:val="nil"/>
              <w:right w:val="nil"/>
            </w:tcBorders>
            <w:shd w:val="clear" w:color="auto" w:fill="auto"/>
            <w:noWrap/>
            <w:vAlign w:val="bottom"/>
            <w:hideMark/>
          </w:tcPr>
          <w:p w14:paraId="792C6F8E" w14:textId="6C3EB788" w:rsidR="00F149A2" w:rsidRPr="00F149A2" w:rsidDel="004B352C" w:rsidRDefault="00F149A2" w:rsidP="00FF55CB">
            <w:pPr>
              <w:jc w:val="center"/>
              <w:rPr>
                <w:del w:id="2111" w:author="Jeremy Groves" w:date="2023-01-30T18:38:00Z"/>
                <w:rFonts w:ascii="Times New Roman" w:hAnsi="Times New Roman"/>
                <w:color w:val="000000"/>
                <w:sz w:val="16"/>
                <w:szCs w:val="16"/>
              </w:rPr>
            </w:pPr>
            <w:del w:id="2112" w:author="Jeremy Groves" w:date="2023-01-30T18:38:00Z">
              <w:r w:rsidRPr="00F149A2" w:rsidDel="004B352C">
                <w:rPr>
                  <w:rFonts w:ascii="Times New Roman" w:hAnsi="Times New Roman"/>
                  <w:color w:val="000000"/>
                  <w:sz w:val="16"/>
                  <w:szCs w:val="16"/>
                </w:rPr>
                <w:delText xml:space="preserve">-0.0057 </w:delText>
              </w:r>
            </w:del>
          </w:p>
        </w:tc>
        <w:tc>
          <w:tcPr>
            <w:tcW w:w="1660" w:type="dxa"/>
            <w:tcBorders>
              <w:top w:val="nil"/>
              <w:left w:val="nil"/>
              <w:bottom w:val="nil"/>
              <w:right w:val="nil"/>
            </w:tcBorders>
            <w:shd w:val="clear" w:color="auto" w:fill="auto"/>
            <w:noWrap/>
            <w:vAlign w:val="bottom"/>
            <w:hideMark/>
          </w:tcPr>
          <w:p w14:paraId="38C09A44" w14:textId="3CDB0BAA" w:rsidR="00F149A2" w:rsidRPr="00F149A2" w:rsidDel="004B352C" w:rsidRDefault="00F149A2" w:rsidP="00FF55CB">
            <w:pPr>
              <w:jc w:val="center"/>
              <w:rPr>
                <w:del w:id="2113" w:author="Jeremy Groves" w:date="2023-01-30T18:38:00Z"/>
                <w:rFonts w:ascii="Times New Roman" w:hAnsi="Times New Roman"/>
                <w:color w:val="000000"/>
                <w:sz w:val="16"/>
                <w:szCs w:val="16"/>
              </w:rPr>
            </w:pPr>
            <w:del w:id="2114" w:author="Jeremy Groves" w:date="2023-01-30T18:38:00Z">
              <w:r w:rsidRPr="00F149A2" w:rsidDel="004B352C">
                <w:rPr>
                  <w:rFonts w:ascii="Times New Roman" w:hAnsi="Times New Roman"/>
                  <w:color w:val="000000"/>
                  <w:sz w:val="16"/>
                  <w:szCs w:val="16"/>
                </w:rPr>
                <w:delText xml:space="preserve">-0.0094 </w:delText>
              </w:r>
            </w:del>
          </w:p>
        </w:tc>
        <w:tc>
          <w:tcPr>
            <w:tcW w:w="1660" w:type="dxa"/>
            <w:tcBorders>
              <w:top w:val="nil"/>
              <w:left w:val="single" w:sz="4" w:space="0" w:color="auto"/>
              <w:bottom w:val="nil"/>
              <w:right w:val="nil"/>
            </w:tcBorders>
            <w:shd w:val="clear" w:color="auto" w:fill="auto"/>
            <w:noWrap/>
            <w:vAlign w:val="bottom"/>
            <w:hideMark/>
          </w:tcPr>
          <w:p w14:paraId="4FEAE9F6" w14:textId="5CCA25C3" w:rsidR="00F149A2" w:rsidRPr="00F149A2" w:rsidDel="004B352C" w:rsidRDefault="00F149A2" w:rsidP="00FF55CB">
            <w:pPr>
              <w:jc w:val="center"/>
              <w:rPr>
                <w:del w:id="2115" w:author="Jeremy Groves" w:date="2023-01-30T18:38:00Z"/>
                <w:rFonts w:ascii="Times New Roman" w:hAnsi="Times New Roman"/>
                <w:color w:val="000000"/>
                <w:sz w:val="16"/>
                <w:szCs w:val="16"/>
              </w:rPr>
            </w:pPr>
            <w:del w:id="2116" w:author="Jeremy Groves" w:date="2023-01-30T18:38:00Z">
              <w:r w:rsidRPr="00F149A2" w:rsidDel="004B352C">
                <w:rPr>
                  <w:rFonts w:ascii="Times New Roman" w:hAnsi="Times New Roman"/>
                  <w:color w:val="000000"/>
                  <w:sz w:val="16"/>
                  <w:szCs w:val="16"/>
                </w:rPr>
                <w:delText xml:space="preserve">-0.0083 </w:delText>
              </w:r>
            </w:del>
          </w:p>
        </w:tc>
        <w:tc>
          <w:tcPr>
            <w:tcW w:w="1660" w:type="dxa"/>
            <w:tcBorders>
              <w:top w:val="nil"/>
              <w:left w:val="nil"/>
              <w:bottom w:val="nil"/>
              <w:right w:val="nil"/>
            </w:tcBorders>
            <w:shd w:val="clear" w:color="auto" w:fill="auto"/>
            <w:noWrap/>
            <w:vAlign w:val="bottom"/>
            <w:hideMark/>
          </w:tcPr>
          <w:p w14:paraId="021E523F" w14:textId="6BA4D610" w:rsidR="00F149A2" w:rsidRPr="00F149A2" w:rsidDel="004B352C" w:rsidRDefault="00F149A2" w:rsidP="00FF55CB">
            <w:pPr>
              <w:jc w:val="center"/>
              <w:rPr>
                <w:del w:id="2117" w:author="Jeremy Groves" w:date="2023-01-30T18:38:00Z"/>
                <w:rFonts w:ascii="Times New Roman" w:hAnsi="Times New Roman"/>
                <w:color w:val="000000"/>
                <w:sz w:val="16"/>
                <w:szCs w:val="16"/>
              </w:rPr>
            </w:pPr>
            <w:del w:id="2118" w:author="Jeremy Groves" w:date="2023-01-30T18:38:00Z">
              <w:r w:rsidRPr="00F149A2" w:rsidDel="004B352C">
                <w:rPr>
                  <w:rFonts w:ascii="Times New Roman" w:hAnsi="Times New Roman"/>
                  <w:color w:val="000000"/>
                  <w:sz w:val="16"/>
                  <w:szCs w:val="16"/>
                </w:rPr>
                <w:delText>-0.0108 ^</w:delText>
              </w:r>
            </w:del>
          </w:p>
        </w:tc>
      </w:tr>
      <w:tr w:rsidR="00F149A2" w:rsidRPr="00F149A2" w:rsidDel="004B352C" w14:paraId="76B828AA" w14:textId="455CE9C5" w:rsidTr="00FF55CB">
        <w:trPr>
          <w:trHeight w:val="144"/>
          <w:del w:id="2119" w:author="Jeremy Groves" w:date="2023-01-30T18:38:00Z"/>
        </w:trPr>
        <w:tc>
          <w:tcPr>
            <w:tcW w:w="1890" w:type="dxa"/>
            <w:vMerge/>
            <w:tcBorders>
              <w:top w:val="nil"/>
              <w:left w:val="nil"/>
              <w:bottom w:val="single" w:sz="4" w:space="0" w:color="000000"/>
              <w:right w:val="nil"/>
            </w:tcBorders>
            <w:vAlign w:val="center"/>
            <w:hideMark/>
          </w:tcPr>
          <w:p w14:paraId="73B41007" w14:textId="1456D747" w:rsidR="00F149A2" w:rsidRPr="00F149A2" w:rsidDel="004B352C" w:rsidRDefault="00F149A2" w:rsidP="00FF55CB">
            <w:pPr>
              <w:rPr>
                <w:del w:id="2120"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5DD7DCAB" w14:textId="669F3BA9" w:rsidR="00F149A2" w:rsidRPr="00F149A2" w:rsidDel="004B352C" w:rsidRDefault="00F149A2" w:rsidP="00FF55CB">
            <w:pPr>
              <w:jc w:val="center"/>
              <w:rPr>
                <w:del w:id="2121" w:author="Jeremy Groves" w:date="2023-01-30T18:38:00Z"/>
                <w:rFonts w:ascii="Times New Roman" w:hAnsi="Times New Roman"/>
                <w:color w:val="000000"/>
                <w:sz w:val="16"/>
                <w:szCs w:val="16"/>
              </w:rPr>
            </w:pPr>
            <w:del w:id="2122" w:author="Jeremy Groves" w:date="2023-01-30T18:38:00Z">
              <w:r w:rsidRPr="00F149A2" w:rsidDel="004B352C">
                <w:rPr>
                  <w:rFonts w:ascii="Times New Roman" w:hAnsi="Times New Roman"/>
                  <w:color w:val="000000"/>
                  <w:sz w:val="16"/>
                  <w:szCs w:val="16"/>
                </w:rPr>
                <w:delText>(0.0053)</w:delText>
              </w:r>
            </w:del>
          </w:p>
        </w:tc>
        <w:tc>
          <w:tcPr>
            <w:tcW w:w="1660" w:type="dxa"/>
            <w:tcBorders>
              <w:top w:val="nil"/>
              <w:left w:val="nil"/>
              <w:bottom w:val="single" w:sz="4" w:space="0" w:color="auto"/>
              <w:right w:val="nil"/>
            </w:tcBorders>
            <w:shd w:val="clear" w:color="auto" w:fill="auto"/>
            <w:noWrap/>
            <w:vAlign w:val="bottom"/>
            <w:hideMark/>
          </w:tcPr>
          <w:p w14:paraId="3D397D57" w14:textId="4B83C0F5" w:rsidR="00F149A2" w:rsidRPr="00F149A2" w:rsidDel="004B352C" w:rsidRDefault="00F149A2" w:rsidP="00FF55CB">
            <w:pPr>
              <w:jc w:val="center"/>
              <w:rPr>
                <w:del w:id="2123" w:author="Jeremy Groves" w:date="2023-01-30T18:38:00Z"/>
                <w:rFonts w:ascii="Times New Roman" w:hAnsi="Times New Roman"/>
                <w:color w:val="000000"/>
                <w:sz w:val="16"/>
                <w:szCs w:val="16"/>
              </w:rPr>
            </w:pPr>
            <w:del w:id="2124" w:author="Jeremy Groves" w:date="2023-01-30T18:38:00Z">
              <w:r w:rsidRPr="00F149A2" w:rsidDel="004B352C">
                <w:rPr>
                  <w:rFonts w:ascii="Times New Roman" w:hAnsi="Times New Roman"/>
                  <w:color w:val="000000"/>
                  <w:sz w:val="16"/>
                  <w:szCs w:val="16"/>
                </w:rPr>
                <w:delText>(0.0062)</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618A37B0" w14:textId="268F6257" w:rsidR="00F149A2" w:rsidRPr="00F149A2" w:rsidDel="004B352C" w:rsidRDefault="00F149A2" w:rsidP="00FF55CB">
            <w:pPr>
              <w:jc w:val="center"/>
              <w:rPr>
                <w:del w:id="2125" w:author="Jeremy Groves" w:date="2023-01-30T18:38:00Z"/>
                <w:rFonts w:ascii="Times New Roman" w:hAnsi="Times New Roman"/>
                <w:color w:val="000000"/>
                <w:sz w:val="16"/>
                <w:szCs w:val="16"/>
              </w:rPr>
            </w:pPr>
            <w:del w:id="2126" w:author="Jeremy Groves" w:date="2023-01-30T18:38:00Z">
              <w:r w:rsidRPr="00F149A2" w:rsidDel="004B352C">
                <w:rPr>
                  <w:rFonts w:ascii="Times New Roman" w:hAnsi="Times New Roman"/>
                  <w:color w:val="000000"/>
                  <w:sz w:val="16"/>
                  <w:szCs w:val="16"/>
                </w:rPr>
                <w:delText>(0.0062)</w:delText>
              </w:r>
            </w:del>
          </w:p>
        </w:tc>
        <w:tc>
          <w:tcPr>
            <w:tcW w:w="1660" w:type="dxa"/>
            <w:tcBorders>
              <w:top w:val="nil"/>
              <w:left w:val="nil"/>
              <w:bottom w:val="single" w:sz="4" w:space="0" w:color="auto"/>
              <w:right w:val="nil"/>
            </w:tcBorders>
            <w:shd w:val="clear" w:color="auto" w:fill="auto"/>
            <w:noWrap/>
            <w:vAlign w:val="bottom"/>
            <w:hideMark/>
          </w:tcPr>
          <w:p w14:paraId="0E8746EA" w14:textId="0A143C60" w:rsidR="00F149A2" w:rsidRPr="00F149A2" w:rsidDel="004B352C" w:rsidRDefault="00F149A2" w:rsidP="00FF55CB">
            <w:pPr>
              <w:jc w:val="center"/>
              <w:rPr>
                <w:del w:id="2127" w:author="Jeremy Groves" w:date="2023-01-30T18:38:00Z"/>
                <w:rFonts w:ascii="Times New Roman" w:hAnsi="Times New Roman"/>
                <w:color w:val="000000"/>
                <w:sz w:val="16"/>
                <w:szCs w:val="16"/>
              </w:rPr>
            </w:pPr>
            <w:del w:id="2128" w:author="Jeremy Groves" w:date="2023-01-30T18:38:00Z">
              <w:r w:rsidRPr="00F149A2" w:rsidDel="004B352C">
                <w:rPr>
                  <w:rFonts w:ascii="Times New Roman" w:hAnsi="Times New Roman"/>
                  <w:color w:val="000000"/>
                  <w:sz w:val="16"/>
                  <w:szCs w:val="16"/>
                </w:rPr>
                <w:delText>(0.0062)</w:delText>
              </w:r>
            </w:del>
          </w:p>
        </w:tc>
      </w:tr>
      <w:tr w:rsidR="00F149A2" w:rsidRPr="00F149A2" w:rsidDel="004B352C" w14:paraId="0243397F" w14:textId="44D4AAA4" w:rsidTr="00FF55CB">
        <w:trPr>
          <w:trHeight w:val="144"/>
          <w:del w:id="2129"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11FD01AA" w14:textId="273FAAB7" w:rsidR="00F149A2" w:rsidRPr="00F149A2" w:rsidDel="004B352C" w:rsidRDefault="00F149A2" w:rsidP="00FF55CB">
            <w:pPr>
              <w:jc w:val="center"/>
              <w:rPr>
                <w:del w:id="2130" w:author="Jeremy Groves" w:date="2023-01-30T18:38:00Z"/>
                <w:rFonts w:ascii="Times New Roman" w:hAnsi="Times New Roman"/>
                <w:color w:val="000000"/>
                <w:sz w:val="16"/>
                <w:szCs w:val="16"/>
              </w:rPr>
            </w:pPr>
            <w:del w:id="2131" w:author="Jeremy Groves" w:date="2023-01-30T18:38:00Z">
              <w:r w:rsidRPr="00F149A2" w:rsidDel="004B352C">
                <w:rPr>
                  <w:rFonts w:ascii="Times New Roman" w:hAnsi="Times New Roman"/>
                  <w:color w:val="000000"/>
                  <w:sz w:val="16"/>
                  <w:szCs w:val="16"/>
                </w:rPr>
                <w:delText>HS</w:delText>
              </w:r>
            </w:del>
          </w:p>
        </w:tc>
        <w:tc>
          <w:tcPr>
            <w:tcW w:w="1660" w:type="dxa"/>
            <w:tcBorders>
              <w:top w:val="nil"/>
              <w:left w:val="single" w:sz="4" w:space="0" w:color="auto"/>
              <w:bottom w:val="nil"/>
              <w:right w:val="nil"/>
            </w:tcBorders>
            <w:shd w:val="clear" w:color="auto" w:fill="auto"/>
            <w:noWrap/>
            <w:vAlign w:val="bottom"/>
            <w:hideMark/>
          </w:tcPr>
          <w:p w14:paraId="32358CA2" w14:textId="18AE99B5" w:rsidR="00F149A2" w:rsidRPr="00F149A2" w:rsidDel="004B352C" w:rsidRDefault="00F149A2" w:rsidP="00FF55CB">
            <w:pPr>
              <w:jc w:val="center"/>
              <w:rPr>
                <w:del w:id="2132" w:author="Jeremy Groves" w:date="2023-01-30T18:38:00Z"/>
                <w:rFonts w:ascii="Times New Roman" w:hAnsi="Times New Roman"/>
                <w:color w:val="000000"/>
                <w:sz w:val="16"/>
                <w:szCs w:val="16"/>
              </w:rPr>
            </w:pPr>
            <w:del w:id="2133" w:author="Jeremy Groves" w:date="2023-01-30T18:38:00Z">
              <w:r w:rsidRPr="00F149A2" w:rsidDel="004B352C">
                <w:rPr>
                  <w:rFonts w:ascii="Times New Roman" w:hAnsi="Times New Roman"/>
                  <w:color w:val="000000"/>
                  <w:sz w:val="16"/>
                  <w:szCs w:val="16"/>
                </w:rPr>
                <w:delText>0.0658 **</w:delText>
              </w:r>
            </w:del>
          </w:p>
        </w:tc>
        <w:tc>
          <w:tcPr>
            <w:tcW w:w="1660" w:type="dxa"/>
            <w:tcBorders>
              <w:top w:val="nil"/>
              <w:left w:val="nil"/>
              <w:bottom w:val="nil"/>
              <w:right w:val="nil"/>
            </w:tcBorders>
            <w:shd w:val="clear" w:color="auto" w:fill="auto"/>
            <w:noWrap/>
            <w:vAlign w:val="bottom"/>
            <w:hideMark/>
          </w:tcPr>
          <w:p w14:paraId="4B60ED54" w14:textId="53969253" w:rsidR="00F149A2" w:rsidRPr="00F149A2" w:rsidDel="004B352C" w:rsidRDefault="00F149A2" w:rsidP="00FF55CB">
            <w:pPr>
              <w:jc w:val="center"/>
              <w:rPr>
                <w:del w:id="2134" w:author="Jeremy Groves" w:date="2023-01-30T18:38:00Z"/>
                <w:rFonts w:ascii="Times New Roman" w:hAnsi="Times New Roman"/>
                <w:color w:val="000000"/>
                <w:sz w:val="16"/>
                <w:szCs w:val="16"/>
              </w:rPr>
            </w:pPr>
            <w:del w:id="2135" w:author="Jeremy Groves" w:date="2023-01-30T18:38:00Z">
              <w:r w:rsidRPr="00F149A2" w:rsidDel="004B352C">
                <w:rPr>
                  <w:rFonts w:ascii="Times New Roman" w:hAnsi="Times New Roman"/>
                  <w:color w:val="000000"/>
                  <w:sz w:val="16"/>
                  <w:szCs w:val="16"/>
                </w:rPr>
                <w:delText>0.0869 **</w:delText>
              </w:r>
            </w:del>
          </w:p>
        </w:tc>
        <w:tc>
          <w:tcPr>
            <w:tcW w:w="1660" w:type="dxa"/>
            <w:tcBorders>
              <w:top w:val="nil"/>
              <w:left w:val="single" w:sz="4" w:space="0" w:color="auto"/>
              <w:bottom w:val="nil"/>
              <w:right w:val="nil"/>
            </w:tcBorders>
            <w:shd w:val="clear" w:color="auto" w:fill="auto"/>
            <w:noWrap/>
            <w:vAlign w:val="bottom"/>
            <w:hideMark/>
          </w:tcPr>
          <w:p w14:paraId="607D9E7C" w14:textId="6FA7ED02" w:rsidR="00F149A2" w:rsidRPr="00F149A2" w:rsidDel="004B352C" w:rsidRDefault="00F149A2" w:rsidP="00FF55CB">
            <w:pPr>
              <w:jc w:val="center"/>
              <w:rPr>
                <w:del w:id="2136" w:author="Jeremy Groves" w:date="2023-01-30T18:38:00Z"/>
                <w:rFonts w:ascii="Times New Roman" w:hAnsi="Times New Roman"/>
                <w:color w:val="000000"/>
                <w:sz w:val="16"/>
                <w:szCs w:val="16"/>
              </w:rPr>
            </w:pPr>
            <w:del w:id="2137" w:author="Jeremy Groves" w:date="2023-01-30T18:38:00Z">
              <w:r w:rsidRPr="00F149A2" w:rsidDel="004B352C">
                <w:rPr>
                  <w:rFonts w:ascii="Times New Roman" w:hAnsi="Times New Roman"/>
                  <w:color w:val="000000"/>
                  <w:sz w:val="16"/>
                  <w:szCs w:val="16"/>
                </w:rPr>
                <w:delText>0.0852 **</w:delText>
              </w:r>
            </w:del>
          </w:p>
        </w:tc>
        <w:tc>
          <w:tcPr>
            <w:tcW w:w="1660" w:type="dxa"/>
            <w:tcBorders>
              <w:top w:val="nil"/>
              <w:left w:val="nil"/>
              <w:bottom w:val="nil"/>
              <w:right w:val="nil"/>
            </w:tcBorders>
            <w:shd w:val="clear" w:color="auto" w:fill="auto"/>
            <w:noWrap/>
            <w:vAlign w:val="bottom"/>
            <w:hideMark/>
          </w:tcPr>
          <w:p w14:paraId="4E35D543" w14:textId="5EE2FB6F" w:rsidR="00F149A2" w:rsidRPr="00F149A2" w:rsidDel="004B352C" w:rsidRDefault="00F149A2" w:rsidP="00FF55CB">
            <w:pPr>
              <w:jc w:val="center"/>
              <w:rPr>
                <w:del w:id="2138" w:author="Jeremy Groves" w:date="2023-01-30T18:38:00Z"/>
                <w:rFonts w:ascii="Times New Roman" w:hAnsi="Times New Roman"/>
                <w:color w:val="000000"/>
                <w:sz w:val="16"/>
                <w:szCs w:val="16"/>
              </w:rPr>
            </w:pPr>
            <w:del w:id="2139" w:author="Jeremy Groves" w:date="2023-01-30T18:38:00Z">
              <w:r w:rsidRPr="00F149A2" w:rsidDel="004B352C">
                <w:rPr>
                  <w:rFonts w:ascii="Times New Roman" w:hAnsi="Times New Roman"/>
                  <w:color w:val="000000"/>
                  <w:sz w:val="16"/>
                  <w:szCs w:val="16"/>
                </w:rPr>
                <w:delText>0.0963 ***</w:delText>
              </w:r>
            </w:del>
          </w:p>
        </w:tc>
      </w:tr>
      <w:tr w:rsidR="00F149A2" w:rsidRPr="00F149A2" w:rsidDel="004B352C" w14:paraId="195F3FE5" w14:textId="0ADEEE06" w:rsidTr="00FF55CB">
        <w:trPr>
          <w:trHeight w:val="144"/>
          <w:del w:id="2140" w:author="Jeremy Groves" w:date="2023-01-30T18:38:00Z"/>
        </w:trPr>
        <w:tc>
          <w:tcPr>
            <w:tcW w:w="1890" w:type="dxa"/>
            <w:vMerge/>
            <w:tcBorders>
              <w:top w:val="nil"/>
              <w:left w:val="nil"/>
              <w:bottom w:val="single" w:sz="4" w:space="0" w:color="000000"/>
              <w:right w:val="nil"/>
            </w:tcBorders>
            <w:vAlign w:val="center"/>
            <w:hideMark/>
          </w:tcPr>
          <w:p w14:paraId="68015B8E" w14:textId="2DA31CD6" w:rsidR="00F149A2" w:rsidRPr="00F149A2" w:rsidDel="004B352C" w:rsidRDefault="00F149A2" w:rsidP="00FF55CB">
            <w:pPr>
              <w:rPr>
                <w:del w:id="2141"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17224D0D" w14:textId="48953200" w:rsidR="00F149A2" w:rsidRPr="00F149A2" w:rsidDel="004B352C" w:rsidRDefault="00F149A2" w:rsidP="00FF55CB">
            <w:pPr>
              <w:jc w:val="center"/>
              <w:rPr>
                <w:del w:id="2142" w:author="Jeremy Groves" w:date="2023-01-30T18:38:00Z"/>
                <w:rFonts w:ascii="Times New Roman" w:hAnsi="Times New Roman"/>
                <w:color w:val="000000"/>
                <w:sz w:val="16"/>
                <w:szCs w:val="16"/>
              </w:rPr>
            </w:pPr>
            <w:del w:id="2143" w:author="Jeremy Groves" w:date="2023-01-30T18:38:00Z">
              <w:r w:rsidRPr="00F149A2" w:rsidDel="004B352C">
                <w:rPr>
                  <w:rFonts w:ascii="Times New Roman" w:hAnsi="Times New Roman"/>
                  <w:color w:val="000000"/>
                  <w:sz w:val="16"/>
                  <w:szCs w:val="16"/>
                </w:rPr>
                <w:delText>(0.0228)</w:delText>
              </w:r>
            </w:del>
          </w:p>
        </w:tc>
        <w:tc>
          <w:tcPr>
            <w:tcW w:w="1660" w:type="dxa"/>
            <w:tcBorders>
              <w:top w:val="nil"/>
              <w:left w:val="nil"/>
              <w:bottom w:val="single" w:sz="4" w:space="0" w:color="auto"/>
              <w:right w:val="nil"/>
            </w:tcBorders>
            <w:shd w:val="clear" w:color="auto" w:fill="auto"/>
            <w:noWrap/>
            <w:vAlign w:val="bottom"/>
            <w:hideMark/>
          </w:tcPr>
          <w:p w14:paraId="19F2BCDF" w14:textId="49B16E8B" w:rsidR="00F149A2" w:rsidRPr="00F149A2" w:rsidDel="004B352C" w:rsidRDefault="00F149A2" w:rsidP="00FF55CB">
            <w:pPr>
              <w:jc w:val="center"/>
              <w:rPr>
                <w:del w:id="2144" w:author="Jeremy Groves" w:date="2023-01-30T18:38:00Z"/>
                <w:rFonts w:ascii="Times New Roman" w:hAnsi="Times New Roman"/>
                <w:color w:val="000000"/>
                <w:sz w:val="16"/>
                <w:szCs w:val="16"/>
              </w:rPr>
            </w:pPr>
            <w:del w:id="2145" w:author="Jeremy Groves" w:date="2023-01-30T18:38:00Z">
              <w:r w:rsidRPr="00F149A2" w:rsidDel="004B352C">
                <w:rPr>
                  <w:rFonts w:ascii="Times New Roman" w:hAnsi="Times New Roman"/>
                  <w:color w:val="000000"/>
                  <w:sz w:val="16"/>
                  <w:szCs w:val="16"/>
                </w:rPr>
                <w:delText>(0.0285)</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104485FD" w14:textId="61C67363" w:rsidR="00F149A2" w:rsidRPr="00F149A2" w:rsidDel="004B352C" w:rsidRDefault="00F149A2" w:rsidP="00FF55CB">
            <w:pPr>
              <w:jc w:val="center"/>
              <w:rPr>
                <w:del w:id="2146" w:author="Jeremy Groves" w:date="2023-01-30T18:38:00Z"/>
                <w:rFonts w:ascii="Times New Roman" w:hAnsi="Times New Roman"/>
                <w:color w:val="000000"/>
                <w:sz w:val="16"/>
                <w:szCs w:val="16"/>
              </w:rPr>
            </w:pPr>
            <w:del w:id="2147" w:author="Jeremy Groves" w:date="2023-01-30T18:38:00Z">
              <w:r w:rsidRPr="00F149A2" w:rsidDel="004B352C">
                <w:rPr>
                  <w:rFonts w:ascii="Times New Roman" w:hAnsi="Times New Roman"/>
                  <w:color w:val="000000"/>
                  <w:sz w:val="16"/>
                  <w:szCs w:val="16"/>
                </w:rPr>
                <w:delText>(0.0283)</w:delText>
              </w:r>
            </w:del>
          </w:p>
        </w:tc>
        <w:tc>
          <w:tcPr>
            <w:tcW w:w="1660" w:type="dxa"/>
            <w:tcBorders>
              <w:top w:val="nil"/>
              <w:left w:val="nil"/>
              <w:bottom w:val="single" w:sz="4" w:space="0" w:color="auto"/>
              <w:right w:val="nil"/>
            </w:tcBorders>
            <w:shd w:val="clear" w:color="auto" w:fill="auto"/>
            <w:noWrap/>
            <w:vAlign w:val="bottom"/>
            <w:hideMark/>
          </w:tcPr>
          <w:p w14:paraId="2FD4FF9F" w14:textId="28E240DC" w:rsidR="00F149A2" w:rsidRPr="00F149A2" w:rsidDel="004B352C" w:rsidRDefault="00F149A2" w:rsidP="00FF55CB">
            <w:pPr>
              <w:jc w:val="center"/>
              <w:rPr>
                <w:del w:id="2148" w:author="Jeremy Groves" w:date="2023-01-30T18:38:00Z"/>
                <w:rFonts w:ascii="Times New Roman" w:hAnsi="Times New Roman"/>
                <w:color w:val="000000"/>
                <w:sz w:val="16"/>
                <w:szCs w:val="16"/>
              </w:rPr>
            </w:pPr>
            <w:del w:id="2149" w:author="Jeremy Groves" w:date="2023-01-30T18:38:00Z">
              <w:r w:rsidRPr="00F149A2" w:rsidDel="004B352C">
                <w:rPr>
                  <w:rFonts w:ascii="Times New Roman" w:hAnsi="Times New Roman"/>
                  <w:color w:val="000000"/>
                  <w:sz w:val="16"/>
                  <w:szCs w:val="16"/>
                </w:rPr>
                <w:delText>(0.0282)</w:delText>
              </w:r>
            </w:del>
          </w:p>
        </w:tc>
      </w:tr>
      <w:tr w:rsidR="00F149A2" w:rsidRPr="00F149A2" w:rsidDel="004B352C" w14:paraId="7F26453E" w14:textId="3517183F" w:rsidTr="00FF55CB">
        <w:trPr>
          <w:trHeight w:val="144"/>
          <w:del w:id="2150"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7622F274" w14:textId="25602823" w:rsidR="00F149A2" w:rsidRPr="00F149A2" w:rsidDel="004B352C" w:rsidRDefault="00F149A2" w:rsidP="00FF55CB">
            <w:pPr>
              <w:jc w:val="center"/>
              <w:rPr>
                <w:del w:id="2151" w:author="Jeremy Groves" w:date="2023-01-30T18:38:00Z"/>
                <w:rFonts w:ascii="Times New Roman" w:hAnsi="Times New Roman"/>
                <w:color w:val="000000"/>
                <w:sz w:val="16"/>
                <w:szCs w:val="16"/>
              </w:rPr>
            </w:pPr>
            <w:del w:id="2152" w:author="Jeremy Groves" w:date="2023-01-30T18:38:00Z">
              <w:r w:rsidRPr="00F149A2" w:rsidDel="004B352C">
                <w:rPr>
                  <w:rFonts w:ascii="Times New Roman" w:hAnsi="Times New Roman"/>
                  <w:color w:val="000000"/>
                  <w:sz w:val="16"/>
                  <w:szCs w:val="16"/>
                </w:rPr>
                <w:delText>SomeCol</w:delText>
              </w:r>
            </w:del>
          </w:p>
        </w:tc>
        <w:tc>
          <w:tcPr>
            <w:tcW w:w="1660" w:type="dxa"/>
            <w:tcBorders>
              <w:top w:val="nil"/>
              <w:left w:val="single" w:sz="4" w:space="0" w:color="auto"/>
              <w:bottom w:val="nil"/>
              <w:right w:val="nil"/>
            </w:tcBorders>
            <w:shd w:val="clear" w:color="auto" w:fill="auto"/>
            <w:noWrap/>
            <w:vAlign w:val="bottom"/>
            <w:hideMark/>
          </w:tcPr>
          <w:p w14:paraId="35BC4A2C" w14:textId="48C5F8E3" w:rsidR="00F149A2" w:rsidRPr="00F149A2" w:rsidDel="004B352C" w:rsidRDefault="00F149A2" w:rsidP="00FF55CB">
            <w:pPr>
              <w:jc w:val="center"/>
              <w:rPr>
                <w:del w:id="2153" w:author="Jeremy Groves" w:date="2023-01-30T18:38:00Z"/>
                <w:rFonts w:ascii="Times New Roman" w:hAnsi="Times New Roman"/>
                <w:color w:val="000000"/>
                <w:sz w:val="16"/>
                <w:szCs w:val="16"/>
              </w:rPr>
            </w:pPr>
            <w:del w:id="2154" w:author="Jeremy Groves" w:date="2023-01-30T18:38:00Z">
              <w:r w:rsidRPr="00F149A2" w:rsidDel="004B352C">
                <w:rPr>
                  <w:rFonts w:ascii="Times New Roman" w:hAnsi="Times New Roman"/>
                  <w:color w:val="000000"/>
                  <w:sz w:val="16"/>
                  <w:szCs w:val="16"/>
                </w:rPr>
                <w:delText>0.169 ***</w:delText>
              </w:r>
            </w:del>
          </w:p>
        </w:tc>
        <w:tc>
          <w:tcPr>
            <w:tcW w:w="1660" w:type="dxa"/>
            <w:tcBorders>
              <w:top w:val="nil"/>
              <w:left w:val="nil"/>
              <w:bottom w:val="nil"/>
              <w:right w:val="nil"/>
            </w:tcBorders>
            <w:shd w:val="clear" w:color="auto" w:fill="auto"/>
            <w:noWrap/>
            <w:vAlign w:val="bottom"/>
            <w:hideMark/>
          </w:tcPr>
          <w:p w14:paraId="1376418B" w14:textId="42B4EA5B" w:rsidR="00F149A2" w:rsidRPr="00F149A2" w:rsidDel="004B352C" w:rsidRDefault="00F149A2" w:rsidP="00FF55CB">
            <w:pPr>
              <w:jc w:val="center"/>
              <w:rPr>
                <w:del w:id="2155" w:author="Jeremy Groves" w:date="2023-01-30T18:38:00Z"/>
                <w:rFonts w:ascii="Times New Roman" w:hAnsi="Times New Roman"/>
                <w:color w:val="000000"/>
                <w:sz w:val="16"/>
                <w:szCs w:val="16"/>
              </w:rPr>
            </w:pPr>
            <w:del w:id="2156" w:author="Jeremy Groves" w:date="2023-01-30T18:38:00Z">
              <w:r w:rsidRPr="00F149A2" w:rsidDel="004B352C">
                <w:rPr>
                  <w:rFonts w:ascii="Times New Roman" w:hAnsi="Times New Roman"/>
                  <w:color w:val="000000"/>
                  <w:sz w:val="16"/>
                  <w:szCs w:val="16"/>
                </w:rPr>
                <w:delText>0.1986 ***</w:delText>
              </w:r>
            </w:del>
          </w:p>
        </w:tc>
        <w:tc>
          <w:tcPr>
            <w:tcW w:w="1660" w:type="dxa"/>
            <w:tcBorders>
              <w:top w:val="nil"/>
              <w:left w:val="single" w:sz="4" w:space="0" w:color="auto"/>
              <w:bottom w:val="nil"/>
              <w:right w:val="nil"/>
            </w:tcBorders>
            <w:shd w:val="clear" w:color="auto" w:fill="auto"/>
            <w:noWrap/>
            <w:vAlign w:val="bottom"/>
            <w:hideMark/>
          </w:tcPr>
          <w:p w14:paraId="3ABD36E1" w14:textId="66A2AAA4" w:rsidR="00F149A2" w:rsidRPr="00F149A2" w:rsidDel="004B352C" w:rsidRDefault="00F149A2" w:rsidP="00FF55CB">
            <w:pPr>
              <w:jc w:val="center"/>
              <w:rPr>
                <w:del w:id="2157" w:author="Jeremy Groves" w:date="2023-01-30T18:38:00Z"/>
                <w:rFonts w:ascii="Times New Roman" w:hAnsi="Times New Roman"/>
                <w:color w:val="000000"/>
                <w:sz w:val="16"/>
                <w:szCs w:val="16"/>
              </w:rPr>
            </w:pPr>
            <w:del w:id="2158" w:author="Jeremy Groves" w:date="2023-01-30T18:38:00Z">
              <w:r w:rsidRPr="00F149A2" w:rsidDel="004B352C">
                <w:rPr>
                  <w:rFonts w:ascii="Times New Roman" w:hAnsi="Times New Roman"/>
                  <w:color w:val="000000"/>
                  <w:sz w:val="16"/>
                  <w:szCs w:val="16"/>
                </w:rPr>
                <w:delText>0.2018 ***</w:delText>
              </w:r>
            </w:del>
          </w:p>
        </w:tc>
        <w:tc>
          <w:tcPr>
            <w:tcW w:w="1660" w:type="dxa"/>
            <w:tcBorders>
              <w:top w:val="nil"/>
              <w:left w:val="nil"/>
              <w:bottom w:val="nil"/>
              <w:right w:val="nil"/>
            </w:tcBorders>
            <w:shd w:val="clear" w:color="auto" w:fill="auto"/>
            <w:noWrap/>
            <w:vAlign w:val="bottom"/>
            <w:hideMark/>
          </w:tcPr>
          <w:p w14:paraId="07EF3739" w14:textId="0D7DFB1C" w:rsidR="00F149A2" w:rsidRPr="00F149A2" w:rsidDel="004B352C" w:rsidRDefault="00F149A2" w:rsidP="00FF55CB">
            <w:pPr>
              <w:jc w:val="center"/>
              <w:rPr>
                <w:del w:id="2159" w:author="Jeremy Groves" w:date="2023-01-30T18:38:00Z"/>
                <w:rFonts w:ascii="Times New Roman" w:hAnsi="Times New Roman"/>
                <w:color w:val="000000"/>
                <w:sz w:val="16"/>
                <w:szCs w:val="16"/>
              </w:rPr>
            </w:pPr>
            <w:del w:id="2160" w:author="Jeremy Groves" w:date="2023-01-30T18:38:00Z">
              <w:r w:rsidRPr="00F149A2" w:rsidDel="004B352C">
                <w:rPr>
                  <w:rFonts w:ascii="Times New Roman" w:hAnsi="Times New Roman"/>
                  <w:color w:val="000000"/>
                  <w:sz w:val="16"/>
                  <w:szCs w:val="16"/>
                </w:rPr>
                <w:delText>0.2113 ***</w:delText>
              </w:r>
            </w:del>
          </w:p>
        </w:tc>
      </w:tr>
      <w:tr w:rsidR="00F149A2" w:rsidRPr="00F149A2" w:rsidDel="004B352C" w14:paraId="4069CE46" w14:textId="5F26B3F4" w:rsidTr="00FF55CB">
        <w:trPr>
          <w:trHeight w:val="144"/>
          <w:del w:id="2161" w:author="Jeremy Groves" w:date="2023-01-30T18:38:00Z"/>
        </w:trPr>
        <w:tc>
          <w:tcPr>
            <w:tcW w:w="1890" w:type="dxa"/>
            <w:vMerge/>
            <w:tcBorders>
              <w:top w:val="nil"/>
              <w:left w:val="nil"/>
              <w:bottom w:val="single" w:sz="4" w:space="0" w:color="000000"/>
              <w:right w:val="nil"/>
            </w:tcBorders>
            <w:vAlign w:val="center"/>
            <w:hideMark/>
          </w:tcPr>
          <w:p w14:paraId="7A3B5CEC" w14:textId="5209EFC5" w:rsidR="00F149A2" w:rsidRPr="00F149A2" w:rsidDel="004B352C" w:rsidRDefault="00F149A2" w:rsidP="00FF55CB">
            <w:pPr>
              <w:rPr>
                <w:del w:id="2162"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5268BE3F" w14:textId="52E35C93" w:rsidR="00F149A2" w:rsidRPr="00F149A2" w:rsidDel="004B352C" w:rsidRDefault="00F149A2" w:rsidP="00FF55CB">
            <w:pPr>
              <w:jc w:val="center"/>
              <w:rPr>
                <w:del w:id="2163" w:author="Jeremy Groves" w:date="2023-01-30T18:38:00Z"/>
                <w:rFonts w:ascii="Times New Roman" w:hAnsi="Times New Roman"/>
                <w:color w:val="000000"/>
                <w:sz w:val="16"/>
                <w:szCs w:val="16"/>
              </w:rPr>
            </w:pPr>
            <w:del w:id="2164" w:author="Jeremy Groves" w:date="2023-01-30T18:38:00Z">
              <w:r w:rsidRPr="00F149A2" w:rsidDel="004B352C">
                <w:rPr>
                  <w:rFonts w:ascii="Times New Roman" w:hAnsi="Times New Roman"/>
                  <w:color w:val="000000"/>
                  <w:sz w:val="16"/>
                  <w:szCs w:val="16"/>
                </w:rPr>
                <w:delText>(0.0248)</w:delText>
              </w:r>
            </w:del>
          </w:p>
        </w:tc>
        <w:tc>
          <w:tcPr>
            <w:tcW w:w="1660" w:type="dxa"/>
            <w:tcBorders>
              <w:top w:val="nil"/>
              <w:left w:val="nil"/>
              <w:bottom w:val="single" w:sz="4" w:space="0" w:color="auto"/>
              <w:right w:val="nil"/>
            </w:tcBorders>
            <w:shd w:val="clear" w:color="auto" w:fill="auto"/>
            <w:noWrap/>
            <w:vAlign w:val="bottom"/>
            <w:hideMark/>
          </w:tcPr>
          <w:p w14:paraId="1757621D" w14:textId="38E48632" w:rsidR="00F149A2" w:rsidRPr="00F149A2" w:rsidDel="004B352C" w:rsidRDefault="00F149A2" w:rsidP="00FF55CB">
            <w:pPr>
              <w:jc w:val="center"/>
              <w:rPr>
                <w:del w:id="2165" w:author="Jeremy Groves" w:date="2023-01-30T18:38:00Z"/>
                <w:rFonts w:ascii="Times New Roman" w:hAnsi="Times New Roman"/>
                <w:color w:val="000000"/>
                <w:sz w:val="16"/>
                <w:szCs w:val="16"/>
              </w:rPr>
            </w:pPr>
            <w:del w:id="2166" w:author="Jeremy Groves" w:date="2023-01-30T18:38:00Z">
              <w:r w:rsidRPr="00F149A2" w:rsidDel="004B352C">
                <w:rPr>
                  <w:rFonts w:ascii="Times New Roman" w:hAnsi="Times New Roman"/>
                  <w:color w:val="000000"/>
                  <w:sz w:val="16"/>
                  <w:szCs w:val="16"/>
                </w:rPr>
                <w:delText>(0.0314)</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0E5BA33E" w14:textId="502A4513" w:rsidR="00F149A2" w:rsidRPr="00F149A2" w:rsidDel="004B352C" w:rsidRDefault="00F149A2" w:rsidP="00FF55CB">
            <w:pPr>
              <w:jc w:val="center"/>
              <w:rPr>
                <w:del w:id="2167" w:author="Jeremy Groves" w:date="2023-01-30T18:38:00Z"/>
                <w:rFonts w:ascii="Times New Roman" w:hAnsi="Times New Roman"/>
                <w:color w:val="000000"/>
                <w:sz w:val="16"/>
                <w:szCs w:val="16"/>
              </w:rPr>
            </w:pPr>
            <w:del w:id="2168" w:author="Jeremy Groves" w:date="2023-01-30T18:38:00Z">
              <w:r w:rsidRPr="00F149A2" w:rsidDel="004B352C">
                <w:rPr>
                  <w:rFonts w:ascii="Times New Roman" w:hAnsi="Times New Roman"/>
                  <w:color w:val="000000"/>
                  <w:sz w:val="16"/>
                  <w:szCs w:val="16"/>
                </w:rPr>
                <w:delText>(0.0311)</w:delText>
              </w:r>
            </w:del>
          </w:p>
        </w:tc>
        <w:tc>
          <w:tcPr>
            <w:tcW w:w="1660" w:type="dxa"/>
            <w:tcBorders>
              <w:top w:val="nil"/>
              <w:left w:val="nil"/>
              <w:bottom w:val="single" w:sz="4" w:space="0" w:color="auto"/>
              <w:right w:val="nil"/>
            </w:tcBorders>
            <w:shd w:val="clear" w:color="auto" w:fill="auto"/>
            <w:noWrap/>
            <w:vAlign w:val="bottom"/>
            <w:hideMark/>
          </w:tcPr>
          <w:p w14:paraId="6C92378B" w14:textId="6416F0F4" w:rsidR="00F149A2" w:rsidRPr="00F149A2" w:rsidDel="004B352C" w:rsidRDefault="00F149A2" w:rsidP="00FF55CB">
            <w:pPr>
              <w:jc w:val="center"/>
              <w:rPr>
                <w:del w:id="2169" w:author="Jeremy Groves" w:date="2023-01-30T18:38:00Z"/>
                <w:rFonts w:ascii="Times New Roman" w:hAnsi="Times New Roman"/>
                <w:color w:val="000000"/>
                <w:sz w:val="16"/>
                <w:szCs w:val="16"/>
              </w:rPr>
            </w:pPr>
            <w:del w:id="2170" w:author="Jeremy Groves" w:date="2023-01-30T18:38:00Z">
              <w:r w:rsidRPr="00F149A2" w:rsidDel="004B352C">
                <w:rPr>
                  <w:rFonts w:ascii="Times New Roman" w:hAnsi="Times New Roman"/>
                  <w:color w:val="000000"/>
                  <w:sz w:val="16"/>
                  <w:szCs w:val="16"/>
                </w:rPr>
                <w:delText>(0.031)</w:delText>
              </w:r>
            </w:del>
          </w:p>
        </w:tc>
      </w:tr>
      <w:tr w:rsidR="00F149A2" w:rsidRPr="00F149A2" w:rsidDel="004B352C" w14:paraId="585E7DCA" w14:textId="0897C3CA" w:rsidTr="00FF55CB">
        <w:trPr>
          <w:trHeight w:val="144"/>
          <w:del w:id="2171"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361B3A28" w14:textId="2B32157D" w:rsidR="00F149A2" w:rsidRPr="00F149A2" w:rsidDel="004B352C" w:rsidRDefault="00F149A2" w:rsidP="00FF55CB">
            <w:pPr>
              <w:jc w:val="center"/>
              <w:rPr>
                <w:del w:id="2172" w:author="Jeremy Groves" w:date="2023-01-30T18:38:00Z"/>
                <w:rFonts w:ascii="Times New Roman" w:hAnsi="Times New Roman"/>
                <w:color w:val="000000"/>
                <w:sz w:val="16"/>
                <w:szCs w:val="16"/>
              </w:rPr>
            </w:pPr>
            <w:del w:id="2173" w:author="Jeremy Groves" w:date="2023-01-30T18:38:00Z">
              <w:r w:rsidRPr="00F149A2" w:rsidDel="004B352C">
                <w:rPr>
                  <w:rFonts w:ascii="Times New Roman" w:hAnsi="Times New Roman"/>
                  <w:color w:val="000000"/>
                  <w:sz w:val="16"/>
                  <w:szCs w:val="16"/>
                </w:rPr>
                <w:delText>CollegeGrad</w:delText>
              </w:r>
            </w:del>
          </w:p>
        </w:tc>
        <w:tc>
          <w:tcPr>
            <w:tcW w:w="1660" w:type="dxa"/>
            <w:tcBorders>
              <w:top w:val="nil"/>
              <w:left w:val="single" w:sz="4" w:space="0" w:color="auto"/>
              <w:bottom w:val="nil"/>
              <w:right w:val="nil"/>
            </w:tcBorders>
            <w:shd w:val="clear" w:color="auto" w:fill="auto"/>
            <w:noWrap/>
            <w:vAlign w:val="bottom"/>
            <w:hideMark/>
          </w:tcPr>
          <w:p w14:paraId="4D92EB7E" w14:textId="321FA257" w:rsidR="00F149A2" w:rsidRPr="00F149A2" w:rsidDel="004B352C" w:rsidRDefault="00F149A2" w:rsidP="00FF55CB">
            <w:pPr>
              <w:jc w:val="center"/>
              <w:rPr>
                <w:del w:id="2174" w:author="Jeremy Groves" w:date="2023-01-30T18:38:00Z"/>
                <w:rFonts w:ascii="Times New Roman" w:hAnsi="Times New Roman"/>
                <w:color w:val="000000"/>
                <w:sz w:val="16"/>
                <w:szCs w:val="16"/>
              </w:rPr>
            </w:pPr>
            <w:del w:id="2175" w:author="Jeremy Groves" w:date="2023-01-30T18:38:00Z">
              <w:r w:rsidRPr="00F149A2" w:rsidDel="004B352C">
                <w:rPr>
                  <w:rFonts w:ascii="Times New Roman" w:hAnsi="Times New Roman"/>
                  <w:color w:val="000000"/>
                  <w:sz w:val="16"/>
                  <w:szCs w:val="16"/>
                </w:rPr>
                <w:delText>0.1119 **</w:delText>
              </w:r>
            </w:del>
          </w:p>
        </w:tc>
        <w:tc>
          <w:tcPr>
            <w:tcW w:w="1660" w:type="dxa"/>
            <w:tcBorders>
              <w:top w:val="nil"/>
              <w:left w:val="nil"/>
              <w:bottom w:val="nil"/>
              <w:right w:val="nil"/>
            </w:tcBorders>
            <w:shd w:val="clear" w:color="auto" w:fill="auto"/>
            <w:noWrap/>
            <w:vAlign w:val="bottom"/>
            <w:hideMark/>
          </w:tcPr>
          <w:p w14:paraId="18612E3F" w14:textId="5D48DFDD" w:rsidR="00F149A2" w:rsidRPr="00F149A2" w:rsidDel="004B352C" w:rsidRDefault="00F149A2" w:rsidP="00FF55CB">
            <w:pPr>
              <w:jc w:val="center"/>
              <w:rPr>
                <w:del w:id="2176" w:author="Jeremy Groves" w:date="2023-01-30T18:38:00Z"/>
                <w:rFonts w:ascii="Times New Roman" w:hAnsi="Times New Roman"/>
                <w:color w:val="000000"/>
                <w:sz w:val="16"/>
                <w:szCs w:val="16"/>
              </w:rPr>
            </w:pPr>
            <w:del w:id="2177" w:author="Jeremy Groves" w:date="2023-01-30T18:38:00Z">
              <w:r w:rsidRPr="00F149A2" w:rsidDel="004B352C">
                <w:rPr>
                  <w:rFonts w:ascii="Times New Roman" w:hAnsi="Times New Roman"/>
                  <w:color w:val="000000"/>
                  <w:sz w:val="16"/>
                  <w:szCs w:val="16"/>
                </w:rPr>
                <w:delText>0.1106 *</w:delText>
              </w:r>
            </w:del>
          </w:p>
        </w:tc>
        <w:tc>
          <w:tcPr>
            <w:tcW w:w="1660" w:type="dxa"/>
            <w:tcBorders>
              <w:top w:val="nil"/>
              <w:left w:val="single" w:sz="4" w:space="0" w:color="auto"/>
              <w:bottom w:val="nil"/>
              <w:right w:val="nil"/>
            </w:tcBorders>
            <w:shd w:val="clear" w:color="auto" w:fill="auto"/>
            <w:noWrap/>
            <w:vAlign w:val="bottom"/>
            <w:hideMark/>
          </w:tcPr>
          <w:p w14:paraId="6337E8D2" w14:textId="39F8DD18" w:rsidR="00F149A2" w:rsidRPr="00F149A2" w:rsidDel="004B352C" w:rsidRDefault="00F149A2" w:rsidP="00FF55CB">
            <w:pPr>
              <w:jc w:val="center"/>
              <w:rPr>
                <w:del w:id="2178" w:author="Jeremy Groves" w:date="2023-01-30T18:38:00Z"/>
                <w:rFonts w:ascii="Times New Roman" w:hAnsi="Times New Roman"/>
                <w:color w:val="000000"/>
                <w:sz w:val="16"/>
                <w:szCs w:val="16"/>
              </w:rPr>
            </w:pPr>
            <w:del w:id="2179" w:author="Jeremy Groves" w:date="2023-01-30T18:38:00Z">
              <w:r w:rsidRPr="00F149A2" w:rsidDel="004B352C">
                <w:rPr>
                  <w:rFonts w:ascii="Times New Roman" w:hAnsi="Times New Roman"/>
                  <w:color w:val="000000"/>
                  <w:sz w:val="16"/>
                  <w:szCs w:val="16"/>
                </w:rPr>
                <w:delText>0.1123 *</w:delText>
              </w:r>
            </w:del>
          </w:p>
        </w:tc>
        <w:tc>
          <w:tcPr>
            <w:tcW w:w="1660" w:type="dxa"/>
            <w:tcBorders>
              <w:top w:val="nil"/>
              <w:left w:val="nil"/>
              <w:bottom w:val="nil"/>
              <w:right w:val="nil"/>
            </w:tcBorders>
            <w:shd w:val="clear" w:color="auto" w:fill="auto"/>
            <w:noWrap/>
            <w:vAlign w:val="bottom"/>
            <w:hideMark/>
          </w:tcPr>
          <w:p w14:paraId="72EBBA7F" w14:textId="01432965" w:rsidR="00F149A2" w:rsidRPr="00F149A2" w:rsidDel="004B352C" w:rsidRDefault="00F149A2" w:rsidP="00FF55CB">
            <w:pPr>
              <w:jc w:val="center"/>
              <w:rPr>
                <w:del w:id="2180" w:author="Jeremy Groves" w:date="2023-01-30T18:38:00Z"/>
                <w:rFonts w:ascii="Times New Roman" w:hAnsi="Times New Roman"/>
                <w:color w:val="000000"/>
                <w:sz w:val="16"/>
                <w:szCs w:val="16"/>
              </w:rPr>
            </w:pPr>
            <w:del w:id="2181" w:author="Jeremy Groves" w:date="2023-01-30T18:38:00Z">
              <w:r w:rsidRPr="00F149A2" w:rsidDel="004B352C">
                <w:rPr>
                  <w:rFonts w:ascii="Times New Roman" w:hAnsi="Times New Roman"/>
                  <w:color w:val="000000"/>
                  <w:sz w:val="16"/>
                  <w:szCs w:val="16"/>
                </w:rPr>
                <w:delText>0.1413 **</w:delText>
              </w:r>
            </w:del>
          </w:p>
        </w:tc>
      </w:tr>
      <w:tr w:rsidR="00F149A2" w:rsidRPr="00F149A2" w:rsidDel="004B352C" w14:paraId="109455B6" w14:textId="1A50AF8F" w:rsidTr="00FF55CB">
        <w:trPr>
          <w:trHeight w:val="144"/>
          <w:del w:id="2182" w:author="Jeremy Groves" w:date="2023-01-30T18:38:00Z"/>
        </w:trPr>
        <w:tc>
          <w:tcPr>
            <w:tcW w:w="1890" w:type="dxa"/>
            <w:vMerge/>
            <w:tcBorders>
              <w:top w:val="nil"/>
              <w:left w:val="nil"/>
              <w:bottom w:val="single" w:sz="4" w:space="0" w:color="000000"/>
              <w:right w:val="nil"/>
            </w:tcBorders>
            <w:vAlign w:val="center"/>
            <w:hideMark/>
          </w:tcPr>
          <w:p w14:paraId="3C0C9EB3" w14:textId="413EC36C" w:rsidR="00F149A2" w:rsidRPr="00F149A2" w:rsidDel="004B352C" w:rsidRDefault="00F149A2" w:rsidP="00FF55CB">
            <w:pPr>
              <w:rPr>
                <w:del w:id="2183"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4B311D95" w14:textId="50CFBEDE" w:rsidR="00F149A2" w:rsidRPr="00F149A2" w:rsidDel="004B352C" w:rsidRDefault="00F149A2" w:rsidP="00FF55CB">
            <w:pPr>
              <w:jc w:val="center"/>
              <w:rPr>
                <w:del w:id="2184" w:author="Jeremy Groves" w:date="2023-01-30T18:38:00Z"/>
                <w:rFonts w:ascii="Times New Roman" w:hAnsi="Times New Roman"/>
                <w:color w:val="000000"/>
                <w:sz w:val="16"/>
                <w:szCs w:val="16"/>
              </w:rPr>
            </w:pPr>
            <w:del w:id="2185" w:author="Jeremy Groves" w:date="2023-01-30T18:38:00Z">
              <w:r w:rsidRPr="00F149A2" w:rsidDel="004B352C">
                <w:rPr>
                  <w:rFonts w:ascii="Times New Roman" w:hAnsi="Times New Roman"/>
                  <w:color w:val="000000"/>
                  <w:sz w:val="16"/>
                  <w:szCs w:val="16"/>
                </w:rPr>
                <w:delText>(0.0384)</w:delText>
              </w:r>
            </w:del>
          </w:p>
        </w:tc>
        <w:tc>
          <w:tcPr>
            <w:tcW w:w="1660" w:type="dxa"/>
            <w:tcBorders>
              <w:top w:val="nil"/>
              <w:left w:val="nil"/>
              <w:bottom w:val="single" w:sz="4" w:space="0" w:color="auto"/>
              <w:right w:val="nil"/>
            </w:tcBorders>
            <w:shd w:val="clear" w:color="auto" w:fill="auto"/>
            <w:noWrap/>
            <w:vAlign w:val="bottom"/>
            <w:hideMark/>
          </w:tcPr>
          <w:p w14:paraId="3648ADD4" w14:textId="6A90C03B" w:rsidR="00F149A2" w:rsidRPr="00F149A2" w:rsidDel="004B352C" w:rsidRDefault="00F149A2" w:rsidP="00FF55CB">
            <w:pPr>
              <w:jc w:val="center"/>
              <w:rPr>
                <w:del w:id="2186" w:author="Jeremy Groves" w:date="2023-01-30T18:38:00Z"/>
                <w:rFonts w:ascii="Times New Roman" w:hAnsi="Times New Roman"/>
                <w:color w:val="000000"/>
                <w:sz w:val="16"/>
                <w:szCs w:val="16"/>
              </w:rPr>
            </w:pPr>
            <w:del w:id="2187" w:author="Jeremy Groves" w:date="2023-01-30T18:38:00Z">
              <w:r w:rsidRPr="00F149A2" w:rsidDel="004B352C">
                <w:rPr>
                  <w:rFonts w:ascii="Times New Roman" w:hAnsi="Times New Roman"/>
                  <w:color w:val="000000"/>
                  <w:sz w:val="16"/>
                  <w:szCs w:val="16"/>
                </w:rPr>
                <w:delText>(0.0465)</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1D41698C" w14:textId="77B02D8B" w:rsidR="00F149A2" w:rsidRPr="00F149A2" w:rsidDel="004B352C" w:rsidRDefault="00F149A2" w:rsidP="00FF55CB">
            <w:pPr>
              <w:jc w:val="center"/>
              <w:rPr>
                <w:del w:id="2188" w:author="Jeremy Groves" w:date="2023-01-30T18:38:00Z"/>
                <w:rFonts w:ascii="Times New Roman" w:hAnsi="Times New Roman"/>
                <w:color w:val="000000"/>
                <w:sz w:val="16"/>
                <w:szCs w:val="16"/>
              </w:rPr>
            </w:pPr>
            <w:del w:id="2189" w:author="Jeremy Groves" w:date="2023-01-30T18:38:00Z">
              <w:r w:rsidRPr="00F149A2" w:rsidDel="004B352C">
                <w:rPr>
                  <w:rFonts w:ascii="Times New Roman" w:hAnsi="Times New Roman"/>
                  <w:color w:val="000000"/>
                  <w:sz w:val="16"/>
                  <w:szCs w:val="16"/>
                </w:rPr>
                <w:delText>(0.0462)</w:delText>
              </w:r>
            </w:del>
          </w:p>
        </w:tc>
        <w:tc>
          <w:tcPr>
            <w:tcW w:w="1660" w:type="dxa"/>
            <w:tcBorders>
              <w:top w:val="nil"/>
              <w:left w:val="nil"/>
              <w:bottom w:val="single" w:sz="4" w:space="0" w:color="auto"/>
              <w:right w:val="nil"/>
            </w:tcBorders>
            <w:shd w:val="clear" w:color="auto" w:fill="auto"/>
            <w:noWrap/>
            <w:vAlign w:val="bottom"/>
            <w:hideMark/>
          </w:tcPr>
          <w:p w14:paraId="717AD6EE" w14:textId="1587EB0B" w:rsidR="00F149A2" w:rsidRPr="00F149A2" w:rsidDel="004B352C" w:rsidRDefault="00F149A2" w:rsidP="00FF55CB">
            <w:pPr>
              <w:jc w:val="center"/>
              <w:rPr>
                <w:del w:id="2190" w:author="Jeremy Groves" w:date="2023-01-30T18:38:00Z"/>
                <w:rFonts w:ascii="Times New Roman" w:hAnsi="Times New Roman"/>
                <w:color w:val="000000"/>
                <w:sz w:val="16"/>
                <w:szCs w:val="16"/>
              </w:rPr>
            </w:pPr>
            <w:del w:id="2191" w:author="Jeremy Groves" w:date="2023-01-30T18:38:00Z">
              <w:r w:rsidRPr="00F149A2" w:rsidDel="004B352C">
                <w:rPr>
                  <w:rFonts w:ascii="Times New Roman" w:hAnsi="Times New Roman"/>
                  <w:color w:val="000000"/>
                  <w:sz w:val="16"/>
                  <w:szCs w:val="16"/>
                </w:rPr>
                <w:delText>(0.0467)</w:delText>
              </w:r>
            </w:del>
          </w:p>
        </w:tc>
      </w:tr>
      <w:tr w:rsidR="00F149A2" w:rsidRPr="00F149A2" w:rsidDel="004B352C" w14:paraId="24F7FF96" w14:textId="1BB409D3" w:rsidTr="00FF55CB">
        <w:trPr>
          <w:trHeight w:val="144"/>
          <w:del w:id="2192"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25A8D44D" w14:textId="53F27FE3" w:rsidR="00F149A2" w:rsidRPr="00F149A2" w:rsidDel="004B352C" w:rsidRDefault="00F149A2" w:rsidP="00FF55CB">
            <w:pPr>
              <w:jc w:val="center"/>
              <w:rPr>
                <w:del w:id="2193" w:author="Jeremy Groves" w:date="2023-01-30T18:38:00Z"/>
                <w:rFonts w:ascii="Times New Roman" w:hAnsi="Times New Roman"/>
                <w:color w:val="000000"/>
                <w:sz w:val="16"/>
                <w:szCs w:val="16"/>
              </w:rPr>
            </w:pPr>
            <w:del w:id="2194" w:author="Jeremy Groves" w:date="2023-01-30T18:38:00Z">
              <w:r w:rsidRPr="00F149A2" w:rsidDel="004B352C">
                <w:rPr>
                  <w:rFonts w:ascii="Times New Roman" w:hAnsi="Times New Roman"/>
                  <w:color w:val="000000"/>
                  <w:sz w:val="16"/>
                  <w:szCs w:val="16"/>
                </w:rPr>
                <w:delText>CollegePlus</w:delText>
              </w:r>
            </w:del>
          </w:p>
        </w:tc>
        <w:tc>
          <w:tcPr>
            <w:tcW w:w="1660" w:type="dxa"/>
            <w:tcBorders>
              <w:top w:val="nil"/>
              <w:left w:val="single" w:sz="4" w:space="0" w:color="auto"/>
              <w:bottom w:val="nil"/>
              <w:right w:val="nil"/>
            </w:tcBorders>
            <w:shd w:val="clear" w:color="auto" w:fill="auto"/>
            <w:noWrap/>
            <w:vAlign w:val="bottom"/>
            <w:hideMark/>
          </w:tcPr>
          <w:p w14:paraId="58E555C1" w14:textId="254F7B93" w:rsidR="00F149A2" w:rsidRPr="00F149A2" w:rsidDel="004B352C" w:rsidRDefault="00F149A2" w:rsidP="00FF55CB">
            <w:pPr>
              <w:jc w:val="center"/>
              <w:rPr>
                <w:del w:id="2195" w:author="Jeremy Groves" w:date="2023-01-30T18:38:00Z"/>
                <w:rFonts w:ascii="Times New Roman" w:hAnsi="Times New Roman"/>
                <w:color w:val="000000"/>
                <w:sz w:val="16"/>
                <w:szCs w:val="16"/>
              </w:rPr>
            </w:pPr>
            <w:del w:id="2196" w:author="Jeremy Groves" w:date="2023-01-30T18:38:00Z">
              <w:r w:rsidRPr="00F149A2" w:rsidDel="004B352C">
                <w:rPr>
                  <w:rFonts w:ascii="Times New Roman" w:hAnsi="Times New Roman"/>
                  <w:color w:val="000000"/>
                  <w:sz w:val="16"/>
                  <w:szCs w:val="16"/>
                </w:rPr>
                <w:delText xml:space="preserve">0.0117 </w:delText>
              </w:r>
            </w:del>
          </w:p>
        </w:tc>
        <w:tc>
          <w:tcPr>
            <w:tcW w:w="1660" w:type="dxa"/>
            <w:tcBorders>
              <w:top w:val="nil"/>
              <w:left w:val="nil"/>
              <w:bottom w:val="nil"/>
              <w:right w:val="nil"/>
            </w:tcBorders>
            <w:shd w:val="clear" w:color="auto" w:fill="auto"/>
            <w:noWrap/>
            <w:vAlign w:val="bottom"/>
            <w:hideMark/>
          </w:tcPr>
          <w:p w14:paraId="7117A766" w14:textId="5FCF09AE" w:rsidR="00F149A2" w:rsidRPr="00F149A2" w:rsidDel="004B352C" w:rsidRDefault="00F149A2" w:rsidP="00FF55CB">
            <w:pPr>
              <w:jc w:val="center"/>
              <w:rPr>
                <w:del w:id="2197" w:author="Jeremy Groves" w:date="2023-01-30T18:38:00Z"/>
                <w:rFonts w:ascii="Times New Roman" w:hAnsi="Times New Roman"/>
                <w:color w:val="000000"/>
                <w:sz w:val="16"/>
                <w:szCs w:val="16"/>
              </w:rPr>
            </w:pPr>
            <w:del w:id="2198" w:author="Jeremy Groves" w:date="2023-01-30T18:38:00Z">
              <w:r w:rsidRPr="00F149A2" w:rsidDel="004B352C">
                <w:rPr>
                  <w:rFonts w:ascii="Times New Roman" w:hAnsi="Times New Roman"/>
                  <w:color w:val="000000"/>
                  <w:sz w:val="16"/>
                  <w:szCs w:val="16"/>
                </w:rPr>
                <w:delText xml:space="preserve">-0.0085 </w:delText>
              </w:r>
            </w:del>
          </w:p>
        </w:tc>
        <w:tc>
          <w:tcPr>
            <w:tcW w:w="1660" w:type="dxa"/>
            <w:tcBorders>
              <w:top w:val="nil"/>
              <w:left w:val="single" w:sz="4" w:space="0" w:color="auto"/>
              <w:bottom w:val="nil"/>
              <w:right w:val="nil"/>
            </w:tcBorders>
            <w:shd w:val="clear" w:color="auto" w:fill="auto"/>
            <w:noWrap/>
            <w:vAlign w:val="bottom"/>
            <w:hideMark/>
          </w:tcPr>
          <w:p w14:paraId="337DEF8A" w14:textId="0C5CCE53" w:rsidR="00F149A2" w:rsidRPr="00F149A2" w:rsidDel="004B352C" w:rsidRDefault="00F149A2" w:rsidP="00FF55CB">
            <w:pPr>
              <w:jc w:val="center"/>
              <w:rPr>
                <w:del w:id="2199" w:author="Jeremy Groves" w:date="2023-01-30T18:38:00Z"/>
                <w:rFonts w:ascii="Times New Roman" w:hAnsi="Times New Roman"/>
                <w:color w:val="000000"/>
                <w:sz w:val="16"/>
                <w:szCs w:val="16"/>
              </w:rPr>
            </w:pPr>
            <w:del w:id="2200" w:author="Jeremy Groves" w:date="2023-01-30T18:38:00Z">
              <w:r w:rsidRPr="00F149A2" w:rsidDel="004B352C">
                <w:rPr>
                  <w:rFonts w:ascii="Times New Roman" w:hAnsi="Times New Roman"/>
                  <w:color w:val="000000"/>
                  <w:sz w:val="16"/>
                  <w:szCs w:val="16"/>
                </w:rPr>
                <w:delText xml:space="preserve">0.002 </w:delText>
              </w:r>
            </w:del>
          </w:p>
        </w:tc>
        <w:tc>
          <w:tcPr>
            <w:tcW w:w="1660" w:type="dxa"/>
            <w:tcBorders>
              <w:top w:val="nil"/>
              <w:left w:val="nil"/>
              <w:bottom w:val="nil"/>
              <w:right w:val="nil"/>
            </w:tcBorders>
            <w:shd w:val="clear" w:color="auto" w:fill="auto"/>
            <w:noWrap/>
            <w:vAlign w:val="bottom"/>
            <w:hideMark/>
          </w:tcPr>
          <w:p w14:paraId="015B41CD" w14:textId="1B6C1025" w:rsidR="00F149A2" w:rsidRPr="00F149A2" w:rsidDel="004B352C" w:rsidRDefault="00F149A2" w:rsidP="00FF55CB">
            <w:pPr>
              <w:jc w:val="center"/>
              <w:rPr>
                <w:del w:id="2201" w:author="Jeremy Groves" w:date="2023-01-30T18:38:00Z"/>
                <w:rFonts w:ascii="Times New Roman" w:hAnsi="Times New Roman"/>
                <w:color w:val="000000"/>
                <w:sz w:val="16"/>
                <w:szCs w:val="16"/>
              </w:rPr>
            </w:pPr>
            <w:del w:id="2202" w:author="Jeremy Groves" w:date="2023-01-30T18:38:00Z">
              <w:r w:rsidRPr="00F149A2" w:rsidDel="004B352C">
                <w:rPr>
                  <w:rFonts w:ascii="Times New Roman" w:hAnsi="Times New Roman"/>
                  <w:color w:val="000000"/>
                  <w:sz w:val="16"/>
                  <w:szCs w:val="16"/>
                </w:rPr>
                <w:delText xml:space="preserve">-0.0034 </w:delText>
              </w:r>
            </w:del>
          </w:p>
        </w:tc>
      </w:tr>
      <w:tr w:rsidR="00F149A2" w:rsidRPr="00F149A2" w:rsidDel="004B352C" w14:paraId="383C5F94" w14:textId="4937829A" w:rsidTr="00FF55CB">
        <w:trPr>
          <w:trHeight w:val="144"/>
          <w:del w:id="2203" w:author="Jeremy Groves" w:date="2023-01-30T18:38:00Z"/>
        </w:trPr>
        <w:tc>
          <w:tcPr>
            <w:tcW w:w="1890" w:type="dxa"/>
            <w:vMerge/>
            <w:tcBorders>
              <w:top w:val="nil"/>
              <w:left w:val="nil"/>
              <w:bottom w:val="single" w:sz="4" w:space="0" w:color="000000"/>
              <w:right w:val="nil"/>
            </w:tcBorders>
            <w:vAlign w:val="center"/>
            <w:hideMark/>
          </w:tcPr>
          <w:p w14:paraId="5914D41D" w14:textId="64E9A7D6" w:rsidR="00F149A2" w:rsidRPr="00F149A2" w:rsidDel="004B352C" w:rsidRDefault="00F149A2" w:rsidP="00FF55CB">
            <w:pPr>
              <w:rPr>
                <w:del w:id="2204"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0F1A51D7" w14:textId="7BC4D066" w:rsidR="00F149A2" w:rsidRPr="00F149A2" w:rsidDel="004B352C" w:rsidRDefault="00F149A2" w:rsidP="00FF55CB">
            <w:pPr>
              <w:jc w:val="center"/>
              <w:rPr>
                <w:del w:id="2205" w:author="Jeremy Groves" w:date="2023-01-30T18:38:00Z"/>
                <w:rFonts w:ascii="Times New Roman" w:hAnsi="Times New Roman"/>
                <w:color w:val="000000"/>
                <w:sz w:val="16"/>
                <w:szCs w:val="16"/>
              </w:rPr>
            </w:pPr>
            <w:del w:id="2206" w:author="Jeremy Groves" w:date="2023-01-30T18:38:00Z">
              <w:r w:rsidRPr="00F149A2" w:rsidDel="004B352C">
                <w:rPr>
                  <w:rFonts w:ascii="Times New Roman" w:hAnsi="Times New Roman"/>
                  <w:color w:val="000000"/>
                  <w:sz w:val="16"/>
                  <w:szCs w:val="16"/>
                </w:rPr>
                <w:delText>(0.0613)</w:delText>
              </w:r>
            </w:del>
          </w:p>
        </w:tc>
        <w:tc>
          <w:tcPr>
            <w:tcW w:w="1660" w:type="dxa"/>
            <w:tcBorders>
              <w:top w:val="nil"/>
              <w:left w:val="nil"/>
              <w:bottom w:val="single" w:sz="4" w:space="0" w:color="auto"/>
              <w:right w:val="nil"/>
            </w:tcBorders>
            <w:shd w:val="clear" w:color="auto" w:fill="auto"/>
            <w:noWrap/>
            <w:vAlign w:val="bottom"/>
            <w:hideMark/>
          </w:tcPr>
          <w:p w14:paraId="7FC2531C" w14:textId="51929300" w:rsidR="00F149A2" w:rsidRPr="00F149A2" w:rsidDel="004B352C" w:rsidRDefault="00F149A2" w:rsidP="00FF55CB">
            <w:pPr>
              <w:jc w:val="center"/>
              <w:rPr>
                <w:del w:id="2207" w:author="Jeremy Groves" w:date="2023-01-30T18:38:00Z"/>
                <w:rFonts w:ascii="Times New Roman" w:hAnsi="Times New Roman"/>
                <w:color w:val="000000"/>
                <w:sz w:val="16"/>
                <w:szCs w:val="16"/>
              </w:rPr>
            </w:pPr>
            <w:del w:id="2208" w:author="Jeremy Groves" w:date="2023-01-30T18:38:00Z">
              <w:r w:rsidRPr="00F149A2" w:rsidDel="004B352C">
                <w:rPr>
                  <w:rFonts w:ascii="Times New Roman" w:hAnsi="Times New Roman"/>
                  <w:color w:val="000000"/>
                  <w:sz w:val="16"/>
                  <w:szCs w:val="16"/>
                </w:rPr>
                <w:delText>(0.0727)</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5CFB473D" w14:textId="46EC66CD" w:rsidR="00F149A2" w:rsidRPr="00F149A2" w:rsidDel="004B352C" w:rsidRDefault="00F149A2" w:rsidP="00FF55CB">
            <w:pPr>
              <w:jc w:val="center"/>
              <w:rPr>
                <w:del w:id="2209" w:author="Jeremy Groves" w:date="2023-01-30T18:38:00Z"/>
                <w:rFonts w:ascii="Times New Roman" w:hAnsi="Times New Roman"/>
                <w:color w:val="000000"/>
                <w:sz w:val="16"/>
                <w:szCs w:val="16"/>
              </w:rPr>
            </w:pPr>
            <w:del w:id="2210" w:author="Jeremy Groves" w:date="2023-01-30T18:38:00Z">
              <w:r w:rsidRPr="00F149A2" w:rsidDel="004B352C">
                <w:rPr>
                  <w:rFonts w:ascii="Times New Roman" w:hAnsi="Times New Roman"/>
                  <w:color w:val="000000"/>
                  <w:sz w:val="16"/>
                  <w:szCs w:val="16"/>
                </w:rPr>
                <w:delText>(0.0722)</w:delText>
              </w:r>
            </w:del>
          </w:p>
        </w:tc>
        <w:tc>
          <w:tcPr>
            <w:tcW w:w="1660" w:type="dxa"/>
            <w:tcBorders>
              <w:top w:val="nil"/>
              <w:left w:val="nil"/>
              <w:bottom w:val="single" w:sz="4" w:space="0" w:color="auto"/>
              <w:right w:val="nil"/>
            </w:tcBorders>
            <w:shd w:val="clear" w:color="auto" w:fill="auto"/>
            <w:noWrap/>
            <w:vAlign w:val="bottom"/>
            <w:hideMark/>
          </w:tcPr>
          <w:p w14:paraId="2EE8E8EC" w14:textId="457F8C55" w:rsidR="00F149A2" w:rsidRPr="00F149A2" w:rsidDel="004B352C" w:rsidRDefault="00F149A2" w:rsidP="00FF55CB">
            <w:pPr>
              <w:jc w:val="center"/>
              <w:rPr>
                <w:del w:id="2211" w:author="Jeremy Groves" w:date="2023-01-30T18:38:00Z"/>
                <w:rFonts w:ascii="Times New Roman" w:hAnsi="Times New Roman"/>
                <w:color w:val="000000"/>
                <w:sz w:val="16"/>
                <w:szCs w:val="16"/>
              </w:rPr>
            </w:pPr>
            <w:del w:id="2212" w:author="Jeremy Groves" w:date="2023-01-30T18:38:00Z">
              <w:r w:rsidRPr="00F149A2" w:rsidDel="004B352C">
                <w:rPr>
                  <w:rFonts w:ascii="Times New Roman" w:hAnsi="Times New Roman"/>
                  <w:color w:val="000000"/>
                  <w:sz w:val="16"/>
                  <w:szCs w:val="16"/>
                </w:rPr>
                <w:delText>(0.073)</w:delText>
              </w:r>
            </w:del>
          </w:p>
        </w:tc>
      </w:tr>
      <w:tr w:rsidR="00F149A2" w:rsidRPr="00F149A2" w:rsidDel="004B352C" w14:paraId="77BE0C0D" w14:textId="386E4F86" w:rsidTr="00FF55CB">
        <w:trPr>
          <w:trHeight w:val="144"/>
          <w:del w:id="2213"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7F2B934B" w14:textId="43A7282A" w:rsidR="00F149A2" w:rsidRPr="00F149A2" w:rsidDel="004B352C" w:rsidRDefault="00F149A2" w:rsidP="00FF55CB">
            <w:pPr>
              <w:jc w:val="center"/>
              <w:rPr>
                <w:del w:id="2214" w:author="Jeremy Groves" w:date="2023-01-30T18:38:00Z"/>
                <w:rFonts w:ascii="Times New Roman" w:hAnsi="Times New Roman"/>
                <w:color w:val="000000"/>
                <w:sz w:val="16"/>
                <w:szCs w:val="16"/>
              </w:rPr>
            </w:pPr>
            <w:del w:id="2215" w:author="Jeremy Groves" w:date="2023-01-30T18:38:00Z">
              <w:r w:rsidRPr="00F149A2" w:rsidDel="004B352C">
                <w:rPr>
                  <w:rFonts w:ascii="Times New Roman" w:hAnsi="Times New Roman"/>
                  <w:color w:val="000000"/>
                  <w:sz w:val="16"/>
                  <w:szCs w:val="16"/>
                </w:rPr>
                <w:delText>Score</w:delText>
              </w:r>
            </w:del>
          </w:p>
        </w:tc>
        <w:tc>
          <w:tcPr>
            <w:tcW w:w="1660" w:type="dxa"/>
            <w:tcBorders>
              <w:top w:val="nil"/>
              <w:left w:val="single" w:sz="4" w:space="0" w:color="auto"/>
              <w:bottom w:val="nil"/>
              <w:right w:val="nil"/>
            </w:tcBorders>
            <w:shd w:val="clear" w:color="auto" w:fill="auto"/>
            <w:noWrap/>
            <w:vAlign w:val="bottom"/>
            <w:hideMark/>
          </w:tcPr>
          <w:p w14:paraId="45BE9EFB" w14:textId="25F63904" w:rsidR="00F149A2" w:rsidRPr="00F149A2" w:rsidDel="004B352C" w:rsidRDefault="00F149A2" w:rsidP="00FF55CB">
            <w:pPr>
              <w:jc w:val="center"/>
              <w:rPr>
                <w:del w:id="2216" w:author="Jeremy Groves" w:date="2023-01-30T18:38:00Z"/>
                <w:rFonts w:ascii="Times New Roman" w:hAnsi="Times New Roman"/>
                <w:color w:val="000000"/>
                <w:sz w:val="16"/>
                <w:szCs w:val="16"/>
              </w:rPr>
            </w:pPr>
            <w:del w:id="2217" w:author="Jeremy Groves" w:date="2023-01-30T18:38:00Z">
              <w:r w:rsidRPr="00F149A2" w:rsidDel="004B352C">
                <w:rPr>
                  <w:rFonts w:ascii="Times New Roman" w:hAnsi="Times New Roman"/>
                  <w:color w:val="000000"/>
                  <w:sz w:val="16"/>
                  <w:szCs w:val="16"/>
                </w:rPr>
                <w:delText>0.0036 ***</w:delText>
              </w:r>
            </w:del>
          </w:p>
        </w:tc>
        <w:tc>
          <w:tcPr>
            <w:tcW w:w="1660" w:type="dxa"/>
            <w:tcBorders>
              <w:top w:val="nil"/>
              <w:left w:val="nil"/>
              <w:bottom w:val="nil"/>
              <w:right w:val="nil"/>
            </w:tcBorders>
            <w:shd w:val="clear" w:color="auto" w:fill="auto"/>
            <w:noWrap/>
            <w:vAlign w:val="bottom"/>
            <w:hideMark/>
          </w:tcPr>
          <w:p w14:paraId="3CE5CB0A" w14:textId="09862D2A" w:rsidR="00F149A2" w:rsidRPr="00F149A2" w:rsidDel="004B352C" w:rsidRDefault="00F149A2" w:rsidP="00FF55CB">
            <w:pPr>
              <w:jc w:val="center"/>
              <w:rPr>
                <w:del w:id="2218" w:author="Jeremy Groves" w:date="2023-01-30T18:38:00Z"/>
                <w:rFonts w:ascii="Times New Roman" w:hAnsi="Times New Roman"/>
                <w:color w:val="000000"/>
                <w:sz w:val="16"/>
                <w:szCs w:val="16"/>
              </w:rPr>
            </w:pPr>
            <w:del w:id="2219" w:author="Jeremy Groves" w:date="2023-01-30T18:38:00Z">
              <w:r w:rsidRPr="00F149A2" w:rsidDel="004B352C">
                <w:rPr>
                  <w:rFonts w:ascii="Times New Roman" w:hAnsi="Times New Roman"/>
                  <w:color w:val="000000"/>
                  <w:sz w:val="16"/>
                  <w:szCs w:val="16"/>
                </w:rPr>
                <w:delText>0.0043 ***</w:delText>
              </w:r>
            </w:del>
          </w:p>
        </w:tc>
        <w:tc>
          <w:tcPr>
            <w:tcW w:w="1660" w:type="dxa"/>
            <w:tcBorders>
              <w:top w:val="nil"/>
              <w:left w:val="single" w:sz="4" w:space="0" w:color="auto"/>
              <w:bottom w:val="nil"/>
              <w:right w:val="nil"/>
            </w:tcBorders>
            <w:shd w:val="clear" w:color="auto" w:fill="auto"/>
            <w:noWrap/>
            <w:vAlign w:val="bottom"/>
            <w:hideMark/>
          </w:tcPr>
          <w:p w14:paraId="56AB1FE4" w14:textId="620779EE" w:rsidR="00F149A2" w:rsidRPr="00F149A2" w:rsidDel="004B352C" w:rsidRDefault="00F149A2" w:rsidP="00FF55CB">
            <w:pPr>
              <w:jc w:val="center"/>
              <w:rPr>
                <w:del w:id="2220" w:author="Jeremy Groves" w:date="2023-01-30T18:38:00Z"/>
                <w:rFonts w:ascii="Times New Roman" w:hAnsi="Times New Roman"/>
                <w:color w:val="000000"/>
                <w:sz w:val="16"/>
                <w:szCs w:val="16"/>
              </w:rPr>
            </w:pPr>
            <w:del w:id="2221" w:author="Jeremy Groves" w:date="2023-01-30T18:38:00Z">
              <w:r w:rsidRPr="00F149A2" w:rsidDel="004B352C">
                <w:rPr>
                  <w:rFonts w:ascii="Times New Roman" w:hAnsi="Times New Roman"/>
                  <w:color w:val="000000"/>
                  <w:sz w:val="16"/>
                  <w:szCs w:val="16"/>
                </w:rPr>
                <w:delText>0.0044 ***</w:delText>
              </w:r>
            </w:del>
          </w:p>
        </w:tc>
        <w:tc>
          <w:tcPr>
            <w:tcW w:w="1660" w:type="dxa"/>
            <w:tcBorders>
              <w:top w:val="nil"/>
              <w:left w:val="nil"/>
              <w:bottom w:val="nil"/>
              <w:right w:val="nil"/>
            </w:tcBorders>
            <w:shd w:val="clear" w:color="auto" w:fill="auto"/>
            <w:noWrap/>
            <w:vAlign w:val="bottom"/>
            <w:hideMark/>
          </w:tcPr>
          <w:p w14:paraId="7DF33ED2" w14:textId="73B9C2AD" w:rsidR="00F149A2" w:rsidRPr="00F149A2" w:rsidDel="004B352C" w:rsidRDefault="00F149A2" w:rsidP="00FF55CB">
            <w:pPr>
              <w:jc w:val="center"/>
              <w:rPr>
                <w:del w:id="2222" w:author="Jeremy Groves" w:date="2023-01-30T18:38:00Z"/>
                <w:rFonts w:ascii="Times New Roman" w:hAnsi="Times New Roman"/>
                <w:color w:val="000000"/>
                <w:sz w:val="16"/>
                <w:szCs w:val="16"/>
              </w:rPr>
            </w:pPr>
            <w:del w:id="2223" w:author="Jeremy Groves" w:date="2023-01-30T18:38:00Z">
              <w:r w:rsidRPr="00F149A2" w:rsidDel="004B352C">
                <w:rPr>
                  <w:rFonts w:ascii="Times New Roman" w:hAnsi="Times New Roman"/>
                  <w:color w:val="000000"/>
                  <w:sz w:val="16"/>
                  <w:szCs w:val="16"/>
                </w:rPr>
                <w:delText>0.0043 ***</w:delText>
              </w:r>
            </w:del>
          </w:p>
        </w:tc>
      </w:tr>
      <w:tr w:rsidR="00F149A2" w:rsidRPr="00F149A2" w:rsidDel="004B352C" w14:paraId="4476C9A8" w14:textId="575586B7" w:rsidTr="00FF55CB">
        <w:trPr>
          <w:trHeight w:val="144"/>
          <w:del w:id="2224" w:author="Jeremy Groves" w:date="2023-01-30T18:38:00Z"/>
        </w:trPr>
        <w:tc>
          <w:tcPr>
            <w:tcW w:w="1890" w:type="dxa"/>
            <w:vMerge/>
            <w:tcBorders>
              <w:top w:val="nil"/>
              <w:left w:val="nil"/>
              <w:bottom w:val="single" w:sz="4" w:space="0" w:color="000000"/>
              <w:right w:val="nil"/>
            </w:tcBorders>
            <w:vAlign w:val="center"/>
            <w:hideMark/>
          </w:tcPr>
          <w:p w14:paraId="50E14209" w14:textId="7AED9813" w:rsidR="00F149A2" w:rsidRPr="00F149A2" w:rsidDel="004B352C" w:rsidRDefault="00F149A2" w:rsidP="00FF55CB">
            <w:pPr>
              <w:rPr>
                <w:del w:id="2225"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6CAF4216" w14:textId="1F3A7114" w:rsidR="00F149A2" w:rsidRPr="00F149A2" w:rsidDel="004B352C" w:rsidRDefault="00F149A2" w:rsidP="00FF55CB">
            <w:pPr>
              <w:jc w:val="center"/>
              <w:rPr>
                <w:del w:id="2226" w:author="Jeremy Groves" w:date="2023-01-30T18:38:00Z"/>
                <w:rFonts w:ascii="Times New Roman" w:hAnsi="Times New Roman"/>
                <w:color w:val="000000"/>
                <w:sz w:val="16"/>
                <w:szCs w:val="16"/>
              </w:rPr>
            </w:pPr>
            <w:del w:id="2227" w:author="Jeremy Groves" w:date="2023-01-30T18:38:00Z">
              <w:r w:rsidRPr="00F149A2" w:rsidDel="004B352C">
                <w:rPr>
                  <w:rFonts w:ascii="Times New Roman" w:hAnsi="Times New Roman"/>
                  <w:color w:val="000000"/>
                  <w:sz w:val="16"/>
                  <w:szCs w:val="16"/>
                </w:rPr>
                <w:delText>(0.0004)</w:delText>
              </w:r>
            </w:del>
          </w:p>
        </w:tc>
        <w:tc>
          <w:tcPr>
            <w:tcW w:w="1660" w:type="dxa"/>
            <w:tcBorders>
              <w:top w:val="nil"/>
              <w:left w:val="nil"/>
              <w:bottom w:val="single" w:sz="4" w:space="0" w:color="auto"/>
              <w:right w:val="nil"/>
            </w:tcBorders>
            <w:shd w:val="clear" w:color="auto" w:fill="auto"/>
            <w:noWrap/>
            <w:vAlign w:val="bottom"/>
            <w:hideMark/>
          </w:tcPr>
          <w:p w14:paraId="1A8738A3" w14:textId="4047AEC9" w:rsidR="00F149A2" w:rsidRPr="00F149A2" w:rsidDel="004B352C" w:rsidRDefault="00F149A2" w:rsidP="00FF55CB">
            <w:pPr>
              <w:jc w:val="center"/>
              <w:rPr>
                <w:del w:id="2228" w:author="Jeremy Groves" w:date="2023-01-30T18:38:00Z"/>
                <w:rFonts w:ascii="Times New Roman" w:hAnsi="Times New Roman"/>
                <w:color w:val="000000"/>
                <w:sz w:val="16"/>
                <w:szCs w:val="16"/>
              </w:rPr>
            </w:pPr>
            <w:del w:id="2229" w:author="Jeremy Groves" w:date="2023-01-30T18:38:00Z">
              <w:r w:rsidRPr="00F149A2" w:rsidDel="004B352C">
                <w:rPr>
                  <w:rFonts w:ascii="Times New Roman" w:hAnsi="Times New Roman"/>
                  <w:color w:val="000000"/>
                  <w:sz w:val="16"/>
                  <w:szCs w:val="16"/>
                </w:rPr>
                <w:delText>(0.0005)</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50947565" w14:textId="12264AC6" w:rsidR="00F149A2" w:rsidRPr="00F149A2" w:rsidDel="004B352C" w:rsidRDefault="00F149A2" w:rsidP="00FF55CB">
            <w:pPr>
              <w:jc w:val="center"/>
              <w:rPr>
                <w:del w:id="2230" w:author="Jeremy Groves" w:date="2023-01-30T18:38:00Z"/>
                <w:rFonts w:ascii="Times New Roman" w:hAnsi="Times New Roman"/>
                <w:color w:val="000000"/>
                <w:sz w:val="16"/>
                <w:szCs w:val="16"/>
              </w:rPr>
            </w:pPr>
            <w:del w:id="2231" w:author="Jeremy Groves" w:date="2023-01-30T18:38:00Z">
              <w:r w:rsidRPr="00F149A2" w:rsidDel="004B352C">
                <w:rPr>
                  <w:rFonts w:ascii="Times New Roman" w:hAnsi="Times New Roman"/>
                  <w:color w:val="000000"/>
                  <w:sz w:val="16"/>
                  <w:szCs w:val="16"/>
                </w:rPr>
                <w:delText>(0.0005)</w:delText>
              </w:r>
            </w:del>
          </w:p>
        </w:tc>
        <w:tc>
          <w:tcPr>
            <w:tcW w:w="1660" w:type="dxa"/>
            <w:tcBorders>
              <w:top w:val="nil"/>
              <w:left w:val="nil"/>
              <w:bottom w:val="single" w:sz="4" w:space="0" w:color="auto"/>
              <w:right w:val="nil"/>
            </w:tcBorders>
            <w:shd w:val="clear" w:color="auto" w:fill="auto"/>
            <w:noWrap/>
            <w:vAlign w:val="bottom"/>
            <w:hideMark/>
          </w:tcPr>
          <w:p w14:paraId="6A6875A9" w14:textId="0249768C" w:rsidR="00F149A2" w:rsidRPr="00F149A2" w:rsidDel="004B352C" w:rsidRDefault="00F149A2" w:rsidP="00FF55CB">
            <w:pPr>
              <w:jc w:val="center"/>
              <w:rPr>
                <w:del w:id="2232" w:author="Jeremy Groves" w:date="2023-01-30T18:38:00Z"/>
                <w:rFonts w:ascii="Times New Roman" w:hAnsi="Times New Roman"/>
                <w:color w:val="000000"/>
                <w:sz w:val="16"/>
                <w:szCs w:val="16"/>
              </w:rPr>
            </w:pPr>
            <w:del w:id="2233" w:author="Jeremy Groves" w:date="2023-01-30T18:38:00Z">
              <w:r w:rsidRPr="00F149A2" w:rsidDel="004B352C">
                <w:rPr>
                  <w:rFonts w:ascii="Times New Roman" w:hAnsi="Times New Roman"/>
                  <w:color w:val="000000"/>
                  <w:sz w:val="16"/>
                  <w:szCs w:val="16"/>
                </w:rPr>
                <w:delText>(0.0005)</w:delText>
              </w:r>
            </w:del>
          </w:p>
        </w:tc>
      </w:tr>
      <w:tr w:rsidR="00F149A2" w:rsidRPr="00F149A2" w:rsidDel="004B352C" w14:paraId="15D184A4" w14:textId="0E045DE1" w:rsidTr="00FF55CB">
        <w:trPr>
          <w:trHeight w:val="144"/>
          <w:del w:id="2234"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1C231623" w14:textId="24244B9A" w:rsidR="00F149A2" w:rsidRPr="00F149A2" w:rsidDel="004B352C" w:rsidRDefault="00F149A2" w:rsidP="00FF55CB">
            <w:pPr>
              <w:jc w:val="center"/>
              <w:rPr>
                <w:del w:id="2235" w:author="Jeremy Groves" w:date="2023-01-30T18:38:00Z"/>
                <w:rFonts w:ascii="Times New Roman" w:hAnsi="Times New Roman"/>
                <w:color w:val="000000"/>
                <w:sz w:val="16"/>
                <w:szCs w:val="16"/>
              </w:rPr>
            </w:pPr>
            <w:del w:id="2236" w:author="Jeremy Groves" w:date="2023-01-30T18:38:00Z">
              <w:r w:rsidRPr="00F149A2" w:rsidDel="004B352C">
                <w:rPr>
                  <w:rFonts w:ascii="Times New Roman" w:hAnsi="Times New Roman"/>
                  <w:color w:val="000000"/>
                  <w:sz w:val="16"/>
                  <w:szCs w:val="16"/>
                </w:rPr>
                <w:delText>Tenure</w:delText>
              </w:r>
            </w:del>
          </w:p>
        </w:tc>
        <w:tc>
          <w:tcPr>
            <w:tcW w:w="1660" w:type="dxa"/>
            <w:tcBorders>
              <w:top w:val="nil"/>
              <w:left w:val="single" w:sz="4" w:space="0" w:color="auto"/>
              <w:bottom w:val="nil"/>
              <w:right w:val="nil"/>
            </w:tcBorders>
            <w:shd w:val="clear" w:color="auto" w:fill="auto"/>
            <w:noWrap/>
            <w:vAlign w:val="bottom"/>
            <w:hideMark/>
          </w:tcPr>
          <w:p w14:paraId="091509F8" w14:textId="6BB45EAA" w:rsidR="00F149A2" w:rsidRPr="00F149A2" w:rsidDel="004B352C" w:rsidRDefault="00F149A2" w:rsidP="00FF55CB">
            <w:pPr>
              <w:jc w:val="center"/>
              <w:rPr>
                <w:del w:id="2237" w:author="Jeremy Groves" w:date="2023-01-30T18:38:00Z"/>
                <w:rFonts w:ascii="Times New Roman" w:hAnsi="Times New Roman"/>
                <w:color w:val="000000"/>
                <w:sz w:val="16"/>
                <w:szCs w:val="16"/>
              </w:rPr>
            </w:pPr>
            <w:del w:id="2238" w:author="Jeremy Groves" w:date="2023-01-30T18:38:00Z">
              <w:r w:rsidRPr="00F149A2" w:rsidDel="004B352C">
                <w:rPr>
                  <w:rFonts w:ascii="Times New Roman" w:hAnsi="Times New Roman"/>
                  <w:color w:val="000000"/>
                  <w:sz w:val="16"/>
                  <w:szCs w:val="16"/>
                </w:rPr>
                <w:delText>-0.0012 ***</w:delText>
              </w:r>
            </w:del>
          </w:p>
        </w:tc>
        <w:tc>
          <w:tcPr>
            <w:tcW w:w="1660" w:type="dxa"/>
            <w:tcBorders>
              <w:top w:val="nil"/>
              <w:left w:val="nil"/>
              <w:bottom w:val="nil"/>
              <w:right w:val="nil"/>
            </w:tcBorders>
            <w:shd w:val="clear" w:color="auto" w:fill="auto"/>
            <w:noWrap/>
            <w:vAlign w:val="bottom"/>
            <w:hideMark/>
          </w:tcPr>
          <w:p w14:paraId="072C2CFD" w14:textId="09AF977F" w:rsidR="00F149A2" w:rsidRPr="00F149A2" w:rsidDel="004B352C" w:rsidRDefault="00F149A2" w:rsidP="00FF55CB">
            <w:pPr>
              <w:jc w:val="center"/>
              <w:rPr>
                <w:del w:id="2239" w:author="Jeremy Groves" w:date="2023-01-30T18:38:00Z"/>
                <w:rFonts w:ascii="Times New Roman" w:hAnsi="Times New Roman"/>
                <w:color w:val="000000"/>
                <w:sz w:val="16"/>
                <w:szCs w:val="16"/>
              </w:rPr>
            </w:pPr>
            <w:del w:id="2240" w:author="Jeremy Groves" w:date="2023-01-30T18:38:00Z">
              <w:r w:rsidRPr="00F149A2" w:rsidDel="004B352C">
                <w:rPr>
                  <w:rFonts w:ascii="Times New Roman" w:hAnsi="Times New Roman"/>
                  <w:color w:val="000000"/>
                  <w:sz w:val="16"/>
                  <w:szCs w:val="16"/>
                </w:rPr>
                <w:delText>-0.0012 ***</w:delText>
              </w:r>
            </w:del>
          </w:p>
        </w:tc>
        <w:tc>
          <w:tcPr>
            <w:tcW w:w="1660" w:type="dxa"/>
            <w:tcBorders>
              <w:top w:val="nil"/>
              <w:left w:val="single" w:sz="4" w:space="0" w:color="auto"/>
              <w:bottom w:val="nil"/>
              <w:right w:val="nil"/>
            </w:tcBorders>
            <w:shd w:val="clear" w:color="auto" w:fill="auto"/>
            <w:noWrap/>
            <w:vAlign w:val="bottom"/>
            <w:hideMark/>
          </w:tcPr>
          <w:p w14:paraId="44C69ABC" w14:textId="105E9261" w:rsidR="00F149A2" w:rsidRPr="00F149A2" w:rsidDel="004B352C" w:rsidRDefault="00F149A2" w:rsidP="00FF55CB">
            <w:pPr>
              <w:jc w:val="center"/>
              <w:rPr>
                <w:del w:id="2241" w:author="Jeremy Groves" w:date="2023-01-30T18:38:00Z"/>
                <w:rFonts w:ascii="Times New Roman" w:hAnsi="Times New Roman"/>
                <w:color w:val="000000"/>
                <w:sz w:val="16"/>
                <w:szCs w:val="16"/>
              </w:rPr>
            </w:pPr>
            <w:del w:id="2242" w:author="Jeremy Groves" w:date="2023-01-30T18:38:00Z">
              <w:r w:rsidRPr="00F149A2" w:rsidDel="004B352C">
                <w:rPr>
                  <w:rFonts w:ascii="Times New Roman" w:hAnsi="Times New Roman"/>
                  <w:color w:val="000000"/>
                  <w:sz w:val="16"/>
                  <w:szCs w:val="16"/>
                </w:rPr>
                <w:delText>-0.0013 ***</w:delText>
              </w:r>
            </w:del>
          </w:p>
        </w:tc>
        <w:tc>
          <w:tcPr>
            <w:tcW w:w="1660" w:type="dxa"/>
            <w:tcBorders>
              <w:top w:val="nil"/>
              <w:left w:val="nil"/>
              <w:bottom w:val="nil"/>
              <w:right w:val="nil"/>
            </w:tcBorders>
            <w:shd w:val="clear" w:color="auto" w:fill="auto"/>
            <w:noWrap/>
            <w:vAlign w:val="bottom"/>
            <w:hideMark/>
          </w:tcPr>
          <w:p w14:paraId="122AFA50" w14:textId="17D6298A" w:rsidR="00F149A2" w:rsidRPr="00F149A2" w:rsidDel="004B352C" w:rsidRDefault="00F149A2" w:rsidP="00FF55CB">
            <w:pPr>
              <w:jc w:val="center"/>
              <w:rPr>
                <w:del w:id="2243" w:author="Jeremy Groves" w:date="2023-01-30T18:38:00Z"/>
                <w:rFonts w:ascii="Times New Roman" w:hAnsi="Times New Roman"/>
                <w:color w:val="000000"/>
                <w:sz w:val="16"/>
                <w:szCs w:val="16"/>
              </w:rPr>
            </w:pPr>
            <w:del w:id="2244" w:author="Jeremy Groves" w:date="2023-01-30T18:38:00Z">
              <w:r w:rsidRPr="00F149A2" w:rsidDel="004B352C">
                <w:rPr>
                  <w:rFonts w:ascii="Times New Roman" w:hAnsi="Times New Roman"/>
                  <w:color w:val="000000"/>
                  <w:sz w:val="16"/>
                  <w:szCs w:val="16"/>
                </w:rPr>
                <w:delText xml:space="preserve">0.0002 </w:delText>
              </w:r>
            </w:del>
          </w:p>
        </w:tc>
      </w:tr>
      <w:tr w:rsidR="00F149A2" w:rsidRPr="00F149A2" w:rsidDel="004B352C" w14:paraId="474FEC32" w14:textId="4249F2C4" w:rsidTr="00FF55CB">
        <w:trPr>
          <w:trHeight w:val="144"/>
          <w:del w:id="2245" w:author="Jeremy Groves" w:date="2023-01-30T18:38:00Z"/>
        </w:trPr>
        <w:tc>
          <w:tcPr>
            <w:tcW w:w="1890" w:type="dxa"/>
            <w:vMerge/>
            <w:tcBorders>
              <w:top w:val="nil"/>
              <w:left w:val="nil"/>
              <w:bottom w:val="single" w:sz="4" w:space="0" w:color="000000"/>
              <w:right w:val="nil"/>
            </w:tcBorders>
            <w:vAlign w:val="center"/>
            <w:hideMark/>
          </w:tcPr>
          <w:p w14:paraId="21DA3630" w14:textId="58922830" w:rsidR="00F149A2" w:rsidRPr="00F149A2" w:rsidDel="004B352C" w:rsidRDefault="00F149A2" w:rsidP="00FF55CB">
            <w:pPr>
              <w:rPr>
                <w:del w:id="2246"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4B5D822A" w14:textId="360FC392" w:rsidR="00F149A2" w:rsidRPr="00F149A2" w:rsidDel="004B352C" w:rsidRDefault="00F149A2" w:rsidP="00FF55CB">
            <w:pPr>
              <w:jc w:val="center"/>
              <w:rPr>
                <w:del w:id="2247" w:author="Jeremy Groves" w:date="2023-01-30T18:38:00Z"/>
                <w:rFonts w:ascii="Times New Roman" w:hAnsi="Times New Roman"/>
                <w:color w:val="000000"/>
                <w:sz w:val="16"/>
                <w:szCs w:val="16"/>
              </w:rPr>
            </w:pPr>
            <w:del w:id="2248" w:author="Jeremy Groves" w:date="2023-01-30T18:38:00Z">
              <w:r w:rsidRPr="00F149A2" w:rsidDel="004B352C">
                <w:rPr>
                  <w:rFonts w:ascii="Times New Roman" w:hAnsi="Times New Roman"/>
                  <w:color w:val="000000"/>
                  <w:sz w:val="16"/>
                  <w:szCs w:val="16"/>
                </w:rPr>
                <w:delText>(0.0002)</w:delText>
              </w:r>
            </w:del>
          </w:p>
        </w:tc>
        <w:tc>
          <w:tcPr>
            <w:tcW w:w="1660" w:type="dxa"/>
            <w:tcBorders>
              <w:top w:val="nil"/>
              <w:left w:val="nil"/>
              <w:bottom w:val="single" w:sz="4" w:space="0" w:color="auto"/>
              <w:right w:val="nil"/>
            </w:tcBorders>
            <w:shd w:val="clear" w:color="auto" w:fill="auto"/>
            <w:noWrap/>
            <w:vAlign w:val="bottom"/>
            <w:hideMark/>
          </w:tcPr>
          <w:p w14:paraId="5D575DF9" w14:textId="2E18D4EF" w:rsidR="00F149A2" w:rsidRPr="00F149A2" w:rsidDel="004B352C" w:rsidRDefault="00F149A2" w:rsidP="00FF55CB">
            <w:pPr>
              <w:jc w:val="center"/>
              <w:rPr>
                <w:del w:id="2249" w:author="Jeremy Groves" w:date="2023-01-30T18:38:00Z"/>
                <w:rFonts w:ascii="Times New Roman" w:hAnsi="Times New Roman"/>
                <w:color w:val="000000"/>
                <w:sz w:val="16"/>
                <w:szCs w:val="16"/>
              </w:rPr>
            </w:pPr>
            <w:del w:id="2250" w:author="Jeremy Groves" w:date="2023-01-30T18:38:00Z">
              <w:r w:rsidRPr="00F149A2" w:rsidDel="004B352C">
                <w:rPr>
                  <w:rFonts w:ascii="Times New Roman" w:hAnsi="Times New Roman"/>
                  <w:color w:val="000000"/>
                  <w:sz w:val="16"/>
                  <w:szCs w:val="16"/>
                </w:rPr>
                <w:delText>(0.0002)</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7BBCF5B1" w14:textId="6346ED24" w:rsidR="00F149A2" w:rsidRPr="00F149A2" w:rsidDel="004B352C" w:rsidRDefault="00F149A2" w:rsidP="00FF55CB">
            <w:pPr>
              <w:jc w:val="center"/>
              <w:rPr>
                <w:del w:id="2251" w:author="Jeremy Groves" w:date="2023-01-30T18:38:00Z"/>
                <w:rFonts w:ascii="Times New Roman" w:hAnsi="Times New Roman"/>
                <w:color w:val="000000"/>
                <w:sz w:val="16"/>
                <w:szCs w:val="16"/>
              </w:rPr>
            </w:pPr>
            <w:del w:id="2252" w:author="Jeremy Groves" w:date="2023-01-30T18:38:00Z">
              <w:r w:rsidRPr="00F149A2" w:rsidDel="004B352C">
                <w:rPr>
                  <w:rFonts w:ascii="Times New Roman" w:hAnsi="Times New Roman"/>
                  <w:color w:val="000000"/>
                  <w:sz w:val="16"/>
                  <w:szCs w:val="16"/>
                </w:rPr>
                <w:delText>(0.0002)</w:delText>
              </w:r>
            </w:del>
          </w:p>
        </w:tc>
        <w:tc>
          <w:tcPr>
            <w:tcW w:w="1660" w:type="dxa"/>
            <w:tcBorders>
              <w:top w:val="nil"/>
              <w:left w:val="nil"/>
              <w:bottom w:val="single" w:sz="4" w:space="0" w:color="auto"/>
              <w:right w:val="nil"/>
            </w:tcBorders>
            <w:shd w:val="clear" w:color="auto" w:fill="auto"/>
            <w:noWrap/>
            <w:vAlign w:val="bottom"/>
            <w:hideMark/>
          </w:tcPr>
          <w:p w14:paraId="1B2A7825" w14:textId="4A629063" w:rsidR="00F149A2" w:rsidRPr="00F149A2" w:rsidDel="004B352C" w:rsidRDefault="00F149A2" w:rsidP="00FF55CB">
            <w:pPr>
              <w:jc w:val="center"/>
              <w:rPr>
                <w:del w:id="2253" w:author="Jeremy Groves" w:date="2023-01-30T18:38:00Z"/>
                <w:rFonts w:ascii="Times New Roman" w:hAnsi="Times New Roman"/>
                <w:color w:val="000000"/>
                <w:sz w:val="16"/>
                <w:szCs w:val="16"/>
              </w:rPr>
            </w:pPr>
            <w:del w:id="2254" w:author="Jeremy Groves" w:date="2023-01-30T18:38:00Z">
              <w:r w:rsidRPr="00F149A2" w:rsidDel="004B352C">
                <w:rPr>
                  <w:rFonts w:ascii="Times New Roman" w:hAnsi="Times New Roman"/>
                  <w:color w:val="000000"/>
                  <w:sz w:val="16"/>
                  <w:szCs w:val="16"/>
                </w:rPr>
                <w:delText>(0.0002)</w:delText>
              </w:r>
            </w:del>
          </w:p>
        </w:tc>
      </w:tr>
      <w:tr w:rsidR="00F149A2" w:rsidRPr="00F149A2" w:rsidDel="004B352C" w14:paraId="785D00EE" w14:textId="5AF48A81" w:rsidTr="00FF55CB">
        <w:trPr>
          <w:trHeight w:val="144"/>
          <w:del w:id="2255"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60252250" w14:textId="709F82A3" w:rsidR="00F149A2" w:rsidRPr="00F149A2" w:rsidDel="004B352C" w:rsidRDefault="00F149A2" w:rsidP="00FF55CB">
            <w:pPr>
              <w:jc w:val="center"/>
              <w:rPr>
                <w:del w:id="2256" w:author="Jeremy Groves" w:date="2023-01-30T18:38:00Z"/>
                <w:rFonts w:ascii="Times New Roman" w:hAnsi="Times New Roman"/>
                <w:color w:val="000000"/>
                <w:sz w:val="16"/>
                <w:szCs w:val="16"/>
              </w:rPr>
            </w:pPr>
            <w:del w:id="2257" w:author="Jeremy Groves" w:date="2023-01-30T18:38:00Z">
              <w:r w:rsidRPr="00F149A2" w:rsidDel="004B352C">
                <w:rPr>
                  <w:rFonts w:ascii="Times New Roman" w:hAnsi="Times New Roman"/>
                  <w:color w:val="000000"/>
                  <w:sz w:val="16"/>
                  <w:szCs w:val="16"/>
                </w:rPr>
                <w:delText>Experience</w:delText>
              </w:r>
            </w:del>
          </w:p>
        </w:tc>
        <w:tc>
          <w:tcPr>
            <w:tcW w:w="1660" w:type="dxa"/>
            <w:tcBorders>
              <w:top w:val="nil"/>
              <w:left w:val="single" w:sz="4" w:space="0" w:color="auto"/>
              <w:bottom w:val="nil"/>
              <w:right w:val="nil"/>
            </w:tcBorders>
            <w:shd w:val="clear" w:color="auto" w:fill="auto"/>
            <w:noWrap/>
            <w:vAlign w:val="bottom"/>
            <w:hideMark/>
          </w:tcPr>
          <w:p w14:paraId="0BA24356" w14:textId="3417A5D3" w:rsidR="00F149A2" w:rsidRPr="00F149A2" w:rsidDel="004B352C" w:rsidRDefault="00F149A2" w:rsidP="00FF55CB">
            <w:pPr>
              <w:jc w:val="center"/>
              <w:rPr>
                <w:del w:id="2258" w:author="Jeremy Groves" w:date="2023-01-30T18:38:00Z"/>
                <w:rFonts w:ascii="Times New Roman" w:hAnsi="Times New Roman"/>
                <w:color w:val="000000"/>
                <w:sz w:val="16"/>
                <w:szCs w:val="16"/>
              </w:rPr>
            </w:pPr>
            <w:del w:id="2259" w:author="Jeremy Groves" w:date="2023-01-30T18:38:00Z">
              <w:r w:rsidRPr="00F149A2" w:rsidDel="004B352C">
                <w:rPr>
                  <w:rFonts w:ascii="Times New Roman" w:hAnsi="Times New Roman"/>
                  <w:color w:val="000000"/>
                  <w:sz w:val="16"/>
                  <w:szCs w:val="16"/>
                </w:rPr>
                <w:delText>0.0004 ***</w:delText>
              </w:r>
            </w:del>
          </w:p>
        </w:tc>
        <w:tc>
          <w:tcPr>
            <w:tcW w:w="1660" w:type="dxa"/>
            <w:tcBorders>
              <w:top w:val="nil"/>
              <w:left w:val="nil"/>
              <w:bottom w:val="nil"/>
              <w:right w:val="nil"/>
            </w:tcBorders>
            <w:shd w:val="clear" w:color="auto" w:fill="auto"/>
            <w:noWrap/>
            <w:vAlign w:val="bottom"/>
            <w:hideMark/>
          </w:tcPr>
          <w:p w14:paraId="6AFDFFC6" w14:textId="075C9C46" w:rsidR="00F149A2" w:rsidRPr="00F149A2" w:rsidDel="004B352C" w:rsidRDefault="00F149A2" w:rsidP="00FF55CB">
            <w:pPr>
              <w:jc w:val="center"/>
              <w:rPr>
                <w:del w:id="2260" w:author="Jeremy Groves" w:date="2023-01-30T18:38:00Z"/>
                <w:rFonts w:ascii="Times New Roman" w:hAnsi="Times New Roman"/>
                <w:color w:val="000000"/>
                <w:sz w:val="16"/>
                <w:szCs w:val="16"/>
              </w:rPr>
            </w:pPr>
            <w:del w:id="2261" w:author="Jeremy Groves" w:date="2023-01-30T18:38:00Z">
              <w:r w:rsidRPr="00F149A2" w:rsidDel="004B352C">
                <w:rPr>
                  <w:rFonts w:ascii="Times New Roman" w:hAnsi="Times New Roman"/>
                  <w:color w:val="000000"/>
                  <w:sz w:val="16"/>
                  <w:szCs w:val="16"/>
                </w:rPr>
                <w:delText xml:space="preserve">0.0001 </w:delText>
              </w:r>
            </w:del>
          </w:p>
        </w:tc>
        <w:tc>
          <w:tcPr>
            <w:tcW w:w="1660" w:type="dxa"/>
            <w:tcBorders>
              <w:top w:val="nil"/>
              <w:left w:val="single" w:sz="4" w:space="0" w:color="auto"/>
              <w:bottom w:val="nil"/>
              <w:right w:val="nil"/>
            </w:tcBorders>
            <w:shd w:val="clear" w:color="auto" w:fill="auto"/>
            <w:noWrap/>
            <w:vAlign w:val="bottom"/>
            <w:hideMark/>
          </w:tcPr>
          <w:p w14:paraId="2D4A3E59" w14:textId="6D25F2E4" w:rsidR="00F149A2" w:rsidRPr="00F149A2" w:rsidDel="004B352C" w:rsidRDefault="00F149A2" w:rsidP="00FF55CB">
            <w:pPr>
              <w:jc w:val="center"/>
              <w:rPr>
                <w:del w:id="2262" w:author="Jeremy Groves" w:date="2023-01-30T18:38:00Z"/>
                <w:rFonts w:ascii="Times New Roman" w:hAnsi="Times New Roman"/>
                <w:color w:val="000000"/>
                <w:sz w:val="16"/>
                <w:szCs w:val="16"/>
              </w:rPr>
            </w:pPr>
            <w:del w:id="2263" w:author="Jeremy Groves" w:date="2023-01-30T18:38:00Z">
              <w:r w:rsidRPr="00F149A2" w:rsidDel="004B352C">
                <w:rPr>
                  <w:rFonts w:ascii="Times New Roman" w:hAnsi="Times New Roman"/>
                  <w:color w:val="000000"/>
                  <w:sz w:val="16"/>
                  <w:szCs w:val="16"/>
                </w:rPr>
                <w:delText>0.0003 *</w:delText>
              </w:r>
            </w:del>
          </w:p>
        </w:tc>
        <w:tc>
          <w:tcPr>
            <w:tcW w:w="1660" w:type="dxa"/>
            <w:tcBorders>
              <w:top w:val="nil"/>
              <w:left w:val="nil"/>
              <w:bottom w:val="nil"/>
              <w:right w:val="nil"/>
            </w:tcBorders>
            <w:shd w:val="clear" w:color="auto" w:fill="auto"/>
            <w:noWrap/>
            <w:vAlign w:val="bottom"/>
            <w:hideMark/>
          </w:tcPr>
          <w:p w14:paraId="1446BA12" w14:textId="4060C1B8" w:rsidR="00F149A2" w:rsidRPr="00F149A2" w:rsidDel="004B352C" w:rsidRDefault="00F149A2" w:rsidP="00FF55CB">
            <w:pPr>
              <w:jc w:val="center"/>
              <w:rPr>
                <w:del w:id="2264" w:author="Jeremy Groves" w:date="2023-01-30T18:38:00Z"/>
                <w:rFonts w:ascii="Times New Roman" w:hAnsi="Times New Roman"/>
                <w:color w:val="000000"/>
                <w:sz w:val="16"/>
                <w:szCs w:val="16"/>
              </w:rPr>
            </w:pPr>
            <w:del w:id="2265" w:author="Jeremy Groves" w:date="2023-01-30T18:38:00Z">
              <w:r w:rsidRPr="00F149A2" w:rsidDel="004B352C">
                <w:rPr>
                  <w:rFonts w:ascii="Times New Roman" w:hAnsi="Times New Roman"/>
                  <w:color w:val="000000"/>
                  <w:sz w:val="16"/>
                  <w:szCs w:val="16"/>
                </w:rPr>
                <w:delText>0.0004 ***</w:delText>
              </w:r>
            </w:del>
          </w:p>
        </w:tc>
      </w:tr>
      <w:tr w:rsidR="00F149A2" w:rsidRPr="00F149A2" w:rsidDel="004B352C" w14:paraId="3DC78A42" w14:textId="628A397E" w:rsidTr="00FF55CB">
        <w:trPr>
          <w:trHeight w:val="144"/>
          <w:del w:id="2266" w:author="Jeremy Groves" w:date="2023-01-30T18:38:00Z"/>
        </w:trPr>
        <w:tc>
          <w:tcPr>
            <w:tcW w:w="1890" w:type="dxa"/>
            <w:vMerge/>
            <w:tcBorders>
              <w:top w:val="nil"/>
              <w:left w:val="nil"/>
              <w:bottom w:val="single" w:sz="4" w:space="0" w:color="000000"/>
              <w:right w:val="nil"/>
            </w:tcBorders>
            <w:vAlign w:val="center"/>
            <w:hideMark/>
          </w:tcPr>
          <w:p w14:paraId="22F993BD" w14:textId="72726ED2" w:rsidR="00F149A2" w:rsidRPr="00F149A2" w:rsidDel="004B352C" w:rsidRDefault="00F149A2" w:rsidP="00FF55CB">
            <w:pPr>
              <w:rPr>
                <w:del w:id="2267"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5BA57514" w14:textId="7C09163F" w:rsidR="00F149A2" w:rsidRPr="00F149A2" w:rsidDel="004B352C" w:rsidRDefault="00F149A2" w:rsidP="00FF55CB">
            <w:pPr>
              <w:jc w:val="center"/>
              <w:rPr>
                <w:del w:id="2268" w:author="Jeremy Groves" w:date="2023-01-30T18:38:00Z"/>
                <w:rFonts w:ascii="Times New Roman" w:hAnsi="Times New Roman"/>
                <w:color w:val="000000"/>
                <w:sz w:val="16"/>
                <w:szCs w:val="16"/>
              </w:rPr>
            </w:pPr>
            <w:del w:id="2269" w:author="Jeremy Groves" w:date="2023-01-30T18:38:00Z">
              <w:r w:rsidRPr="00F149A2" w:rsidDel="004B352C">
                <w:rPr>
                  <w:rFonts w:ascii="Times New Roman" w:hAnsi="Times New Roman"/>
                  <w:color w:val="000000"/>
                  <w:sz w:val="16"/>
                  <w:szCs w:val="16"/>
                </w:rPr>
                <w:delText>(0.0001)</w:delText>
              </w:r>
            </w:del>
          </w:p>
        </w:tc>
        <w:tc>
          <w:tcPr>
            <w:tcW w:w="1660" w:type="dxa"/>
            <w:tcBorders>
              <w:top w:val="nil"/>
              <w:left w:val="nil"/>
              <w:bottom w:val="single" w:sz="4" w:space="0" w:color="auto"/>
              <w:right w:val="nil"/>
            </w:tcBorders>
            <w:shd w:val="clear" w:color="auto" w:fill="auto"/>
            <w:noWrap/>
            <w:vAlign w:val="bottom"/>
            <w:hideMark/>
          </w:tcPr>
          <w:p w14:paraId="75895BAD" w14:textId="4732D023" w:rsidR="00F149A2" w:rsidRPr="00F149A2" w:rsidDel="004B352C" w:rsidRDefault="00F149A2" w:rsidP="00FF55CB">
            <w:pPr>
              <w:jc w:val="center"/>
              <w:rPr>
                <w:del w:id="2270" w:author="Jeremy Groves" w:date="2023-01-30T18:38:00Z"/>
                <w:rFonts w:ascii="Times New Roman" w:hAnsi="Times New Roman"/>
                <w:color w:val="000000"/>
                <w:sz w:val="16"/>
                <w:szCs w:val="16"/>
              </w:rPr>
            </w:pPr>
            <w:del w:id="2271" w:author="Jeremy Groves" w:date="2023-01-30T18:38:00Z">
              <w:r w:rsidRPr="00F149A2" w:rsidDel="004B352C">
                <w:rPr>
                  <w:rFonts w:ascii="Times New Roman" w:hAnsi="Times New Roman"/>
                  <w:color w:val="000000"/>
                  <w:sz w:val="16"/>
                  <w:szCs w:val="16"/>
                </w:rPr>
                <w:delText>(0.0001)</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318EECC4" w14:textId="3B35BBB3" w:rsidR="00F149A2" w:rsidRPr="00F149A2" w:rsidDel="004B352C" w:rsidRDefault="00F149A2" w:rsidP="00FF55CB">
            <w:pPr>
              <w:jc w:val="center"/>
              <w:rPr>
                <w:del w:id="2272" w:author="Jeremy Groves" w:date="2023-01-30T18:38:00Z"/>
                <w:rFonts w:ascii="Times New Roman" w:hAnsi="Times New Roman"/>
                <w:color w:val="000000"/>
                <w:sz w:val="16"/>
                <w:szCs w:val="16"/>
              </w:rPr>
            </w:pPr>
            <w:del w:id="2273" w:author="Jeremy Groves" w:date="2023-01-30T18:38:00Z">
              <w:r w:rsidRPr="00F149A2" w:rsidDel="004B352C">
                <w:rPr>
                  <w:rFonts w:ascii="Times New Roman" w:hAnsi="Times New Roman"/>
                  <w:color w:val="000000"/>
                  <w:sz w:val="16"/>
                  <w:szCs w:val="16"/>
                </w:rPr>
                <w:delText>(0.0001)</w:delText>
              </w:r>
            </w:del>
          </w:p>
        </w:tc>
        <w:tc>
          <w:tcPr>
            <w:tcW w:w="1660" w:type="dxa"/>
            <w:tcBorders>
              <w:top w:val="nil"/>
              <w:left w:val="nil"/>
              <w:bottom w:val="single" w:sz="4" w:space="0" w:color="auto"/>
              <w:right w:val="nil"/>
            </w:tcBorders>
            <w:shd w:val="clear" w:color="auto" w:fill="auto"/>
            <w:noWrap/>
            <w:vAlign w:val="bottom"/>
            <w:hideMark/>
          </w:tcPr>
          <w:p w14:paraId="531DEADA" w14:textId="05BDEF19" w:rsidR="00F149A2" w:rsidRPr="00F149A2" w:rsidDel="004B352C" w:rsidRDefault="00F149A2" w:rsidP="00FF55CB">
            <w:pPr>
              <w:jc w:val="center"/>
              <w:rPr>
                <w:del w:id="2274" w:author="Jeremy Groves" w:date="2023-01-30T18:38:00Z"/>
                <w:rFonts w:ascii="Times New Roman" w:hAnsi="Times New Roman"/>
                <w:color w:val="000000"/>
                <w:sz w:val="16"/>
                <w:szCs w:val="16"/>
              </w:rPr>
            </w:pPr>
            <w:del w:id="2275" w:author="Jeremy Groves" w:date="2023-01-30T18:38:00Z">
              <w:r w:rsidRPr="00F149A2" w:rsidDel="004B352C">
                <w:rPr>
                  <w:rFonts w:ascii="Times New Roman" w:hAnsi="Times New Roman"/>
                  <w:color w:val="000000"/>
                  <w:sz w:val="16"/>
                  <w:szCs w:val="16"/>
                </w:rPr>
                <w:delText>(0.0001)</w:delText>
              </w:r>
            </w:del>
          </w:p>
        </w:tc>
      </w:tr>
      <w:tr w:rsidR="00F149A2" w:rsidRPr="00F149A2" w:rsidDel="004B352C" w14:paraId="522FCEC4" w14:textId="14C36CD9" w:rsidTr="00FF55CB">
        <w:trPr>
          <w:trHeight w:val="144"/>
          <w:del w:id="2276"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2B0FD062" w14:textId="202824C2" w:rsidR="00F149A2" w:rsidRPr="00F149A2" w:rsidDel="004B352C" w:rsidRDefault="00F149A2" w:rsidP="00FF55CB">
            <w:pPr>
              <w:jc w:val="center"/>
              <w:rPr>
                <w:del w:id="2277" w:author="Jeremy Groves" w:date="2023-01-30T18:38:00Z"/>
                <w:rFonts w:ascii="Times New Roman" w:hAnsi="Times New Roman"/>
                <w:color w:val="000000"/>
                <w:sz w:val="16"/>
                <w:szCs w:val="16"/>
              </w:rPr>
            </w:pPr>
            <w:del w:id="2278" w:author="Jeremy Groves" w:date="2023-01-30T18:38:00Z">
              <w:r w:rsidRPr="00F149A2" w:rsidDel="004B352C">
                <w:rPr>
                  <w:rFonts w:ascii="Times New Roman" w:hAnsi="Times New Roman"/>
                  <w:color w:val="000000"/>
                  <w:sz w:val="16"/>
                  <w:szCs w:val="16"/>
                </w:rPr>
                <w:delText>AvgHealth</w:delText>
              </w:r>
            </w:del>
          </w:p>
        </w:tc>
        <w:tc>
          <w:tcPr>
            <w:tcW w:w="1660" w:type="dxa"/>
            <w:tcBorders>
              <w:top w:val="nil"/>
              <w:left w:val="single" w:sz="4" w:space="0" w:color="auto"/>
              <w:bottom w:val="nil"/>
              <w:right w:val="nil"/>
            </w:tcBorders>
            <w:shd w:val="clear" w:color="auto" w:fill="auto"/>
            <w:noWrap/>
            <w:vAlign w:val="bottom"/>
            <w:hideMark/>
          </w:tcPr>
          <w:p w14:paraId="18BA013E" w14:textId="6B6C2F09" w:rsidR="00F149A2" w:rsidRPr="00F149A2" w:rsidDel="004B352C" w:rsidRDefault="00F149A2" w:rsidP="00FF55CB">
            <w:pPr>
              <w:jc w:val="center"/>
              <w:rPr>
                <w:del w:id="2279" w:author="Jeremy Groves" w:date="2023-01-30T18:38:00Z"/>
                <w:rFonts w:ascii="Times New Roman" w:hAnsi="Times New Roman"/>
                <w:color w:val="000000"/>
                <w:sz w:val="16"/>
                <w:szCs w:val="16"/>
              </w:rPr>
            </w:pPr>
            <w:del w:id="2280" w:author="Jeremy Groves" w:date="2023-01-30T18:38:00Z">
              <w:r w:rsidRPr="00F149A2" w:rsidDel="004B352C">
                <w:rPr>
                  <w:rFonts w:ascii="Times New Roman" w:hAnsi="Times New Roman"/>
                  <w:color w:val="000000"/>
                  <w:sz w:val="16"/>
                  <w:szCs w:val="16"/>
                </w:rPr>
                <w:delText xml:space="preserve">-0.0254 </w:delText>
              </w:r>
            </w:del>
          </w:p>
        </w:tc>
        <w:tc>
          <w:tcPr>
            <w:tcW w:w="1660" w:type="dxa"/>
            <w:tcBorders>
              <w:top w:val="nil"/>
              <w:left w:val="nil"/>
              <w:bottom w:val="nil"/>
              <w:right w:val="nil"/>
            </w:tcBorders>
            <w:shd w:val="clear" w:color="auto" w:fill="auto"/>
            <w:noWrap/>
            <w:vAlign w:val="bottom"/>
            <w:hideMark/>
          </w:tcPr>
          <w:p w14:paraId="32CE5F7F" w14:textId="53162A6B" w:rsidR="00F149A2" w:rsidRPr="00F149A2" w:rsidDel="004B352C" w:rsidRDefault="00F149A2" w:rsidP="00FF55CB">
            <w:pPr>
              <w:jc w:val="center"/>
              <w:rPr>
                <w:del w:id="2281" w:author="Jeremy Groves" w:date="2023-01-30T18:38:00Z"/>
                <w:rFonts w:ascii="Times New Roman" w:hAnsi="Times New Roman"/>
                <w:color w:val="000000"/>
                <w:sz w:val="16"/>
                <w:szCs w:val="16"/>
              </w:rPr>
            </w:pPr>
            <w:del w:id="2282" w:author="Jeremy Groves" w:date="2023-01-30T18:38:00Z">
              <w:r w:rsidRPr="00F149A2" w:rsidDel="004B352C">
                <w:rPr>
                  <w:rFonts w:ascii="Times New Roman" w:hAnsi="Times New Roman"/>
                  <w:color w:val="000000"/>
                  <w:sz w:val="16"/>
                  <w:szCs w:val="16"/>
                </w:rPr>
                <w:delText xml:space="preserve">-0.0154 </w:delText>
              </w:r>
            </w:del>
          </w:p>
        </w:tc>
        <w:tc>
          <w:tcPr>
            <w:tcW w:w="1660" w:type="dxa"/>
            <w:tcBorders>
              <w:top w:val="nil"/>
              <w:left w:val="single" w:sz="4" w:space="0" w:color="auto"/>
              <w:bottom w:val="nil"/>
              <w:right w:val="nil"/>
            </w:tcBorders>
            <w:shd w:val="clear" w:color="auto" w:fill="auto"/>
            <w:noWrap/>
            <w:vAlign w:val="bottom"/>
            <w:hideMark/>
          </w:tcPr>
          <w:p w14:paraId="323258EA" w14:textId="2D420FCD" w:rsidR="00F149A2" w:rsidRPr="00F149A2" w:rsidDel="004B352C" w:rsidRDefault="00F149A2" w:rsidP="00FF55CB">
            <w:pPr>
              <w:jc w:val="center"/>
              <w:rPr>
                <w:del w:id="2283" w:author="Jeremy Groves" w:date="2023-01-30T18:38:00Z"/>
                <w:rFonts w:ascii="Times New Roman" w:hAnsi="Times New Roman"/>
                <w:color w:val="000000"/>
                <w:sz w:val="16"/>
                <w:szCs w:val="16"/>
              </w:rPr>
            </w:pPr>
            <w:del w:id="2284" w:author="Jeremy Groves" w:date="2023-01-30T18:38:00Z">
              <w:r w:rsidRPr="00F149A2" w:rsidDel="004B352C">
                <w:rPr>
                  <w:rFonts w:ascii="Times New Roman" w:hAnsi="Times New Roman"/>
                  <w:color w:val="000000"/>
                  <w:sz w:val="16"/>
                  <w:szCs w:val="16"/>
                </w:rPr>
                <w:delText xml:space="preserve">-0.0085 </w:delText>
              </w:r>
            </w:del>
          </w:p>
        </w:tc>
        <w:tc>
          <w:tcPr>
            <w:tcW w:w="1660" w:type="dxa"/>
            <w:tcBorders>
              <w:top w:val="nil"/>
              <w:left w:val="nil"/>
              <w:bottom w:val="nil"/>
              <w:right w:val="nil"/>
            </w:tcBorders>
            <w:shd w:val="clear" w:color="auto" w:fill="auto"/>
            <w:noWrap/>
            <w:vAlign w:val="bottom"/>
            <w:hideMark/>
          </w:tcPr>
          <w:p w14:paraId="5089D150" w14:textId="6C9E6CDE" w:rsidR="00F149A2" w:rsidRPr="00F149A2" w:rsidDel="004B352C" w:rsidRDefault="00F149A2" w:rsidP="00FF55CB">
            <w:pPr>
              <w:jc w:val="center"/>
              <w:rPr>
                <w:del w:id="2285" w:author="Jeremy Groves" w:date="2023-01-30T18:38:00Z"/>
                <w:rFonts w:ascii="Times New Roman" w:hAnsi="Times New Roman"/>
                <w:color w:val="000000"/>
                <w:sz w:val="16"/>
                <w:szCs w:val="16"/>
              </w:rPr>
            </w:pPr>
            <w:del w:id="2286" w:author="Jeremy Groves" w:date="2023-01-30T18:38:00Z">
              <w:r w:rsidRPr="00F149A2" w:rsidDel="004B352C">
                <w:rPr>
                  <w:rFonts w:ascii="Times New Roman" w:hAnsi="Times New Roman"/>
                  <w:color w:val="000000"/>
                  <w:sz w:val="16"/>
                  <w:szCs w:val="16"/>
                </w:rPr>
                <w:delText xml:space="preserve">-0.0087 </w:delText>
              </w:r>
            </w:del>
          </w:p>
        </w:tc>
      </w:tr>
      <w:tr w:rsidR="00F149A2" w:rsidRPr="00F149A2" w:rsidDel="004B352C" w14:paraId="136CB034" w14:textId="69043D9C" w:rsidTr="00FF55CB">
        <w:trPr>
          <w:trHeight w:val="144"/>
          <w:del w:id="2287" w:author="Jeremy Groves" w:date="2023-01-30T18:38:00Z"/>
        </w:trPr>
        <w:tc>
          <w:tcPr>
            <w:tcW w:w="1890" w:type="dxa"/>
            <w:vMerge/>
            <w:tcBorders>
              <w:top w:val="nil"/>
              <w:left w:val="nil"/>
              <w:bottom w:val="single" w:sz="4" w:space="0" w:color="000000"/>
              <w:right w:val="nil"/>
            </w:tcBorders>
            <w:vAlign w:val="center"/>
            <w:hideMark/>
          </w:tcPr>
          <w:p w14:paraId="0F1C13D7" w14:textId="28337F66" w:rsidR="00F149A2" w:rsidRPr="00F149A2" w:rsidDel="004B352C" w:rsidRDefault="00F149A2" w:rsidP="00FF55CB">
            <w:pPr>
              <w:rPr>
                <w:del w:id="2288"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4331E264" w14:textId="75BF69B7" w:rsidR="00F149A2" w:rsidRPr="00F149A2" w:rsidDel="004B352C" w:rsidRDefault="00F149A2" w:rsidP="00FF55CB">
            <w:pPr>
              <w:jc w:val="center"/>
              <w:rPr>
                <w:del w:id="2289" w:author="Jeremy Groves" w:date="2023-01-30T18:38:00Z"/>
                <w:rFonts w:ascii="Times New Roman" w:hAnsi="Times New Roman"/>
                <w:color w:val="000000"/>
                <w:sz w:val="16"/>
                <w:szCs w:val="16"/>
              </w:rPr>
            </w:pPr>
            <w:del w:id="2290" w:author="Jeremy Groves" w:date="2023-01-30T18:38:00Z">
              <w:r w:rsidRPr="00F149A2" w:rsidDel="004B352C">
                <w:rPr>
                  <w:rFonts w:ascii="Times New Roman" w:hAnsi="Times New Roman"/>
                  <w:color w:val="000000"/>
                  <w:sz w:val="16"/>
                  <w:szCs w:val="16"/>
                </w:rPr>
                <w:delText>(0.0181)</w:delText>
              </w:r>
            </w:del>
          </w:p>
        </w:tc>
        <w:tc>
          <w:tcPr>
            <w:tcW w:w="1660" w:type="dxa"/>
            <w:tcBorders>
              <w:top w:val="nil"/>
              <w:left w:val="nil"/>
              <w:bottom w:val="single" w:sz="4" w:space="0" w:color="auto"/>
              <w:right w:val="nil"/>
            </w:tcBorders>
            <w:shd w:val="clear" w:color="auto" w:fill="auto"/>
            <w:noWrap/>
            <w:vAlign w:val="bottom"/>
            <w:hideMark/>
          </w:tcPr>
          <w:p w14:paraId="6BC6F483" w14:textId="147E8ECF" w:rsidR="00F149A2" w:rsidRPr="00F149A2" w:rsidDel="004B352C" w:rsidRDefault="00F149A2" w:rsidP="00FF55CB">
            <w:pPr>
              <w:jc w:val="center"/>
              <w:rPr>
                <w:del w:id="2291" w:author="Jeremy Groves" w:date="2023-01-30T18:38:00Z"/>
                <w:rFonts w:ascii="Times New Roman" w:hAnsi="Times New Roman"/>
                <w:color w:val="000000"/>
                <w:sz w:val="16"/>
                <w:szCs w:val="16"/>
              </w:rPr>
            </w:pPr>
            <w:del w:id="2292" w:author="Jeremy Groves" w:date="2023-01-30T18:38:00Z">
              <w:r w:rsidRPr="00F149A2" w:rsidDel="004B352C">
                <w:rPr>
                  <w:rFonts w:ascii="Times New Roman" w:hAnsi="Times New Roman"/>
                  <w:color w:val="000000"/>
                  <w:sz w:val="16"/>
                  <w:szCs w:val="16"/>
                </w:rPr>
                <w:delText>(0.0209)</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4A9F2BCB" w14:textId="7063AAD1" w:rsidR="00F149A2" w:rsidRPr="00F149A2" w:rsidDel="004B352C" w:rsidRDefault="00F149A2" w:rsidP="00FF55CB">
            <w:pPr>
              <w:jc w:val="center"/>
              <w:rPr>
                <w:del w:id="2293" w:author="Jeremy Groves" w:date="2023-01-30T18:38:00Z"/>
                <w:rFonts w:ascii="Times New Roman" w:hAnsi="Times New Roman"/>
                <w:color w:val="000000"/>
                <w:sz w:val="16"/>
                <w:szCs w:val="16"/>
              </w:rPr>
            </w:pPr>
            <w:del w:id="2294" w:author="Jeremy Groves" w:date="2023-01-30T18:38:00Z">
              <w:r w:rsidRPr="00F149A2" w:rsidDel="004B352C">
                <w:rPr>
                  <w:rFonts w:ascii="Times New Roman" w:hAnsi="Times New Roman"/>
                  <w:color w:val="000000"/>
                  <w:sz w:val="16"/>
                  <w:szCs w:val="16"/>
                </w:rPr>
                <w:delText>(0.0207)</w:delText>
              </w:r>
            </w:del>
          </w:p>
        </w:tc>
        <w:tc>
          <w:tcPr>
            <w:tcW w:w="1660" w:type="dxa"/>
            <w:tcBorders>
              <w:top w:val="nil"/>
              <w:left w:val="nil"/>
              <w:bottom w:val="single" w:sz="4" w:space="0" w:color="auto"/>
              <w:right w:val="nil"/>
            </w:tcBorders>
            <w:shd w:val="clear" w:color="auto" w:fill="auto"/>
            <w:noWrap/>
            <w:vAlign w:val="bottom"/>
            <w:hideMark/>
          </w:tcPr>
          <w:p w14:paraId="575FDB4B" w14:textId="36B56C30" w:rsidR="00F149A2" w:rsidRPr="00F149A2" w:rsidDel="004B352C" w:rsidRDefault="00F149A2" w:rsidP="00FF55CB">
            <w:pPr>
              <w:jc w:val="center"/>
              <w:rPr>
                <w:del w:id="2295" w:author="Jeremy Groves" w:date="2023-01-30T18:38:00Z"/>
                <w:rFonts w:ascii="Times New Roman" w:hAnsi="Times New Roman"/>
                <w:color w:val="000000"/>
                <w:sz w:val="16"/>
                <w:szCs w:val="16"/>
              </w:rPr>
            </w:pPr>
            <w:del w:id="2296" w:author="Jeremy Groves" w:date="2023-01-30T18:38:00Z">
              <w:r w:rsidRPr="00F149A2" w:rsidDel="004B352C">
                <w:rPr>
                  <w:rFonts w:ascii="Times New Roman" w:hAnsi="Times New Roman"/>
                  <w:color w:val="000000"/>
                  <w:sz w:val="16"/>
                  <w:szCs w:val="16"/>
                </w:rPr>
                <w:delText>(0.0207)</w:delText>
              </w:r>
            </w:del>
          </w:p>
        </w:tc>
      </w:tr>
      <w:tr w:rsidR="00F149A2" w:rsidRPr="00F149A2" w:rsidDel="004B352C" w14:paraId="11C07540" w14:textId="1861F8B8" w:rsidTr="00FF55CB">
        <w:trPr>
          <w:trHeight w:val="144"/>
          <w:del w:id="2297"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4BB07A34" w14:textId="724D92B9" w:rsidR="00F149A2" w:rsidRPr="00F149A2" w:rsidDel="004B352C" w:rsidRDefault="00F149A2" w:rsidP="00FF55CB">
            <w:pPr>
              <w:jc w:val="center"/>
              <w:rPr>
                <w:del w:id="2298" w:author="Jeremy Groves" w:date="2023-01-30T18:38:00Z"/>
                <w:rFonts w:ascii="Times New Roman" w:hAnsi="Times New Roman"/>
                <w:color w:val="000000"/>
                <w:sz w:val="16"/>
                <w:szCs w:val="16"/>
              </w:rPr>
            </w:pPr>
            <w:del w:id="2299" w:author="Jeremy Groves" w:date="2023-01-30T18:38:00Z">
              <w:r w:rsidRPr="00F149A2" w:rsidDel="004B352C">
                <w:rPr>
                  <w:rFonts w:ascii="Times New Roman" w:hAnsi="Times New Roman"/>
                  <w:color w:val="000000"/>
                  <w:sz w:val="16"/>
                  <w:szCs w:val="16"/>
                </w:rPr>
                <w:delText>PoorHealth</w:delText>
              </w:r>
            </w:del>
          </w:p>
        </w:tc>
        <w:tc>
          <w:tcPr>
            <w:tcW w:w="1660" w:type="dxa"/>
            <w:tcBorders>
              <w:top w:val="nil"/>
              <w:left w:val="single" w:sz="4" w:space="0" w:color="auto"/>
              <w:bottom w:val="nil"/>
              <w:right w:val="nil"/>
            </w:tcBorders>
            <w:shd w:val="clear" w:color="auto" w:fill="auto"/>
            <w:noWrap/>
            <w:vAlign w:val="bottom"/>
            <w:hideMark/>
          </w:tcPr>
          <w:p w14:paraId="4C4D0963" w14:textId="72D38A22" w:rsidR="00F149A2" w:rsidRPr="00F149A2" w:rsidDel="004B352C" w:rsidRDefault="00F149A2" w:rsidP="00FF55CB">
            <w:pPr>
              <w:jc w:val="center"/>
              <w:rPr>
                <w:del w:id="2300" w:author="Jeremy Groves" w:date="2023-01-30T18:38:00Z"/>
                <w:rFonts w:ascii="Times New Roman" w:hAnsi="Times New Roman"/>
                <w:color w:val="000000"/>
                <w:sz w:val="16"/>
                <w:szCs w:val="16"/>
              </w:rPr>
            </w:pPr>
            <w:del w:id="2301" w:author="Jeremy Groves" w:date="2023-01-30T18:38:00Z">
              <w:r w:rsidRPr="00F149A2" w:rsidDel="004B352C">
                <w:rPr>
                  <w:rFonts w:ascii="Times New Roman" w:hAnsi="Times New Roman"/>
                  <w:color w:val="000000"/>
                  <w:sz w:val="16"/>
                  <w:szCs w:val="16"/>
                </w:rPr>
                <w:delText xml:space="preserve">-0.0335 </w:delText>
              </w:r>
            </w:del>
          </w:p>
        </w:tc>
        <w:tc>
          <w:tcPr>
            <w:tcW w:w="1660" w:type="dxa"/>
            <w:tcBorders>
              <w:top w:val="nil"/>
              <w:left w:val="nil"/>
              <w:bottom w:val="nil"/>
              <w:right w:val="nil"/>
            </w:tcBorders>
            <w:shd w:val="clear" w:color="auto" w:fill="auto"/>
            <w:noWrap/>
            <w:vAlign w:val="bottom"/>
            <w:hideMark/>
          </w:tcPr>
          <w:p w14:paraId="426DF567" w14:textId="6BDC444B" w:rsidR="00F149A2" w:rsidRPr="00F149A2" w:rsidDel="004B352C" w:rsidRDefault="00F149A2" w:rsidP="00FF55CB">
            <w:pPr>
              <w:jc w:val="center"/>
              <w:rPr>
                <w:del w:id="2302" w:author="Jeremy Groves" w:date="2023-01-30T18:38:00Z"/>
                <w:rFonts w:ascii="Times New Roman" w:hAnsi="Times New Roman"/>
                <w:color w:val="000000"/>
                <w:sz w:val="16"/>
                <w:szCs w:val="16"/>
              </w:rPr>
            </w:pPr>
            <w:del w:id="2303" w:author="Jeremy Groves" w:date="2023-01-30T18:38:00Z">
              <w:r w:rsidRPr="00F149A2" w:rsidDel="004B352C">
                <w:rPr>
                  <w:rFonts w:ascii="Times New Roman" w:hAnsi="Times New Roman"/>
                  <w:color w:val="000000"/>
                  <w:sz w:val="16"/>
                  <w:szCs w:val="16"/>
                </w:rPr>
                <w:delText xml:space="preserve">-0.0088 </w:delText>
              </w:r>
            </w:del>
          </w:p>
        </w:tc>
        <w:tc>
          <w:tcPr>
            <w:tcW w:w="1660" w:type="dxa"/>
            <w:tcBorders>
              <w:top w:val="nil"/>
              <w:left w:val="single" w:sz="4" w:space="0" w:color="auto"/>
              <w:bottom w:val="nil"/>
              <w:right w:val="nil"/>
            </w:tcBorders>
            <w:shd w:val="clear" w:color="auto" w:fill="auto"/>
            <w:noWrap/>
            <w:vAlign w:val="bottom"/>
            <w:hideMark/>
          </w:tcPr>
          <w:p w14:paraId="0F6C537A" w14:textId="12EC5F76" w:rsidR="00F149A2" w:rsidRPr="00F149A2" w:rsidDel="004B352C" w:rsidRDefault="00F149A2" w:rsidP="00FF55CB">
            <w:pPr>
              <w:jc w:val="center"/>
              <w:rPr>
                <w:del w:id="2304" w:author="Jeremy Groves" w:date="2023-01-30T18:38:00Z"/>
                <w:rFonts w:ascii="Times New Roman" w:hAnsi="Times New Roman"/>
                <w:color w:val="000000"/>
                <w:sz w:val="16"/>
                <w:szCs w:val="16"/>
              </w:rPr>
            </w:pPr>
            <w:del w:id="2305" w:author="Jeremy Groves" w:date="2023-01-30T18:38:00Z">
              <w:r w:rsidRPr="00F149A2" w:rsidDel="004B352C">
                <w:rPr>
                  <w:rFonts w:ascii="Times New Roman" w:hAnsi="Times New Roman"/>
                  <w:color w:val="000000"/>
                  <w:sz w:val="16"/>
                  <w:szCs w:val="16"/>
                </w:rPr>
                <w:delText xml:space="preserve">0.0025 </w:delText>
              </w:r>
            </w:del>
          </w:p>
        </w:tc>
        <w:tc>
          <w:tcPr>
            <w:tcW w:w="1660" w:type="dxa"/>
            <w:tcBorders>
              <w:top w:val="nil"/>
              <w:left w:val="nil"/>
              <w:bottom w:val="nil"/>
              <w:right w:val="nil"/>
            </w:tcBorders>
            <w:shd w:val="clear" w:color="auto" w:fill="auto"/>
            <w:noWrap/>
            <w:vAlign w:val="bottom"/>
            <w:hideMark/>
          </w:tcPr>
          <w:p w14:paraId="49CB27BE" w14:textId="363B34B6" w:rsidR="00F149A2" w:rsidRPr="00F149A2" w:rsidDel="004B352C" w:rsidRDefault="00F149A2" w:rsidP="00FF55CB">
            <w:pPr>
              <w:jc w:val="center"/>
              <w:rPr>
                <w:del w:id="2306" w:author="Jeremy Groves" w:date="2023-01-30T18:38:00Z"/>
                <w:rFonts w:ascii="Times New Roman" w:hAnsi="Times New Roman"/>
                <w:color w:val="000000"/>
                <w:sz w:val="16"/>
                <w:szCs w:val="16"/>
              </w:rPr>
            </w:pPr>
            <w:del w:id="2307" w:author="Jeremy Groves" w:date="2023-01-30T18:38:00Z">
              <w:r w:rsidRPr="00F149A2" w:rsidDel="004B352C">
                <w:rPr>
                  <w:rFonts w:ascii="Times New Roman" w:hAnsi="Times New Roman"/>
                  <w:color w:val="000000"/>
                  <w:sz w:val="16"/>
                  <w:szCs w:val="16"/>
                </w:rPr>
                <w:delText xml:space="preserve">0.0033 </w:delText>
              </w:r>
            </w:del>
          </w:p>
        </w:tc>
      </w:tr>
      <w:tr w:rsidR="00F149A2" w:rsidRPr="00F149A2" w:rsidDel="004B352C" w14:paraId="03619125" w14:textId="7575EA30" w:rsidTr="00FF55CB">
        <w:trPr>
          <w:trHeight w:val="144"/>
          <w:del w:id="2308" w:author="Jeremy Groves" w:date="2023-01-30T18:38:00Z"/>
        </w:trPr>
        <w:tc>
          <w:tcPr>
            <w:tcW w:w="1890" w:type="dxa"/>
            <w:vMerge/>
            <w:tcBorders>
              <w:top w:val="nil"/>
              <w:left w:val="nil"/>
              <w:bottom w:val="single" w:sz="4" w:space="0" w:color="000000"/>
              <w:right w:val="nil"/>
            </w:tcBorders>
            <w:vAlign w:val="center"/>
            <w:hideMark/>
          </w:tcPr>
          <w:p w14:paraId="1F5EC7D5" w14:textId="018F7314" w:rsidR="00F149A2" w:rsidRPr="00F149A2" w:rsidDel="004B352C" w:rsidRDefault="00F149A2" w:rsidP="00FF55CB">
            <w:pPr>
              <w:rPr>
                <w:del w:id="2309"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1224F6F8" w14:textId="3366B8F9" w:rsidR="00F149A2" w:rsidRPr="00F149A2" w:rsidDel="004B352C" w:rsidRDefault="00F149A2" w:rsidP="00FF55CB">
            <w:pPr>
              <w:jc w:val="center"/>
              <w:rPr>
                <w:del w:id="2310" w:author="Jeremy Groves" w:date="2023-01-30T18:38:00Z"/>
                <w:rFonts w:ascii="Times New Roman" w:hAnsi="Times New Roman"/>
                <w:color w:val="000000"/>
                <w:sz w:val="16"/>
                <w:szCs w:val="16"/>
              </w:rPr>
            </w:pPr>
            <w:del w:id="2311" w:author="Jeremy Groves" w:date="2023-01-30T18:38:00Z">
              <w:r w:rsidRPr="00F149A2" w:rsidDel="004B352C">
                <w:rPr>
                  <w:rFonts w:ascii="Times New Roman" w:hAnsi="Times New Roman"/>
                  <w:color w:val="000000"/>
                  <w:sz w:val="16"/>
                  <w:szCs w:val="16"/>
                </w:rPr>
                <w:delText>(0.0268)</w:delText>
              </w:r>
            </w:del>
          </w:p>
        </w:tc>
        <w:tc>
          <w:tcPr>
            <w:tcW w:w="1660" w:type="dxa"/>
            <w:tcBorders>
              <w:top w:val="nil"/>
              <w:left w:val="nil"/>
              <w:bottom w:val="single" w:sz="4" w:space="0" w:color="auto"/>
              <w:right w:val="nil"/>
            </w:tcBorders>
            <w:shd w:val="clear" w:color="auto" w:fill="auto"/>
            <w:noWrap/>
            <w:vAlign w:val="bottom"/>
            <w:hideMark/>
          </w:tcPr>
          <w:p w14:paraId="2F23519A" w14:textId="665702F0" w:rsidR="00F149A2" w:rsidRPr="00F149A2" w:rsidDel="004B352C" w:rsidRDefault="00F149A2" w:rsidP="00FF55CB">
            <w:pPr>
              <w:jc w:val="center"/>
              <w:rPr>
                <w:del w:id="2312" w:author="Jeremy Groves" w:date="2023-01-30T18:38:00Z"/>
                <w:rFonts w:ascii="Times New Roman" w:hAnsi="Times New Roman"/>
                <w:color w:val="000000"/>
                <w:sz w:val="16"/>
                <w:szCs w:val="16"/>
              </w:rPr>
            </w:pPr>
            <w:del w:id="2313" w:author="Jeremy Groves" w:date="2023-01-30T18:38:00Z">
              <w:r w:rsidRPr="00F149A2" w:rsidDel="004B352C">
                <w:rPr>
                  <w:rFonts w:ascii="Times New Roman" w:hAnsi="Times New Roman"/>
                  <w:color w:val="000000"/>
                  <w:sz w:val="16"/>
                  <w:szCs w:val="16"/>
                </w:rPr>
                <w:delText>(0.0315)</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78FE3BB0" w14:textId="516C0843" w:rsidR="00F149A2" w:rsidRPr="00F149A2" w:rsidDel="004B352C" w:rsidRDefault="00F149A2" w:rsidP="00FF55CB">
            <w:pPr>
              <w:jc w:val="center"/>
              <w:rPr>
                <w:del w:id="2314" w:author="Jeremy Groves" w:date="2023-01-30T18:38:00Z"/>
                <w:rFonts w:ascii="Times New Roman" w:hAnsi="Times New Roman"/>
                <w:color w:val="000000"/>
                <w:sz w:val="16"/>
                <w:szCs w:val="16"/>
              </w:rPr>
            </w:pPr>
            <w:del w:id="2315" w:author="Jeremy Groves" w:date="2023-01-30T18:38:00Z">
              <w:r w:rsidRPr="00F149A2" w:rsidDel="004B352C">
                <w:rPr>
                  <w:rFonts w:ascii="Times New Roman" w:hAnsi="Times New Roman"/>
                  <w:color w:val="000000"/>
                  <w:sz w:val="16"/>
                  <w:szCs w:val="16"/>
                </w:rPr>
                <w:delText>(0.0313)</w:delText>
              </w:r>
            </w:del>
          </w:p>
        </w:tc>
        <w:tc>
          <w:tcPr>
            <w:tcW w:w="1660" w:type="dxa"/>
            <w:tcBorders>
              <w:top w:val="nil"/>
              <w:left w:val="nil"/>
              <w:bottom w:val="single" w:sz="4" w:space="0" w:color="auto"/>
              <w:right w:val="nil"/>
            </w:tcBorders>
            <w:shd w:val="clear" w:color="auto" w:fill="auto"/>
            <w:noWrap/>
            <w:vAlign w:val="bottom"/>
            <w:hideMark/>
          </w:tcPr>
          <w:p w14:paraId="4C44B85C" w14:textId="03552B97" w:rsidR="00F149A2" w:rsidRPr="00F149A2" w:rsidDel="004B352C" w:rsidRDefault="00F149A2" w:rsidP="00FF55CB">
            <w:pPr>
              <w:jc w:val="center"/>
              <w:rPr>
                <w:del w:id="2316" w:author="Jeremy Groves" w:date="2023-01-30T18:38:00Z"/>
                <w:rFonts w:ascii="Times New Roman" w:hAnsi="Times New Roman"/>
                <w:color w:val="000000"/>
                <w:sz w:val="16"/>
                <w:szCs w:val="16"/>
              </w:rPr>
            </w:pPr>
            <w:del w:id="2317" w:author="Jeremy Groves" w:date="2023-01-30T18:38:00Z">
              <w:r w:rsidRPr="00F149A2" w:rsidDel="004B352C">
                <w:rPr>
                  <w:rFonts w:ascii="Times New Roman" w:hAnsi="Times New Roman"/>
                  <w:color w:val="000000"/>
                  <w:sz w:val="16"/>
                  <w:szCs w:val="16"/>
                </w:rPr>
                <w:delText>(0.0312)</w:delText>
              </w:r>
            </w:del>
          </w:p>
        </w:tc>
      </w:tr>
      <w:tr w:rsidR="00F149A2" w:rsidRPr="00F149A2" w:rsidDel="004B352C" w14:paraId="05F8AF0B" w14:textId="4234C9A7" w:rsidTr="00FF55CB">
        <w:trPr>
          <w:trHeight w:val="144"/>
          <w:del w:id="2318"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5109E53F" w14:textId="4BF2FC07" w:rsidR="00F149A2" w:rsidRPr="00F149A2" w:rsidDel="004B352C" w:rsidRDefault="00F149A2" w:rsidP="00FF55CB">
            <w:pPr>
              <w:jc w:val="center"/>
              <w:rPr>
                <w:del w:id="2319" w:author="Jeremy Groves" w:date="2023-01-30T18:38:00Z"/>
                <w:rFonts w:ascii="Times New Roman" w:hAnsi="Times New Roman"/>
                <w:color w:val="000000"/>
                <w:sz w:val="16"/>
                <w:szCs w:val="16"/>
              </w:rPr>
            </w:pPr>
            <w:del w:id="2320" w:author="Jeremy Groves" w:date="2023-01-30T18:38:00Z">
              <w:r w:rsidRPr="00F149A2" w:rsidDel="004B352C">
                <w:rPr>
                  <w:rFonts w:ascii="Times New Roman" w:hAnsi="Times New Roman"/>
                  <w:color w:val="000000"/>
                  <w:sz w:val="16"/>
                  <w:szCs w:val="16"/>
                </w:rPr>
                <w:delText>NorthCentral</w:delText>
              </w:r>
            </w:del>
          </w:p>
        </w:tc>
        <w:tc>
          <w:tcPr>
            <w:tcW w:w="1660" w:type="dxa"/>
            <w:tcBorders>
              <w:top w:val="nil"/>
              <w:left w:val="single" w:sz="4" w:space="0" w:color="auto"/>
              <w:bottom w:val="nil"/>
              <w:right w:val="nil"/>
            </w:tcBorders>
            <w:shd w:val="clear" w:color="auto" w:fill="auto"/>
            <w:noWrap/>
            <w:vAlign w:val="bottom"/>
            <w:hideMark/>
          </w:tcPr>
          <w:p w14:paraId="03AC938F" w14:textId="0BB7ED67" w:rsidR="00F149A2" w:rsidRPr="00F149A2" w:rsidDel="004B352C" w:rsidRDefault="00F149A2" w:rsidP="00FF55CB">
            <w:pPr>
              <w:jc w:val="center"/>
              <w:rPr>
                <w:del w:id="2321" w:author="Jeremy Groves" w:date="2023-01-30T18:38:00Z"/>
                <w:rFonts w:ascii="Times New Roman" w:hAnsi="Times New Roman"/>
                <w:color w:val="000000"/>
                <w:sz w:val="16"/>
                <w:szCs w:val="16"/>
              </w:rPr>
            </w:pPr>
            <w:del w:id="2322" w:author="Jeremy Groves" w:date="2023-01-30T18:38:00Z">
              <w:r w:rsidRPr="00F149A2" w:rsidDel="004B352C">
                <w:rPr>
                  <w:rFonts w:ascii="Times New Roman" w:hAnsi="Times New Roman"/>
                  <w:color w:val="000000"/>
                  <w:sz w:val="16"/>
                  <w:szCs w:val="16"/>
                </w:rPr>
                <w:delText>-0.0616 *</w:delText>
              </w:r>
            </w:del>
          </w:p>
        </w:tc>
        <w:tc>
          <w:tcPr>
            <w:tcW w:w="1660" w:type="dxa"/>
            <w:tcBorders>
              <w:top w:val="nil"/>
              <w:left w:val="nil"/>
              <w:bottom w:val="nil"/>
              <w:right w:val="nil"/>
            </w:tcBorders>
            <w:shd w:val="clear" w:color="auto" w:fill="auto"/>
            <w:noWrap/>
            <w:vAlign w:val="bottom"/>
            <w:hideMark/>
          </w:tcPr>
          <w:p w14:paraId="0EA5771F" w14:textId="72D5665A" w:rsidR="00F149A2" w:rsidRPr="00F149A2" w:rsidDel="004B352C" w:rsidRDefault="00F149A2" w:rsidP="00FF55CB">
            <w:pPr>
              <w:jc w:val="center"/>
              <w:rPr>
                <w:del w:id="2323" w:author="Jeremy Groves" w:date="2023-01-30T18:38:00Z"/>
                <w:rFonts w:ascii="Times New Roman" w:hAnsi="Times New Roman"/>
                <w:color w:val="000000"/>
                <w:sz w:val="16"/>
                <w:szCs w:val="16"/>
              </w:rPr>
            </w:pPr>
            <w:del w:id="2324" w:author="Jeremy Groves" w:date="2023-01-30T18:38:00Z">
              <w:r w:rsidRPr="00F149A2" w:rsidDel="004B352C">
                <w:rPr>
                  <w:rFonts w:ascii="Times New Roman" w:hAnsi="Times New Roman"/>
                  <w:color w:val="000000"/>
                  <w:sz w:val="16"/>
                  <w:szCs w:val="16"/>
                </w:rPr>
                <w:delText>-0.0611 ^</w:delText>
              </w:r>
            </w:del>
          </w:p>
        </w:tc>
        <w:tc>
          <w:tcPr>
            <w:tcW w:w="1660" w:type="dxa"/>
            <w:tcBorders>
              <w:top w:val="nil"/>
              <w:left w:val="single" w:sz="4" w:space="0" w:color="auto"/>
              <w:bottom w:val="nil"/>
              <w:right w:val="nil"/>
            </w:tcBorders>
            <w:shd w:val="clear" w:color="auto" w:fill="auto"/>
            <w:noWrap/>
            <w:vAlign w:val="bottom"/>
            <w:hideMark/>
          </w:tcPr>
          <w:p w14:paraId="7CD78D24" w14:textId="2EC73145" w:rsidR="00F149A2" w:rsidRPr="00F149A2" w:rsidDel="004B352C" w:rsidRDefault="00F149A2" w:rsidP="00FF55CB">
            <w:pPr>
              <w:jc w:val="center"/>
              <w:rPr>
                <w:del w:id="2325" w:author="Jeremy Groves" w:date="2023-01-30T18:38:00Z"/>
                <w:rFonts w:ascii="Times New Roman" w:hAnsi="Times New Roman"/>
                <w:color w:val="000000"/>
                <w:sz w:val="16"/>
                <w:szCs w:val="16"/>
              </w:rPr>
            </w:pPr>
            <w:del w:id="2326" w:author="Jeremy Groves" w:date="2023-01-30T18:38:00Z">
              <w:r w:rsidRPr="00F149A2" w:rsidDel="004B352C">
                <w:rPr>
                  <w:rFonts w:ascii="Times New Roman" w:hAnsi="Times New Roman"/>
                  <w:color w:val="000000"/>
                  <w:sz w:val="16"/>
                  <w:szCs w:val="16"/>
                </w:rPr>
                <w:delText>-0.1006 **</w:delText>
              </w:r>
            </w:del>
          </w:p>
        </w:tc>
        <w:tc>
          <w:tcPr>
            <w:tcW w:w="1660" w:type="dxa"/>
            <w:tcBorders>
              <w:top w:val="nil"/>
              <w:left w:val="nil"/>
              <w:bottom w:val="nil"/>
              <w:right w:val="nil"/>
            </w:tcBorders>
            <w:shd w:val="clear" w:color="auto" w:fill="auto"/>
            <w:noWrap/>
            <w:vAlign w:val="bottom"/>
            <w:hideMark/>
          </w:tcPr>
          <w:p w14:paraId="744E96B6" w14:textId="3B518A56" w:rsidR="00F149A2" w:rsidRPr="00F149A2" w:rsidDel="004B352C" w:rsidRDefault="00F149A2" w:rsidP="00FF55CB">
            <w:pPr>
              <w:jc w:val="center"/>
              <w:rPr>
                <w:del w:id="2327" w:author="Jeremy Groves" w:date="2023-01-30T18:38:00Z"/>
                <w:rFonts w:ascii="Times New Roman" w:hAnsi="Times New Roman"/>
                <w:color w:val="000000"/>
                <w:sz w:val="16"/>
                <w:szCs w:val="16"/>
              </w:rPr>
            </w:pPr>
            <w:del w:id="2328" w:author="Jeremy Groves" w:date="2023-01-30T18:38:00Z">
              <w:r w:rsidRPr="00F149A2" w:rsidDel="004B352C">
                <w:rPr>
                  <w:rFonts w:ascii="Times New Roman" w:hAnsi="Times New Roman"/>
                  <w:color w:val="000000"/>
                  <w:sz w:val="16"/>
                  <w:szCs w:val="16"/>
                </w:rPr>
                <w:delText>-0.1064 ***</w:delText>
              </w:r>
            </w:del>
          </w:p>
        </w:tc>
      </w:tr>
      <w:tr w:rsidR="00F149A2" w:rsidRPr="00F149A2" w:rsidDel="004B352C" w14:paraId="62E2552F" w14:textId="21CCA803" w:rsidTr="00FF55CB">
        <w:trPr>
          <w:trHeight w:val="144"/>
          <w:del w:id="2329" w:author="Jeremy Groves" w:date="2023-01-30T18:38:00Z"/>
        </w:trPr>
        <w:tc>
          <w:tcPr>
            <w:tcW w:w="1890" w:type="dxa"/>
            <w:vMerge/>
            <w:tcBorders>
              <w:top w:val="nil"/>
              <w:left w:val="nil"/>
              <w:bottom w:val="single" w:sz="4" w:space="0" w:color="000000"/>
              <w:right w:val="nil"/>
            </w:tcBorders>
            <w:vAlign w:val="center"/>
            <w:hideMark/>
          </w:tcPr>
          <w:p w14:paraId="305FF444" w14:textId="7E28DF49" w:rsidR="00F149A2" w:rsidRPr="00F149A2" w:rsidDel="004B352C" w:rsidRDefault="00F149A2" w:rsidP="00FF55CB">
            <w:pPr>
              <w:rPr>
                <w:del w:id="2330"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6C2AA22D" w14:textId="1A8B6519" w:rsidR="00F149A2" w:rsidRPr="00F149A2" w:rsidDel="004B352C" w:rsidRDefault="00F149A2" w:rsidP="00FF55CB">
            <w:pPr>
              <w:jc w:val="center"/>
              <w:rPr>
                <w:del w:id="2331" w:author="Jeremy Groves" w:date="2023-01-30T18:38:00Z"/>
                <w:rFonts w:ascii="Times New Roman" w:hAnsi="Times New Roman"/>
                <w:color w:val="000000"/>
                <w:sz w:val="16"/>
                <w:szCs w:val="16"/>
              </w:rPr>
            </w:pPr>
            <w:del w:id="2332" w:author="Jeremy Groves" w:date="2023-01-30T18:38:00Z">
              <w:r w:rsidRPr="00F149A2" w:rsidDel="004B352C">
                <w:rPr>
                  <w:rFonts w:ascii="Times New Roman" w:hAnsi="Times New Roman"/>
                  <w:color w:val="000000"/>
                  <w:sz w:val="16"/>
                  <w:szCs w:val="16"/>
                </w:rPr>
                <w:delText>(0.0251)</w:delText>
              </w:r>
            </w:del>
          </w:p>
        </w:tc>
        <w:tc>
          <w:tcPr>
            <w:tcW w:w="1660" w:type="dxa"/>
            <w:tcBorders>
              <w:top w:val="nil"/>
              <w:left w:val="nil"/>
              <w:bottom w:val="single" w:sz="4" w:space="0" w:color="auto"/>
              <w:right w:val="nil"/>
            </w:tcBorders>
            <w:shd w:val="clear" w:color="auto" w:fill="auto"/>
            <w:noWrap/>
            <w:vAlign w:val="bottom"/>
            <w:hideMark/>
          </w:tcPr>
          <w:p w14:paraId="3A9C9182" w14:textId="7D6F9D98" w:rsidR="00F149A2" w:rsidRPr="00F149A2" w:rsidDel="004B352C" w:rsidRDefault="00F149A2" w:rsidP="00FF55CB">
            <w:pPr>
              <w:jc w:val="center"/>
              <w:rPr>
                <w:del w:id="2333" w:author="Jeremy Groves" w:date="2023-01-30T18:38:00Z"/>
                <w:rFonts w:ascii="Times New Roman" w:hAnsi="Times New Roman"/>
                <w:color w:val="000000"/>
                <w:sz w:val="16"/>
                <w:szCs w:val="16"/>
              </w:rPr>
            </w:pPr>
            <w:del w:id="2334" w:author="Jeremy Groves" w:date="2023-01-30T18:38:00Z">
              <w:r w:rsidRPr="00F149A2" w:rsidDel="004B352C">
                <w:rPr>
                  <w:rFonts w:ascii="Times New Roman" w:hAnsi="Times New Roman"/>
                  <w:color w:val="000000"/>
                  <w:sz w:val="16"/>
                  <w:szCs w:val="16"/>
                </w:rPr>
                <w:delText>(0.0327)</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2386F721" w14:textId="4AF86A96" w:rsidR="00F149A2" w:rsidRPr="00F149A2" w:rsidDel="004B352C" w:rsidRDefault="00F149A2" w:rsidP="00FF55CB">
            <w:pPr>
              <w:jc w:val="center"/>
              <w:rPr>
                <w:del w:id="2335" w:author="Jeremy Groves" w:date="2023-01-30T18:38:00Z"/>
                <w:rFonts w:ascii="Times New Roman" w:hAnsi="Times New Roman"/>
                <w:color w:val="000000"/>
                <w:sz w:val="16"/>
                <w:szCs w:val="16"/>
              </w:rPr>
            </w:pPr>
            <w:del w:id="2336" w:author="Jeremy Groves" w:date="2023-01-30T18:38:00Z">
              <w:r w:rsidRPr="00F149A2" w:rsidDel="004B352C">
                <w:rPr>
                  <w:rFonts w:ascii="Times New Roman" w:hAnsi="Times New Roman"/>
                  <w:color w:val="000000"/>
                  <w:sz w:val="16"/>
                  <w:szCs w:val="16"/>
                </w:rPr>
                <w:delText>(0.0324)</w:delText>
              </w:r>
            </w:del>
          </w:p>
        </w:tc>
        <w:tc>
          <w:tcPr>
            <w:tcW w:w="1660" w:type="dxa"/>
            <w:tcBorders>
              <w:top w:val="nil"/>
              <w:left w:val="nil"/>
              <w:bottom w:val="single" w:sz="4" w:space="0" w:color="auto"/>
              <w:right w:val="nil"/>
            </w:tcBorders>
            <w:shd w:val="clear" w:color="auto" w:fill="auto"/>
            <w:noWrap/>
            <w:vAlign w:val="bottom"/>
            <w:hideMark/>
          </w:tcPr>
          <w:p w14:paraId="0BC36ABC" w14:textId="113B0F75" w:rsidR="00F149A2" w:rsidRPr="00F149A2" w:rsidDel="004B352C" w:rsidRDefault="00F149A2" w:rsidP="00FF55CB">
            <w:pPr>
              <w:jc w:val="center"/>
              <w:rPr>
                <w:del w:id="2337" w:author="Jeremy Groves" w:date="2023-01-30T18:38:00Z"/>
                <w:rFonts w:ascii="Times New Roman" w:hAnsi="Times New Roman"/>
                <w:color w:val="000000"/>
                <w:sz w:val="16"/>
                <w:szCs w:val="16"/>
              </w:rPr>
            </w:pPr>
            <w:del w:id="2338" w:author="Jeremy Groves" w:date="2023-01-30T18:38:00Z">
              <w:r w:rsidRPr="00F149A2" w:rsidDel="004B352C">
                <w:rPr>
                  <w:rFonts w:ascii="Times New Roman" w:hAnsi="Times New Roman"/>
                  <w:color w:val="000000"/>
                  <w:sz w:val="16"/>
                  <w:szCs w:val="16"/>
                </w:rPr>
                <w:delText>(0.0323)</w:delText>
              </w:r>
            </w:del>
          </w:p>
        </w:tc>
      </w:tr>
      <w:tr w:rsidR="00F149A2" w:rsidRPr="00F149A2" w:rsidDel="004B352C" w14:paraId="119F5AA3" w14:textId="3B719453" w:rsidTr="00FF55CB">
        <w:trPr>
          <w:trHeight w:val="144"/>
          <w:del w:id="2339"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1FEAD055" w14:textId="6169C71D" w:rsidR="00F149A2" w:rsidRPr="00F149A2" w:rsidDel="004B352C" w:rsidRDefault="00F149A2" w:rsidP="00FF55CB">
            <w:pPr>
              <w:jc w:val="center"/>
              <w:rPr>
                <w:del w:id="2340" w:author="Jeremy Groves" w:date="2023-01-30T18:38:00Z"/>
                <w:rFonts w:ascii="Times New Roman" w:hAnsi="Times New Roman"/>
                <w:color w:val="000000"/>
                <w:sz w:val="16"/>
                <w:szCs w:val="16"/>
              </w:rPr>
            </w:pPr>
            <w:del w:id="2341" w:author="Jeremy Groves" w:date="2023-01-30T18:38:00Z">
              <w:r w:rsidRPr="00F149A2" w:rsidDel="004B352C">
                <w:rPr>
                  <w:rFonts w:ascii="Times New Roman" w:hAnsi="Times New Roman"/>
                  <w:color w:val="000000"/>
                  <w:sz w:val="16"/>
                  <w:szCs w:val="16"/>
                </w:rPr>
                <w:delText>NorthEast</w:delText>
              </w:r>
            </w:del>
          </w:p>
        </w:tc>
        <w:tc>
          <w:tcPr>
            <w:tcW w:w="1660" w:type="dxa"/>
            <w:tcBorders>
              <w:top w:val="nil"/>
              <w:left w:val="single" w:sz="4" w:space="0" w:color="auto"/>
              <w:bottom w:val="nil"/>
              <w:right w:val="nil"/>
            </w:tcBorders>
            <w:shd w:val="clear" w:color="auto" w:fill="auto"/>
            <w:noWrap/>
            <w:vAlign w:val="bottom"/>
            <w:hideMark/>
          </w:tcPr>
          <w:p w14:paraId="0E4701B5" w14:textId="0F47E94D" w:rsidR="00F149A2" w:rsidRPr="00F149A2" w:rsidDel="004B352C" w:rsidRDefault="00F149A2" w:rsidP="00FF55CB">
            <w:pPr>
              <w:jc w:val="center"/>
              <w:rPr>
                <w:del w:id="2342" w:author="Jeremy Groves" w:date="2023-01-30T18:38:00Z"/>
                <w:rFonts w:ascii="Times New Roman" w:hAnsi="Times New Roman"/>
                <w:color w:val="000000"/>
                <w:sz w:val="16"/>
                <w:szCs w:val="16"/>
              </w:rPr>
            </w:pPr>
            <w:del w:id="2343" w:author="Jeremy Groves" w:date="2023-01-30T18:38:00Z">
              <w:r w:rsidRPr="00F149A2" w:rsidDel="004B352C">
                <w:rPr>
                  <w:rFonts w:ascii="Times New Roman" w:hAnsi="Times New Roman"/>
                  <w:color w:val="000000"/>
                  <w:sz w:val="16"/>
                  <w:szCs w:val="16"/>
                </w:rPr>
                <w:delText>-0.1228 ***</w:delText>
              </w:r>
            </w:del>
          </w:p>
        </w:tc>
        <w:tc>
          <w:tcPr>
            <w:tcW w:w="1660" w:type="dxa"/>
            <w:tcBorders>
              <w:top w:val="nil"/>
              <w:left w:val="nil"/>
              <w:bottom w:val="nil"/>
              <w:right w:val="nil"/>
            </w:tcBorders>
            <w:shd w:val="clear" w:color="auto" w:fill="auto"/>
            <w:noWrap/>
            <w:vAlign w:val="bottom"/>
            <w:hideMark/>
          </w:tcPr>
          <w:p w14:paraId="55193267" w14:textId="7CD94064" w:rsidR="00F149A2" w:rsidRPr="00F149A2" w:rsidDel="004B352C" w:rsidRDefault="00F149A2" w:rsidP="00FF55CB">
            <w:pPr>
              <w:jc w:val="center"/>
              <w:rPr>
                <w:del w:id="2344" w:author="Jeremy Groves" w:date="2023-01-30T18:38:00Z"/>
                <w:rFonts w:ascii="Times New Roman" w:hAnsi="Times New Roman"/>
                <w:color w:val="000000"/>
                <w:sz w:val="16"/>
                <w:szCs w:val="16"/>
              </w:rPr>
            </w:pPr>
            <w:del w:id="2345" w:author="Jeremy Groves" w:date="2023-01-30T18:38:00Z">
              <w:r w:rsidRPr="00F149A2" w:rsidDel="004B352C">
                <w:rPr>
                  <w:rFonts w:ascii="Times New Roman" w:hAnsi="Times New Roman"/>
                  <w:color w:val="000000"/>
                  <w:sz w:val="16"/>
                  <w:szCs w:val="16"/>
                </w:rPr>
                <w:delText>-0.1479 ***</w:delText>
              </w:r>
            </w:del>
          </w:p>
        </w:tc>
        <w:tc>
          <w:tcPr>
            <w:tcW w:w="1660" w:type="dxa"/>
            <w:tcBorders>
              <w:top w:val="nil"/>
              <w:left w:val="single" w:sz="4" w:space="0" w:color="auto"/>
              <w:bottom w:val="nil"/>
              <w:right w:val="nil"/>
            </w:tcBorders>
            <w:shd w:val="clear" w:color="auto" w:fill="auto"/>
            <w:noWrap/>
            <w:vAlign w:val="bottom"/>
            <w:hideMark/>
          </w:tcPr>
          <w:p w14:paraId="42AF755B" w14:textId="43EC1D28" w:rsidR="00F149A2" w:rsidRPr="00F149A2" w:rsidDel="004B352C" w:rsidRDefault="00F149A2" w:rsidP="00FF55CB">
            <w:pPr>
              <w:jc w:val="center"/>
              <w:rPr>
                <w:del w:id="2346" w:author="Jeremy Groves" w:date="2023-01-30T18:38:00Z"/>
                <w:rFonts w:ascii="Times New Roman" w:hAnsi="Times New Roman"/>
                <w:color w:val="000000"/>
                <w:sz w:val="16"/>
                <w:szCs w:val="16"/>
              </w:rPr>
            </w:pPr>
            <w:del w:id="2347" w:author="Jeremy Groves" w:date="2023-01-30T18:38:00Z">
              <w:r w:rsidRPr="00F149A2" w:rsidDel="004B352C">
                <w:rPr>
                  <w:rFonts w:ascii="Times New Roman" w:hAnsi="Times New Roman"/>
                  <w:color w:val="000000"/>
                  <w:sz w:val="16"/>
                  <w:szCs w:val="16"/>
                </w:rPr>
                <w:delText>-0.2209 ***</w:delText>
              </w:r>
            </w:del>
          </w:p>
        </w:tc>
        <w:tc>
          <w:tcPr>
            <w:tcW w:w="1660" w:type="dxa"/>
            <w:tcBorders>
              <w:top w:val="nil"/>
              <w:left w:val="nil"/>
              <w:bottom w:val="nil"/>
              <w:right w:val="nil"/>
            </w:tcBorders>
            <w:shd w:val="clear" w:color="auto" w:fill="auto"/>
            <w:noWrap/>
            <w:vAlign w:val="bottom"/>
            <w:hideMark/>
          </w:tcPr>
          <w:p w14:paraId="6035F907" w14:textId="0656651C" w:rsidR="00F149A2" w:rsidRPr="00F149A2" w:rsidDel="004B352C" w:rsidRDefault="00F149A2" w:rsidP="00FF55CB">
            <w:pPr>
              <w:jc w:val="center"/>
              <w:rPr>
                <w:del w:id="2348" w:author="Jeremy Groves" w:date="2023-01-30T18:38:00Z"/>
                <w:rFonts w:ascii="Times New Roman" w:hAnsi="Times New Roman"/>
                <w:color w:val="000000"/>
                <w:sz w:val="16"/>
                <w:szCs w:val="16"/>
              </w:rPr>
            </w:pPr>
            <w:del w:id="2349" w:author="Jeremy Groves" w:date="2023-01-30T18:38:00Z">
              <w:r w:rsidRPr="00F149A2" w:rsidDel="004B352C">
                <w:rPr>
                  <w:rFonts w:ascii="Times New Roman" w:hAnsi="Times New Roman"/>
                  <w:color w:val="000000"/>
                  <w:sz w:val="16"/>
                  <w:szCs w:val="16"/>
                </w:rPr>
                <w:delText>-0.2242 ***</w:delText>
              </w:r>
            </w:del>
          </w:p>
        </w:tc>
      </w:tr>
      <w:tr w:rsidR="00F149A2" w:rsidRPr="00F149A2" w:rsidDel="004B352C" w14:paraId="21BFF325" w14:textId="6D91DFBB" w:rsidTr="00FF55CB">
        <w:trPr>
          <w:trHeight w:val="144"/>
          <w:del w:id="2350" w:author="Jeremy Groves" w:date="2023-01-30T18:38:00Z"/>
        </w:trPr>
        <w:tc>
          <w:tcPr>
            <w:tcW w:w="1890" w:type="dxa"/>
            <w:vMerge/>
            <w:tcBorders>
              <w:top w:val="nil"/>
              <w:left w:val="nil"/>
              <w:bottom w:val="single" w:sz="4" w:space="0" w:color="000000"/>
              <w:right w:val="nil"/>
            </w:tcBorders>
            <w:vAlign w:val="center"/>
            <w:hideMark/>
          </w:tcPr>
          <w:p w14:paraId="2964D192" w14:textId="0F5413FD" w:rsidR="00F149A2" w:rsidRPr="00F149A2" w:rsidDel="004B352C" w:rsidRDefault="00F149A2" w:rsidP="00FF55CB">
            <w:pPr>
              <w:rPr>
                <w:del w:id="2351"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1BC883EA" w14:textId="49AB268E" w:rsidR="00F149A2" w:rsidRPr="00F149A2" w:rsidDel="004B352C" w:rsidRDefault="00F149A2" w:rsidP="00FF55CB">
            <w:pPr>
              <w:jc w:val="center"/>
              <w:rPr>
                <w:del w:id="2352" w:author="Jeremy Groves" w:date="2023-01-30T18:38:00Z"/>
                <w:rFonts w:ascii="Times New Roman" w:hAnsi="Times New Roman"/>
                <w:color w:val="000000"/>
                <w:sz w:val="16"/>
                <w:szCs w:val="16"/>
              </w:rPr>
            </w:pPr>
            <w:del w:id="2353" w:author="Jeremy Groves" w:date="2023-01-30T18:38:00Z">
              <w:r w:rsidRPr="00F149A2" w:rsidDel="004B352C">
                <w:rPr>
                  <w:rFonts w:ascii="Times New Roman" w:hAnsi="Times New Roman"/>
                  <w:color w:val="000000"/>
                  <w:sz w:val="16"/>
                  <w:szCs w:val="16"/>
                </w:rPr>
                <w:delText>(0.0274)</w:delText>
              </w:r>
            </w:del>
          </w:p>
        </w:tc>
        <w:tc>
          <w:tcPr>
            <w:tcW w:w="1660" w:type="dxa"/>
            <w:tcBorders>
              <w:top w:val="nil"/>
              <w:left w:val="nil"/>
              <w:bottom w:val="single" w:sz="4" w:space="0" w:color="auto"/>
              <w:right w:val="nil"/>
            </w:tcBorders>
            <w:shd w:val="clear" w:color="auto" w:fill="auto"/>
            <w:noWrap/>
            <w:vAlign w:val="bottom"/>
            <w:hideMark/>
          </w:tcPr>
          <w:p w14:paraId="7679727C" w14:textId="16983A96" w:rsidR="00F149A2" w:rsidRPr="00F149A2" w:rsidDel="004B352C" w:rsidRDefault="00F149A2" w:rsidP="00FF55CB">
            <w:pPr>
              <w:jc w:val="center"/>
              <w:rPr>
                <w:del w:id="2354" w:author="Jeremy Groves" w:date="2023-01-30T18:38:00Z"/>
                <w:rFonts w:ascii="Times New Roman" w:hAnsi="Times New Roman"/>
                <w:color w:val="000000"/>
                <w:sz w:val="16"/>
                <w:szCs w:val="16"/>
              </w:rPr>
            </w:pPr>
            <w:del w:id="2355" w:author="Jeremy Groves" w:date="2023-01-30T18:38:00Z">
              <w:r w:rsidRPr="00F149A2" w:rsidDel="004B352C">
                <w:rPr>
                  <w:rFonts w:ascii="Times New Roman" w:hAnsi="Times New Roman"/>
                  <w:color w:val="000000"/>
                  <w:sz w:val="16"/>
                  <w:szCs w:val="16"/>
                </w:rPr>
                <w:delText>(0.0356)</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2C29EE04" w14:textId="19D8D269" w:rsidR="00F149A2" w:rsidRPr="00F149A2" w:rsidDel="004B352C" w:rsidRDefault="00F149A2" w:rsidP="00FF55CB">
            <w:pPr>
              <w:jc w:val="center"/>
              <w:rPr>
                <w:del w:id="2356" w:author="Jeremy Groves" w:date="2023-01-30T18:38:00Z"/>
                <w:rFonts w:ascii="Times New Roman" w:hAnsi="Times New Roman"/>
                <w:color w:val="000000"/>
                <w:sz w:val="16"/>
                <w:szCs w:val="16"/>
              </w:rPr>
            </w:pPr>
            <w:del w:id="2357" w:author="Jeremy Groves" w:date="2023-01-30T18:38:00Z">
              <w:r w:rsidRPr="00F149A2" w:rsidDel="004B352C">
                <w:rPr>
                  <w:rFonts w:ascii="Times New Roman" w:hAnsi="Times New Roman"/>
                  <w:color w:val="000000"/>
                  <w:sz w:val="16"/>
                  <w:szCs w:val="16"/>
                </w:rPr>
                <w:delText>(0.0356)</w:delText>
              </w:r>
            </w:del>
          </w:p>
        </w:tc>
        <w:tc>
          <w:tcPr>
            <w:tcW w:w="1660" w:type="dxa"/>
            <w:tcBorders>
              <w:top w:val="nil"/>
              <w:left w:val="nil"/>
              <w:bottom w:val="single" w:sz="4" w:space="0" w:color="auto"/>
              <w:right w:val="nil"/>
            </w:tcBorders>
            <w:shd w:val="clear" w:color="auto" w:fill="auto"/>
            <w:noWrap/>
            <w:vAlign w:val="bottom"/>
            <w:hideMark/>
          </w:tcPr>
          <w:p w14:paraId="5F9CE9BD" w14:textId="3A0BB0FE" w:rsidR="00F149A2" w:rsidRPr="00F149A2" w:rsidDel="004B352C" w:rsidRDefault="00F149A2" w:rsidP="00FF55CB">
            <w:pPr>
              <w:jc w:val="center"/>
              <w:rPr>
                <w:del w:id="2358" w:author="Jeremy Groves" w:date="2023-01-30T18:38:00Z"/>
                <w:rFonts w:ascii="Times New Roman" w:hAnsi="Times New Roman"/>
                <w:color w:val="000000"/>
                <w:sz w:val="16"/>
                <w:szCs w:val="16"/>
              </w:rPr>
            </w:pPr>
            <w:del w:id="2359" w:author="Jeremy Groves" w:date="2023-01-30T18:38:00Z">
              <w:r w:rsidRPr="00F149A2" w:rsidDel="004B352C">
                <w:rPr>
                  <w:rFonts w:ascii="Times New Roman" w:hAnsi="Times New Roman"/>
                  <w:color w:val="000000"/>
                  <w:sz w:val="16"/>
                  <w:szCs w:val="16"/>
                </w:rPr>
                <w:delText>(0.0355)</w:delText>
              </w:r>
            </w:del>
          </w:p>
        </w:tc>
      </w:tr>
      <w:tr w:rsidR="00F149A2" w:rsidRPr="00F149A2" w:rsidDel="004B352C" w14:paraId="08AB832D" w14:textId="1A0D0FE4" w:rsidTr="00FF55CB">
        <w:trPr>
          <w:trHeight w:val="144"/>
          <w:del w:id="2360"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5BDF931A" w14:textId="26A43C85" w:rsidR="00F149A2" w:rsidRPr="00F149A2" w:rsidDel="004B352C" w:rsidRDefault="00F149A2" w:rsidP="00FF55CB">
            <w:pPr>
              <w:jc w:val="center"/>
              <w:rPr>
                <w:del w:id="2361" w:author="Jeremy Groves" w:date="2023-01-30T18:38:00Z"/>
                <w:rFonts w:ascii="Times New Roman" w:hAnsi="Times New Roman"/>
                <w:color w:val="000000"/>
                <w:sz w:val="16"/>
                <w:szCs w:val="16"/>
              </w:rPr>
            </w:pPr>
            <w:del w:id="2362" w:author="Jeremy Groves" w:date="2023-01-30T18:38:00Z">
              <w:r w:rsidRPr="00F149A2" w:rsidDel="004B352C">
                <w:rPr>
                  <w:rFonts w:ascii="Times New Roman" w:hAnsi="Times New Roman"/>
                  <w:color w:val="000000"/>
                  <w:sz w:val="16"/>
                  <w:szCs w:val="16"/>
                </w:rPr>
                <w:delText>South</w:delText>
              </w:r>
            </w:del>
          </w:p>
        </w:tc>
        <w:tc>
          <w:tcPr>
            <w:tcW w:w="1660" w:type="dxa"/>
            <w:tcBorders>
              <w:top w:val="nil"/>
              <w:left w:val="single" w:sz="4" w:space="0" w:color="auto"/>
              <w:bottom w:val="nil"/>
              <w:right w:val="nil"/>
            </w:tcBorders>
            <w:shd w:val="clear" w:color="auto" w:fill="auto"/>
            <w:noWrap/>
            <w:vAlign w:val="bottom"/>
            <w:hideMark/>
          </w:tcPr>
          <w:p w14:paraId="2B1B4348" w14:textId="2CAE8DF1" w:rsidR="00F149A2" w:rsidRPr="00F149A2" w:rsidDel="004B352C" w:rsidRDefault="00F149A2" w:rsidP="00FF55CB">
            <w:pPr>
              <w:jc w:val="center"/>
              <w:rPr>
                <w:del w:id="2363" w:author="Jeremy Groves" w:date="2023-01-30T18:38:00Z"/>
                <w:rFonts w:ascii="Times New Roman" w:hAnsi="Times New Roman"/>
                <w:color w:val="000000"/>
                <w:sz w:val="16"/>
                <w:szCs w:val="16"/>
              </w:rPr>
            </w:pPr>
            <w:del w:id="2364" w:author="Jeremy Groves" w:date="2023-01-30T18:38:00Z">
              <w:r w:rsidRPr="00F149A2" w:rsidDel="004B352C">
                <w:rPr>
                  <w:rFonts w:ascii="Times New Roman" w:hAnsi="Times New Roman"/>
                  <w:color w:val="000000"/>
                  <w:sz w:val="16"/>
                  <w:szCs w:val="16"/>
                </w:rPr>
                <w:delText xml:space="preserve">-0.0258 </w:delText>
              </w:r>
            </w:del>
          </w:p>
        </w:tc>
        <w:tc>
          <w:tcPr>
            <w:tcW w:w="1660" w:type="dxa"/>
            <w:tcBorders>
              <w:top w:val="nil"/>
              <w:left w:val="nil"/>
              <w:bottom w:val="nil"/>
              <w:right w:val="nil"/>
            </w:tcBorders>
            <w:shd w:val="clear" w:color="auto" w:fill="auto"/>
            <w:noWrap/>
            <w:vAlign w:val="bottom"/>
            <w:hideMark/>
          </w:tcPr>
          <w:p w14:paraId="4FF0FE24" w14:textId="630F0807" w:rsidR="00F149A2" w:rsidRPr="00F149A2" w:rsidDel="004B352C" w:rsidRDefault="00F149A2" w:rsidP="00FF55CB">
            <w:pPr>
              <w:jc w:val="center"/>
              <w:rPr>
                <w:del w:id="2365" w:author="Jeremy Groves" w:date="2023-01-30T18:38:00Z"/>
                <w:rFonts w:ascii="Times New Roman" w:hAnsi="Times New Roman"/>
                <w:color w:val="000000"/>
                <w:sz w:val="16"/>
                <w:szCs w:val="16"/>
              </w:rPr>
            </w:pPr>
            <w:del w:id="2366" w:author="Jeremy Groves" w:date="2023-01-30T18:38:00Z">
              <w:r w:rsidRPr="00F149A2" w:rsidDel="004B352C">
                <w:rPr>
                  <w:rFonts w:ascii="Times New Roman" w:hAnsi="Times New Roman"/>
                  <w:color w:val="000000"/>
                  <w:sz w:val="16"/>
                  <w:szCs w:val="16"/>
                </w:rPr>
                <w:delText xml:space="preserve">-0.0346 </w:delText>
              </w:r>
            </w:del>
          </w:p>
        </w:tc>
        <w:tc>
          <w:tcPr>
            <w:tcW w:w="1660" w:type="dxa"/>
            <w:tcBorders>
              <w:top w:val="nil"/>
              <w:left w:val="single" w:sz="4" w:space="0" w:color="auto"/>
              <w:bottom w:val="nil"/>
              <w:right w:val="nil"/>
            </w:tcBorders>
            <w:shd w:val="clear" w:color="auto" w:fill="auto"/>
            <w:noWrap/>
            <w:vAlign w:val="bottom"/>
            <w:hideMark/>
          </w:tcPr>
          <w:p w14:paraId="6B5294E0" w14:textId="5C2E7BA7" w:rsidR="00F149A2" w:rsidRPr="00F149A2" w:rsidDel="004B352C" w:rsidRDefault="00F149A2" w:rsidP="00FF55CB">
            <w:pPr>
              <w:jc w:val="center"/>
              <w:rPr>
                <w:del w:id="2367" w:author="Jeremy Groves" w:date="2023-01-30T18:38:00Z"/>
                <w:rFonts w:ascii="Times New Roman" w:hAnsi="Times New Roman"/>
                <w:color w:val="000000"/>
                <w:sz w:val="16"/>
                <w:szCs w:val="16"/>
              </w:rPr>
            </w:pPr>
            <w:del w:id="2368" w:author="Jeremy Groves" w:date="2023-01-30T18:38:00Z">
              <w:r w:rsidRPr="00F149A2" w:rsidDel="004B352C">
                <w:rPr>
                  <w:rFonts w:ascii="Times New Roman" w:hAnsi="Times New Roman"/>
                  <w:color w:val="000000"/>
                  <w:sz w:val="16"/>
                  <w:szCs w:val="16"/>
                </w:rPr>
                <w:delText>-0.089 **</w:delText>
              </w:r>
            </w:del>
          </w:p>
        </w:tc>
        <w:tc>
          <w:tcPr>
            <w:tcW w:w="1660" w:type="dxa"/>
            <w:tcBorders>
              <w:top w:val="nil"/>
              <w:left w:val="nil"/>
              <w:bottom w:val="nil"/>
              <w:right w:val="nil"/>
            </w:tcBorders>
            <w:shd w:val="clear" w:color="auto" w:fill="auto"/>
            <w:noWrap/>
            <w:vAlign w:val="bottom"/>
            <w:hideMark/>
          </w:tcPr>
          <w:p w14:paraId="5A26417F" w14:textId="101F40FE" w:rsidR="00F149A2" w:rsidRPr="00F149A2" w:rsidDel="004B352C" w:rsidRDefault="00F149A2" w:rsidP="00FF55CB">
            <w:pPr>
              <w:jc w:val="center"/>
              <w:rPr>
                <w:del w:id="2369" w:author="Jeremy Groves" w:date="2023-01-30T18:38:00Z"/>
                <w:rFonts w:ascii="Times New Roman" w:hAnsi="Times New Roman"/>
                <w:color w:val="000000"/>
                <w:sz w:val="16"/>
                <w:szCs w:val="16"/>
              </w:rPr>
            </w:pPr>
            <w:del w:id="2370" w:author="Jeremy Groves" w:date="2023-01-30T18:38:00Z">
              <w:r w:rsidRPr="00F149A2" w:rsidDel="004B352C">
                <w:rPr>
                  <w:rFonts w:ascii="Times New Roman" w:hAnsi="Times New Roman"/>
                  <w:color w:val="000000"/>
                  <w:sz w:val="16"/>
                  <w:szCs w:val="16"/>
                </w:rPr>
                <w:delText>-0.0933 **</w:delText>
              </w:r>
            </w:del>
          </w:p>
        </w:tc>
      </w:tr>
      <w:tr w:rsidR="00F149A2" w:rsidRPr="00F149A2" w:rsidDel="004B352C" w14:paraId="78299775" w14:textId="48E9D700" w:rsidTr="00FF55CB">
        <w:trPr>
          <w:trHeight w:val="144"/>
          <w:del w:id="2371" w:author="Jeremy Groves" w:date="2023-01-30T18:38:00Z"/>
        </w:trPr>
        <w:tc>
          <w:tcPr>
            <w:tcW w:w="1890" w:type="dxa"/>
            <w:vMerge/>
            <w:tcBorders>
              <w:top w:val="nil"/>
              <w:left w:val="nil"/>
              <w:bottom w:val="single" w:sz="4" w:space="0" w:color="000000"/>
              <w:right w:val="nil"/>
            </w:tcBorders>
            <w:vAlign w:val="center"/>
            <w:hideMark/>
          </w:tcPr>
          <w:p w14:paraId="36D40740" w14:textId="0227597A" w:rsidR="00F149A2" w:rsidRPr="00F149A2" w:rsidDel="004B352C" w:rsidRDefault="00F149A2" w:rsidP="00FF55CB">
            <w:pPr>
              <w:rPr>
                <w:del w:id="2372"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7F26FB09" w14:textId="30E70F34" w:rsidR="00F149A2" w:rsidRPr="00F149A2" w:rsidDel="004B352C" w:rsidRDefault="00F149A2" w:rsidP="00FF55CB">
            <w:pPr>
              <w:jc w:val="center"/>
              <w:rPr>
                <w:del w:id="2373" w:author="Jeremy Groves" w:date="2023-01-30T18:38:00Z"/>
                <w:rFonts w:ascii="Times New Roman" w:hAnsi="Times New Roman"/>
                <w:color w:val="000000"/>
                <w:sz w:val="16"/>
                <w:szCs w:val="16"/>
              </w:rPr>
            </w:pPr>
            <w:del w:id="2374" w:author="Jeremy Groves" w:date="2023-01-30T18:38:00Z">
              <w:r w:rsidRPr="00F149A2" w:rsidDel="004B352C">
                <w:rPr>
                  <w:rFonts w:ascii="Times New Roman" w:hAnsi="Times New Roman"/>
                  <w:color w:val="000000"/>
                  <w:sz w:val="16"/>
                  <w:szCs w:val="16"/>
                </w:rPr>
                <w:delText>(0.0227)</w:delText>
              </w:r>
            </w:del>
          </w:p>
        </w:tc>
        <w:tc>
          <w:tcPr>
            <w:tcW w:w="1660" w:type="dxa"/>
            <w:tcBorders>
              <w:top w:val="nil"/>
              <w:left w:val="nil"/>
              <w:bottom w:val="single" w:sz="4" w:space="0" w:color="auto"/>
              <w:right w:val="nil"/>
            </w:tcBorders>
            <w:shd w:val="clear" w:color="auto" w:fill="auto"/>
            <w:noWrap/>
            <w:vAlign w:val="bottom"/>
            <w:hideMark/>
          </w:tcPr>
          <w:p w14:paraId="157991D7" w14:textId="2AD23CE6" w:rsidR="00F149A2" w:rsidRPr="00F149A2" w:rsidDel="004B352C" w:rsidRDefault="00F149A2" w:rsidP="00FF55CB">
            <w:pPr>
              <w:jc w:val="center"/>
              <w:rPr>
                <w:del w:id="2375" w:author="Jeremy Groves" w:date="2023-01-30T18:38:00Z"/>
                <w:rFonts w:ascii="Times New Roman" w:hAnsi="Times New Roman"/>
                <w:color w:val="000000"/>
                <w:sz w:val="16"/>
                <w:szCs w:val="16"/>
              </w:rPr>
            </w:pPr>
            <w:del w:id="2376" w:author="Jeremy Groves" w:date="2023-01-30T18:38:00Z">
              <w:r w:rsidRPr="00F149A2" w:rsidDel="004B352C">
                <w:rPr>
                  <w:rFonts w:ascii="Times New Roman" w:hAnsi="Times New Roman"/>
                  <w:color w:val="000000"/>
                  <w:sz w:val="16"/>
                  <w:szCs w:val="16"/>
                </w:rPr>
                <w:delText>(0.0295)</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73DCAB76" w14:textId="159957F3" w:rsidR="00F149A2" w:rsidRPr="00F149A2" w:rsidDel="004B352C" w:rsidRDefault="00F149A2" w:rsidP="00FF55CB">
            <w:pPr>
              <w:jc w:val="center"/>
              <w:rPr>
                <w:del w:id="2377" w:author="Jeremy Groves" w:date="2023-01-30T18:38:00Z"/>
                <w:rFonts w:ascii="Times New Roman" w:hAnsi="Times New Roman"/>
                <w:color w:val="000000"/>
                <w:sz w:val="16"/>
                <w:szCs w:val="16"/>
              </w:rPr>
            </w:pPr>
            <w:del w:id="2378" w:author="Jeremy Groves" w:date="2023-01-30T18:38:00Z">
              <w:r w:rsidRPr="00F149A2" w:rsidDel="004B352C">
                <w:rPr>
                  <w:rFonts w:ascii="Times New Roman" w:hAnsi="Times New Roman"/>
                  <w:color w:val="000000"/>
                  <w:sz w:val="16"/>
                  <w:szCs w:val="16"/>
                </w:rPr>
                <w:delText>(0.0295)</w:delText>
              </w:r>
            </w:del>
          </w:p>
        </w:tc>
        <w:tc>
          <w:tcPr>
            <w:tcW w:w="1660" w:type="dxa"/>
            <w:tcBorders>
              <w:top w:val="nil"/>
              <w:left w:val="nil"/>
              <w:bottom w:val="single" w:sz="4" w:space="0" w:color="auto"/>
              <w:right w:val="nil"/>
            </w:tcBorders>
            <w:shd w:val="clear" w:color="auto" w:fill="auto"/>
            <w:noWrap/>
            <w:vAlign w:val="bottom"/>
            <w:hideMark/>
          </w:tcPr>
          <w:p w14:paraId="73AABD35" w14:textId="5DACCAB8" w:rsidR="00F149A2" w:rsidRPr="00F149A2" w:rsidDel="004B352C" w:rsidRDefault="00F149A2" w:rsidP="00FF55CB">
            <w:pPr>
              <w:jc w:val="center"/>
              <w:rPr>
                <w:del w:id="2379" w:author="Jeremy Groves" w:date="2023-01-30T18:38:00Z"/>
                <w:rFonts w:ascii="Times New Roman" w:hAnsi="Times New Roman"/>
                <w:color w:val="000000"/>
                <w:sz w:val="16"/>
                <w:szCs w:val="16"/>
              </w:rPr>
            </w:pPr>
            <w:del w:id="2380" w:author="Jeremy Groves" w:date="2023-01-30T18:38:00Z">
              <w:r w:rsidRPr="00F149A2" w:rsidDel="004B352C">
                <w:rPr>
                  <w:rFonts w:ascii="Times New Roman" w:hAnsi="Times New Roman"/>
                  <w:color w:val="000000"/>
                  <w:sz w:val="16"/>
                  <w:szCs w:val="16"/>
                </w:rPr>
                <w:delText>(0.0294)</w:delText>
              </w:r>
            </w:del>
          </w:p>
        </w:tc>
      </w:tr>
      <w:tr w:rsidR="00F149A2" w:rsidRPr="00F149A2" w:rsidDel="004B352C" w14:paraId="474091F9" w14:textId="722B2F2F" w:rsidTr="00FF55CB">
        <w:trPr>
          <w:trHeight w:val="144"/>
          <w:del w:id="2381"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6EA4516C" w14:textId="2317F124" w:rsidR="00F149A2" w:rsidRPr="00F149A2" w:rsidDel="004B352C" w:rsidRDefault="00F149A2" w:rsidP="00FF55CB">
            <w:pPr>
              <w:jc w:val="center"/>
              <w:rPr>
                <w:del w:id="2382" w:author="Jeremy Groves" w:date="2023-01-30T18:38:00Z"/>
                <w:rFonts w:ascii="Times New Roman" w:hAnsi="Times New Roman"/>
                <w:color w:val="000000"/>
                <w:sz w:val="16"/>
                <w:szCs w:val="16"/>
              </w:rPr>
            </w:pPr>
            <w:del w:id="2383" w:author="Jeremy Groves" w:date="2023-01-30T18:38:00Z">
              <w:r w:rsidRPr="00F149A2" w:rsidDel="004B352C">
                <w:rPr>
                  <w:rFonts w:ascii="Times New Roman" w:hAnsi="Times New Roman"/>
                  <w:color w:val="000000"/>
                  <w:sz w:val="16"/>
                  <w:szCs w:val="16"/>
                </w:rPr>
                <w:delText>UnempRate</w:delText>
              </w:r>
            </w:del>
          </w:p>
        </w:tc>
        <w:tc>
          <w:tcPr>
            <w:tcW w:w="1660" w:type="dxa"/>
            <w:tcBorders>
              <w:top w:val="nil"/>
              <w:left w:val="single" w:sz="4" w:space="0" w:color="auto"/>
              <w:bottom w:val="nil"/>
              <w:right w:val="nil"/>
            </w:tcBorders>
            <w:shd w:val="clear" w:color="auto" w:fill="auto"/>
            <w:noWrap/>
            <w:vAlign w:val="bottom"/>
            <w:hideMark/>
          </w:tcPr>
          <w:p w14:paraId="30D4880F" w14:textId="2E7BD687" w:rsidR="00F149A2" w:rsidRPr="00F149A2" w:rsidDel="004B352C" w:rsidRDefault="00F149A2" w:rsidP="00FF55CB">
            <w:pPr>
              <w:jc w:val="center"/>
              <w:rPr>
                <w:del w:id="2384" w:author="Jeremy Groves" w:date="2023-01-30T18:38:00Z"/>
                <w:rFonts w:ascii="Times New Roman" w:hAnsi="Times New Roman"/>
                <w:color w:val="000000"/>
                <w:sz w:val="16"/>
                <w:szCs w:val="16"/>
              </w:rPr>
            </w:pPr>
            <w:del w:id="2385" w:author="Jeremy Groves" w:date="2023-01-30T18:38:00Z">
              <w:r w:rsidRPr="00F149A2" w:rsidDel="004B352C">
                <w:rPr>
                  <w:rFonts w:ascii="Times New Roman" w:hAnsi="Times New Roman"/>
                  <w:color w:val="000000"/>
                  <w:sz w:val="16"/>
                  <w:szCs w:val="16"/>
                </w:rPr>
                <w:delText> </w:delText>
              </w:r>
            </w:del>
          </w:p>
        </w:tc>
        <w:tc>
          <w:tcPr>
            <w:tcW w:w="1660" w:type="dxa"/>
            <w:tcBorders>
              <w:top w:val="nil"/>
              <w:left w:val="nil"/>
              <w:bottom w:val="nil"/>
              <w:right w:val="nil"/>
            </w:tcBorders>
            <w:shd w:val="clear" w:color="auto" w:fill="auto"/>
            <w:noWrap/>
            <w:vAlign w:val="bottom"/>
            <w:hideMark/>
          </w:tcPr>
          <w:p w14:paraId="6474699C" w14:textId="5FE1D3A1" w:rsidR="00F149A2" w:rsidRPr="00F149A2" w:rsidDel="004B352C" w:rsidRDefault="00F149A2" w:rsidP="00FF55CB">
            <w:pPr>
              <w:jc w:val="center"/>
              <w:rPr>
                <w:del w:id="2386" w:author="Jeremy Groves" w:date="2023-01-30T18:38:00Z"/>
                <w:rFonts w:ascii="Times New Roman" w:hAnsi="Times New Roman"/>
                <w:color w:val="000000"/>
                <w:sz w:val="16"/>
                <w:szCs w:val="16"/>
              </w:rPr>
            </w:pPr>
          </w:p>
        </w:tc>
        <w:tc>
          <w:tcPr>
            <w:tcW w:w="1660" w:type="dxa"/>
            <w:tcBorders>
              <w:top w:val="nil"/>
              <w:left w:val="single" w:sz="4" w:space="0" w:color="auto"/>
              <w:bottom w:val="nil"/>
              <w:right w:val="nil"/>
            </w:tcBorders>
            <w:shd w:val="clear" w:color="auto" w:fill="auto"/>
            <w:noWrap/>
            <w:vAlign w:val="bottom"/>
            <w:hideMark/>
          </w:tcPr>
          <w:p w14:paraId="61046E6C" w14:textId="66321D39" w:rsidR="00F149A2" w:rsidRPr="00F149A2" w:rsidDel="004B352C" w:rsidRDefault="00F149A2" w:rsidP="00FF55CB">
            <w:pPr>
              <w:jc w:val="center"/>
              <w:rPr>
                <w:del w:id="2387" w:author="Jeremy Groves" w:date="2023-01-30T18:38:00Z"/>
                <w:rFonts w:ascii="Times New Roman" w:hAnsi="Times New Roman"/>
                <w:color w:val="000000"/>
                <w:sz w:val="16"/>
                <w:szCs w:val="16"/>
              </w:rPr>
            </w:pPr>
            <w:del w:id="2388" w:author="Jeremy Groves" w:date="2023-01-30T18:38:00Z">
              <w:r w:rsidRPr="00F149A2" w:rsidDel="004B352C">
                <w:rPr>
                  <w:rFonts w:ascii="Times New Roman" w:hAnsi="Times New Roman"/>
                  <w:color w:val="000000"/>
                  <w:sz w:val="16"/>
                  <w:szCs w:val="16"/>
                </w:rPr>
                <w:delText>-0.0736 ***</w:delText>
              </w:r>
            </w:del>
          </w:p>
        </w:tc>
        <w:tc>
          <w:tcPr>
            <w:tcW w:w="1660" w:type="dxa"/>
            <w:tcBorders>
              <w:top w:val="nil"/>
              <w:left w:val="nil"/>
              <w:bottom w:val="nil"/>
              <w:right w:val="nil"/>
            </w:tcBorders>
            <w:shd w:val="clear" w:color="auto" w:fill="auto"/>
            <w:noWrap/>
            <w:vAlign w:val="bottom"/>
            <w:hideMark/>
          </w:tcPr>
          <w:p w14:paraId="020CFC88" w14:textId="0315B0C5" w:rsidR="00F149A2" w:rsidRPr="00F149A2" w:rsidDel="004B352C" w:rsidRDefault="00F149A2" w:rsidP="00FF55CB">
            <w:pPr>
              <w:jc w:val="center"/>
              <w:rPr>
                <w:del w:id="2389" w:author="Jeremy Groves" w:date="2023-01-30T18:38:00Z"/>
                <w:rFonts w:ascii="Times New Roman" w:hAnsi="Times New Roman"/>
                <w:color w:val="000000"/>
                <w:sz w:val="16"/>
                <w:szCs w:val="16"/>
              </w:rPr>
            </w:pPr>
            <w:del w:id="2390" w:author="Jeremy Groves" w:date="2023-01-30T18:38:00Z">
              <w:r w:rsidRPr="00F149A2" w:rsidDel="004B352C">
                <w:rPr>
                  <w:rFonts w:ascii="Times New Roman" w:hAnsi="Times New Roman"/>
                  <w:color w:val="000000"/>
                  <w:sz w:val="16"/>
                  <w:szCs w:val="16"/>
                </w:rPr>
                <w:delText>-0.0756 ***</w:delText>
              </w:r>
            </w:del>
          </w:p>
        </w:tc>
      </w:tr>
      <w:tr w:rsidR="00F149A2" w:rsidRPr="00F149A2" w:rsidDel="004B352C" w14:paraId="170545DD" w14:textId="08300634" w:rsidTr="00FF55CB">
        <w:trPr>
          <w:trHeight w:val="144"/>
          <w:del w:id="2391" w:author="Jeremy Groves" w:date="2023-01-30T18:38:00Z"/>
        </w:trPr>
        <w:tc>
          <w:tcPr>
            <w:tcW w:w="1890" w:type="dxa"/>
            <w:vMerge/>
            <w:tcBorders>
              <w:top w:val="nil"/>
              <w:left w:val="nil"/>
              <w:bottom w:val="single" w:sz="4" w:space="0" w:color="000000"/>
              <w:right w:val="nil"/>
            </w:tcBorders>
            <w:vAlign w:val="center"/>
            <w:hideMark/>
          </w:tcPr>
          <w:p w14:paraId="132CC984" w14:textId="7DBE1210" w:rsidR="00F149A2" w:rsidRPr="00F149A2" w:rsidDel="004B352C" w:rsidRDefault="00F149A2" w:rsidP="00FF55CB">
            <w:pPr>
              <w:rPr>
                <w:del w:id="2392"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383B7F15" w14:textId="330DA9AF" w:rsidR="00F149A2" w:rsidRPr="00F149A2" w:rsidDel="004B352C" w:rsidRDefault="00F149A2" w:rsidP="00FF55CB">
            <w:pPr>
              <w:jc w:val="center"/>
              <w:rPr>
                <w:del w:id="2393" w:author="Jeremy Groves" w:date="2023-01-30T18:38:00Z"/>
                <w:rFonts w:ascii="Times New Roman" w:hAnsi="Times New Roman"/>
                <w:color w:val="000000"/>
                <w:sz w:val="16"/>
                <w:szCs w:val="16"/>
              </w:rPr>
            </w:pPr>
            <w:del w:id="2394" w:author="Jeremy Groves" w:date="2023-01-30T18:38:00Z">
              <w:r w:rsidRPr="00F149A2" w:rsidDel="004B352C">
                <w:rPr>
                  <w:rFonts w:ascii="Times New Roman" w:hAnsi="Times New Roman"/>
                  <w:color w:val="000000"/>
                  <w:sz w:val="16"/>
                  <w:szCs w:val="16"/>
                </w:rPr>
                <w:delText> </w:delText>
              </w:r>
            </w:del>
          </w:p>
        </w:tc>
        <w:tc>
          <w:tcPr>
            <w:tcW w:w="1660" w:type="dxa"/>
            <w:tcBorders>
              <w:top w:val="nil"/>
              <w:left w:val="nil"/>
              <w:bottom w:val="single" w:sz="4" w:space="0" w:color="auto"/>
              <w:right w:val="nil"/>
            </w:tcBorders>
            <w:shd w:val="clear" w:color="auto" w:fill="auto"/>
            <w:noWrap/>
            <w:vAlign w:val="bottom"/>
            <w:hideMark/>
          </w:tcPr>
          <w:p w14:paraId="5D870FF6" w14:textId="08CA3EBC" w:rsidR="00F149A2" w:rsidRPr="00F149A2" w:rsidDel="004B352C" w:rsidRDefault="00F149A2" w:rsidP="00FF55CB">
            <w:pPr>
              <w:jc w:val="center"/>
              <w:rPr>
                <w:del w:id="2395" w:author="Jeremy Groves" w:date="2023-01-30T18:38:00Z"/>
                <w:rFonts w:ascii="Times New Roman" w:hAnsi="Times New Roman"/>
                <w:color w:val="000000"/>
                <w:sz w:val="16"/>
                <w:szCs w:val="16"/>
              </w:rPr>
            </w:pPr>
            <w:del w:id="2396" w:author="Jeremy Groves" w:date="2023-01-30T18:38:00Z">
              <w:r w:rsidRPr="00F149A2" w:rsidDel="004B352C">
                <w:rPr>
                  <w:rFonts w:ascii="Times New Roman" w:hAnsi="Times New Roman"/>
                  <w:color w:val="000000"/>
                  <w:sz w:val="16"/>
                  <w:szCs w:val="16"/>
                </w:rPr>
                <w:delText> </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217C2736" w14:textId="019FFAC3" w:rsidR="00F149A2" w:rsidRPr="00F149A2" w:rsidDel="004B352C" w:rsidRDefault="00F149A2" w:rsidP="00FF55CB">
            <w:pPr>
              <w:jc w:val="center"/>
              <w:rPr>
                <w:del w:id="2397" w:author="Jeremy Groves" w:date="2023-01-30T18:38:00Z"/>
                <w:rFonts w:ascii="Times New Roman" w:hAnsi="Times New Roman"/>
                <w:color w:val="000000"/>
                <w:sz w:val="16"/>
                <w:szCs w:val="16"/>
              </w:rPr>
            </w:pPr>
            <w:del w:id="2398" w:author="Jeremy Groves" w:date="2023-01-30T18:38:00Z">
              <w:r w:rsidRPr="00F149A2" w:rsidDel="004B352C">
                <w:rPr>
                  <w:rFonts w:ascii="Times New Roman" w:hAnsi="Times New Roman"/>
                  <w:color w:val="000000"/>
                  <w:sz w:val="16"/>
                  <w:szCs w:val="16"/>
                </w:rPr>
                <w:delText>(0.0066)</w:delText>
              </w:r>
            </w:del>
          </w:p>
        </w:tc>
        <w:tc>
          <w:tcPr>
            <w:tcW w:w="1660" w:type="dxa"/>
            <w:tcBorders>
              <w:top w:val="nil"/>
              <w:left w:val="nil"/>
              <w:bottom w:val="single" w:sz="4" w:space="0" w:color="auto"/>
              <w:right w:val="nil"/>
            </w:tcBorders>
            <w:shd w:val="clear" w:color="auto" w:fill="auto"/>
            <w:noWrap/>
            <w:vAlign w:val="bottom"/>
            <w:hideMark/>
          </w:tcPr>
          <w:p w14:paraId="32F90A1A" w14:textId="1B077569" w:rsidR="00F149A2" w:rsidRPr="00F149A2" w:rsidDel="004B352C" w:rsidRDefault="00F149A2" w:rsidP="00FF55CB">
            <w:pPr>
              <w:jc w:val="center"/>
              <w:rPr>
                <w:del w:id="2399" w:author="Jeremy Groves" w:date="2023-01-30T18:38:00Z"/>
                <w:rFonts w:ascii="Times New Roman" w:hAnsi="Times New Roman"/>
                <w:color w:val="000000"/>
                <w:sz w:val="16"/>
                <w:szCs w:val="16"/>
              </w:rPr>
            </w:pPr>
            <w:del w:id="2400" w:author="Jeremy Groves" w:date="2023-01-30T18:38:00Z">
              <w:r w:rsidRPr="00F149A2" w:rsidDel="004B352C">
                <w:rPr>
                  <w:rFonts w:ascii="Times New Roman" w:hAnsi="Times New Roman"/>
                  <w:color w:val="000000"/>
                  <w:sz w:val="16"/>
                  <w:szCs w:val="16"/>
                </w:rPr>
                <w:delText>(0.0066)</w:delText>
              </w:r>
            </w:del>
          </w:p>
        </w:tc>
      </w:tr>
      <w:tr w:rsidR="00F149A2" w:rsidRPr="00F149A2" w:rsidDel="004B352C" w14:paraId="09A71FD9" w14:textId="23464DBB" w:rsidTr="00FF55CB">
        <w:trPr>
          <w:trHeight w:val="144"/>
          <w:del w:id="2401"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4055EE86" w14:textId="58F5FD39" w:rsidR="00F149A2" w:rsidRPr="00F149A2" w:rsidDel="004B352C" w:rsidRDefault="00F149A2" w:rsidP="00FF55CB">
            <w:pPr>
              <w:jc w:val="center"/>
              <w:rPr>
                <w:del w:id="2402" w:author="Jeremy Groves" w:date="2023-01-30T18:38:00Z"/>
                <w:rFonts w:ascii="Times New Roman" w:hAnsi="Times New Roman"/>
                <w:color w:val="000000"/>
                <w:sz w:val="16"/>
                <w:szCs w:val="16"/>
              </w:rPr>
            </w:pPr>
            <w:del w:id="2403" w:author="Jeremy Groves" w:date="2023-01-30T18:38:00Z">
              <w:r w:rsidRPr="00F149A2" w:rsidDel="004B352C">
                <w:rPr>
                  <w:rFonts w:ascii="Times New Roman" w:hAnsi="Times New Roman"/>
                  <w:color w:val="000000"/>
                  <w:sz w:val="16"/>
                  <w:szCs w:val="16"/>
                </w:rPr>
                <w:delText>SearchCount</w:delText>
              </w:r>
            </w:del>
          </w:p>
        </w:tc>
        <w:tc>
          <w:tcPr>
            <w:tcW w:w="1660" w:type="dxa"/>
            <w:tcBorders>
              <w:top w:val="nil"/>
              <w:left w:val="single" w:sz="4" w:space="0" w:color="auto"/>
              <w:bottom w:val="nil"/>
              <w:right w:val="nil"/>
            </w:tcBorders>
            <w:shd w:val="clear" w:color="auto" w:fill="auto"/>
            <w:noWrap/>
            <w:vAlign w:val="bottom"/>
            <w:hideMark/>
          </w:tcPr>
          <w:p w14:paraId="3BAC7035" w14:textId="599A03C7" w:rsidR="00F149A2" w:rsidRPr="00F149A2" w:rsidDel="004B352C" w:rsidRDefault="00F149A2" w:rsidP="00FF55CB">
            <w:pPr>
              <w:jc w:val="center"/>
              <w:rPr>
                <w:del w:id="2404" w:author="Jeremy Groves" w:date="2023-01-30T18:38:00Z"/>
                <w:rFonts w:ascii="Times New Roman" w:hAnsi="Times New Roman"/>
                <w:color w:val="000000"/>
                <w:sz w:val="16"/>
                <w:szCs w:val="16"/>
              </w:rPr>
            </w:pPr>
            <w:del w:id="2405" w:author="Jeremy Groves" w:date="2023-01-30T18:38:00Z">
              <w:r w:rsidRPr="00F149A2" w:rsidDel="004B352C">
                <w:rPr>
                  <w:rFonts w:ascii="Times New Roman" w:hAnsi="Times New Roman"/>
                  <w:color w:val="000000"/>
                  <w:sz w:val="16"/>
                  <w:szCs w:val="16"/>
                </w:rPr>
                <w:delText> </w:delText>
              </w:r>
            </w:del>
          </w:p>
        </w:tc>
        <w:tc>
          <w:tcPr>
            <w:tcW w:w="1660" w:type="dxa"/>
            <w:tcBorders>
              <w:top w:val="nil"/>
              <w:left w:val="nil"/>
              <w:bottom w:val="nil"/>
              <w:right w:val="nil"/>
            </w:tcBorders>
            <w:shd w:val="clear" w:color="auto" w:fill="auto"/>
            <w:noWrap/>
            <w:vAlign w:val="bottom"/>
            <w:hideMark/>
          </w:tcPr>
          <w:p w14:paraId="61597FD0" w14:textId="048FC156" w:rsidR="00F149A2" w:rsidRPr="00F149A2" w:rsidDel="004B352C" w:rsidRDefault="00F149A2" w:rsidP="00FF55CB">
            <w:pPr>
              <w:jc w:val="center"/>
              <w:rPr>
                <w:del w:id="2406" w:author="Jeremy Groves" w:date="2023-01-30T18:38:00Z"/>
                <w:rFonts w:ascii="Times New Roman" w:hAnsi="Times New Roman"/>
                <w:color w:val="000000"/>
                <w:sz w:val="16"/>
                <w:szCs w:val="16"/>
              </w:rPr>
            </w:pPr>
          </w:p>
        </w:tc>
        <w:tc>
          <w:tcPr>
            <w:tcW w:w="1660" w:type="dxa"/>
            <w:tcBorders>
              <w:top w:val="nil"/>
              <w:left w:val="single" w:sz="4" w:space="0" w:color="auto"/>
              <w:bottom w:val="nil"/>
              <w:right w:val="nil"/>
            </w:tcBorders>
            <w:shd w:val="clear" w:color="auto" w:fill="auto"/>
            <w:noWrap/>
            <w:vAlign w:val="bottom"/>
            <w:hideMark/>
          </w:tcPr>
          <w:p w14:paraId="4189313E" w14:textId="7788EF31" w:rsidR="00F149A2" w:rsidRPr="00F149A2" w:rsidDel="004B352C" w:rsidRDefault="00F149A2" w:rsidP="00FF55CB">
            <w:pPr>
              <w:jc w:val="center"/>
              <w:rPr>
                <w:del w:id="2407" w:author="Jeremy Groves" w:date="2023-01-30T18:38:00Z"/>
                <w:rFonts w:ascii="Times New Roman" w:hAnsi="Times New Roman"/>
                <w:color w:val="000000"/>
                <w:sz w:val="16"/>
                <w:szCs w:val="16"/>
              </w:rPr>
            </w:pPr>
            <w:del w:id="2408" w:author="Jeremy Groves" w:date="2023-01-30T18:38:00Z">
              <w:r w:rsidRPr="00F149A2" w:rsidDel="004B352C">
                <w:rPr>
                  <w:rFonts w:ascii="Times New Roman" w:hAnsi="Times New Roman"/>
                  <w:color w:val="000000"/>
                  <w:sz w:val="16"/>
                  <w:szCs w:val="16"/>
                </w:rPr>
                <w:delText>-0.0592 ***</w:delText>
              </w:r>
            </w:del>
          </w:p>
        </w:tc>
        <w:tc>
          <w:tcPr>
            <w:tcW w:w="1660" w:type="dxa"/>
            <w:tcBorders>
              <w:top w:val="nil"/>
              <w:left w:val="nil"/>
              <w:bottom w:val="nil"/>
              <w:right w:val="nil"/>
            </w:tcBorders>
            <w:shd w:val="clear" w:color="auto" w:fill="auto"/>
            <w:noWrap/>
            <w:vAlign w:val="bottom"/>
            <w:hideMark/>
          </w:tcPr>
          <w:p w14:paraId="4732F9D4" w14:textId="37611A9A" w:rsidR="00F149A2" w:rsidRPr="00F149A2" w:rsidDel="004B352C" w:rsidRDefault="00F149A2" w:rsidP="00FF55CB">
            <w:pPr>
              <w:jc w:val="center"/>
              <w:rPr>
                <w:del w:id="2409" w:author="Jeremy Groves" w:date="2023-01-30T18:38:00Z"/>
                <w:rFonts w:ascii="Times New Roman" w:hAnsi="Times New Roman"/>
                <w:color w:val="000000"/>
                <w:sz w:val="16"/>
                <w:szCs w:val="16"/>
              </w:rPr>
            </w:pPr>
            <w:del w:id="2410" w:author="Jeremy Groves" w:date="2023-01-30T18:38:00Z">
              <w:r w:rsidRPr="00F149A2" w:rsidDel="004B352C">
                <w:rPr>
                  <w:rFonts w:ascii="Times New Roman" w:hAnsi="Times New Roman"/>
                  <w:color w:val="000000"/>
                  <w:sz w:val="16"/>
                  <w:szCs w:val="16"/>
                </w:rPr>
                <w:delText>-0.0566 ***</w:delText>
              </w:r>
            </w:del>
          </w:p>
        </w:tc>
      </w:tr>
      <w:tr w:rsidR="00F149A2" w:rsidRPr="00F149A2" w:rsidDel="004B352C" w14:paraId="2251518D" w14:textId="486D94CC" w:rsidTr="00FF55CB">
        <w:trPr>
          <w:trHeight w:val="144"/>
          <w:del w:id="2411" w:author="Jeremy Groves" w:date="2023-01-30T18:38:00Z"/>
        </w:trPr>
        <w:tc>
          <w:tcPr>
            <w:tcW w:w="1890" w:type="dxa"/>
            <w:vMerge/>
            <w:tcBorders>
              <w:top w:val="nil"/>
              <w:left w:val="nil"/>
              <w:bottom w:val="single" w:sz="4" w:space="0" w:color="000000"/>
              <w:right w:val="nil"/>
            </w:tcBorders>
            <w:vAlign w:val="center"/>
            <w:hideMark/>
          </w:tcPr>
          <w:p w14:paraId="6B7D7589" w14:textId="5B20B2DC" w:rsidR="00F149A2" w:rsidRPr="00F149A2" w:rsidDel="004B352C" w:rsidRDefault="00F149A2" w:rsidP="00FF55CB">
            <w:pPr>
              <w:rPr>
                <w:del w:id="2412"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47130154" w14:textId="4535A1A9" w:rsidR="00F149A2" w:rsidRPr="00F149A2" w:rsidDel="004B352C" w:rsidRDefault="00F149A2" w:rsidP="00FF55CB">
            <w:pPr>
              <w:jc w:val="center"/>
              <w:rPr>
                <w:del w:id="2413" w:author="Jeremy Groves" w:date="2023-01-30T18:38:00Z"/>
                <w:rFonts w:ascii="Times New Roman" w:hAnsi="Times New Roman"/>
                <w:color w:val="000000"/>
                <w:sz w:val="16"/>
                <w:szCs w:val="16"/>
              </w:rPr>
            </w:pPr>
            <w:del w:id="2414" w:author="Jeremy Groves" w:date="2023-01-30T18:38:00Z">
              <w:r w:rsidRPr="00F149A2" w:rsidDel="004B352C">
                <w:rPr>
                  <w:rFonts w:ascii="Times New Roman" w:hAnsi="Times New Roman"/>
                  <w:color w:val="000000"/>
                  <w:sz w:val="16"/>
                  <w:szCs w:val="16"/>
                </w:rPr>
                <w:delText> </w:delText>
              </w:r>
            </w:del>
          </w:p>
        </w:tc>
        <w:tc>
          <w:tcPr>
            <w:tcW w:w="1660" w:type="dxa"/>
            <w:tcBorders>
              <w:top w:val="nil"/>
              <w:left w:val="nil"/>
              <w:bottom w:val="single" w:sz="4" w:space="0" w:color="auto"/>
              <w:right w:val="nil"/>
            </w:tcBorders>
            <w:shd w:val="clear" w:color="auto" w:fill="auto"/>
            <w:noWrap/>
            <w:vAlign w:val="bottom"/>
            <w:hideMark/>
          </w:tcPr>
          <w:p w14:paraId="3F26D765" w14:textId="2F3341A3" w:rsidR="00F149A2" w:rsidRPr="00F149A2" w:rsidDel="004B352C" w:rsidRDefault="00F149A2" w:rsidP="00FF55CB">
            <w:pPr>
              <w:jc w:val="center"/>
              <w:rPr>
                <w:del w:id="2415" w:author="Jeremy Groves" w:date="2023-01-30T18:38:00Z"/>
                <w:rFonts w:ascii="Times New Roman" w:hAnsi="Times New Roman"/>
                <w:color w:val="000000"/>
                <w:sz w:val="16"/>
                <w:szCs w:val="16"/>
              </w:rPr>
            </w:pPr>
            <w:del w:id="2416" w:author="Jeremy Groves" w:date="2023-01-30T18:38:00Z">
              <w:r w:rsidRPr="00F149A2" w:rsidDel="004B352C">
                <w:rPr>
                  <w:rFonts w:ascii="Times New Roman" w:hAnsi="Times New Roman"/>
                  <w:color w:val="000000"/>
                  <w:sz w:val="16"/>
                  <w:szCs w:val="16"/>
                </w:rPr>
                <w:delText> </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50221C66" w14:textId="6203456D" w:rsidR="00F149A2" w:rsidRPr="00F149A2" w:rsidDel="004B352C" w:rsidRDefault="00F149A2" w:rsidP="00FF55CB">
            <w:pPr>
              <w:jc w:val="center"/>
              <w:rPr>
                <w:del w:id="2417" w:author="Jeremy Groves" w:date="2023-01-30T18:38:00Z"/>
                <w:rFonts w:ascii="Times New Roman" w:hAnsi="Times New Roman"/>
                <w:color w:val="000000"/>
                <w:sz w:val="16"/>
                <w:szCs w:val="16"/>
              </w:rPr>
            </w:pPr>
            <w:del w:id="2418" w:author="Jeremy Groves" w:date="2023-01-30T18:38:00Z">
              <w:r w:rsidRPr="00F149A2" w:rsidDel="004B352C">
                <w:rPr>
                  <w:rFonts w:ascii="Times New Roman" w:hAnsi="Times New Roman"/>
                  <w:color w:val="000000"/>
                  <w:sz w:val="16"/>
                  <w:szCs w:val="16"/>
                </w:rPr>
                <w:delText>(0.0047)</w:delText>
              </w:r>
            </w:del>
          </w:p>
        </w:tc>
        <w:tc>
          <w:tcPr>
            <w:tcW w:w="1660" w:type="dxa"/>
            <w:tcBorders>
              <w:top w:val="nil"/>
              <w:left w:val="nil"/>
              <w:bottom w:val="single" w:sz="4" w:space="0" w:color="auto"/>
              <w:right w:val="nil"/>
            </w:tcBorders>
            <w:shd w:val="clear" w:color="auto" w:fill="auto"/>
            <w:noWrap/>
            <w:vAlign w:val="bottom"/>
            <w:hideMark/>
          </w:tcPr>
          <w:p w14:paraId="47A865AC" w14:textId="23D1F340" w:rsidR="00F149A2" w:rsidRPr="00F149A2" w:rsidDel="004B352C" w:rsidRDefault="00F149A2" w:rsidP="00FF55CB">
            <w:pPr>
              <w:jc w:val="center"/>
              <w:rPr>
                <w:del w:id="2419" w:author="Jeremy Groves" w:date="2023-01-30T18:38:00Z"/>
                <w:rFonts w:ascii="Times New Roman" w:hAnsi="Times New Roman"/>
                <w:color w:val="000000"/>
                <w:sz w:val="16"/>
                <w:szCs w:val="16"/>
              </w:rPr>
            </w:pPr>
            <w:del w:id="2420" w:author="Jeremy Groves" w:date="2023-01-30T18:38:00Z">
              <w:r w:rsidRPr="00F149A2" w:rsidDel="004B352C">
                <w:rPr>
                  <w:rFonts w:ascii="Times New Roman" w:hAnsi="Times New Roman"/>
                  <w:color w:val="000000"/>
                  <w:sz w:val="16"/>
                  <w:szCs w:val="16"/>
                </w:rPr>
                <w:delText>(0.0047)</w:delText>
              </w:r>
            </w:del>
          </w:p>
        </w:tc>
      </w:tr>
      <w:tr w:rsidR="00F149A2" w:rsidRPr="00F149A2" w:rsidDel="004B352C" w14:paraId="6D3A698E" w14:textId="5D31B6BF" w:rsidTr="00FF55CB">
        <w:trPr>
          <w:trHeight w:val="144"/>
          <w:del w:id="2421"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24B24E70" w14:textId="1D7F3F6F" w:rsidR="00F149A2" w:rsidRPr="00F149A2" w:rsidDel="004B352C" w:rsidRDefault="00F149A2" w:rsidP="00FF55CB">
            <w:pPr>
              <w:jc w:val="center"/>
              <w:rPr>
                <w:del w:id="2422" w:author="Jeremy Groves" w:date="2023-01-30T18:38:00Z"/>
                <w:rFonts w:ascii="Times New Roman" w:hAnsi="Times New Roman"/>
                <w:color w:val="000000"/>
                <w:sz w:val="16"/>
                <w:szCs w:val="16"/>
              </w:rPr>
            </w:pPr>
            <w:del w:id="2423" w:author="Jeremy Groves" w:date="2023-01-30T18:38:00Z">
              <w:r w:rsidRPr="00F149A2" w:rsidDel="004B352C">
                <w:rPr>
                  <w:rFonts w:ascii="Times New Roman" w:hAnsi="Times New Roman"/>
                  <w:color w:val="000000"/>
                  <w:sz w:val="16"/>
                  <w:szCs w:val="16"/>
                </w:rPr>
                <w:delText>Forced</w:delText>
              </w:r>
            </w:del>
          </w:p>
        </w:tc>
        <w:tc>
          <w:tcPr>
            <w:tcW w:w="1660" w:type="dxa"/>
            <w:tcBorders>
              <w:top w:val="nil"/>
              <w:left w:val="single" w:sz="4" w:space="0" w:color="auto"/>
              <w:bottom w:val="nil"/>
              <w:right w:val="nil"/>
            </w:tcBorders>
            <w:shd w:val="clear" w:color="auto" w:fill="auto"/>
            <w:noWrap/>
            <w:vAlign w:val="bottom"/>
            <w:hideMark/>
          </w:tcPr>
          <w:p w14:paraId="6777EBB6" w14:textId="6B6C9BAD" w:rsidR="00F149A2" w:rsidRPr="00F149A2" w:rsidDel="004B352C" w:rsidRDefault="00F149A2" w:rsidP="00FF55CB">
            <w:pPr>
              <w:jc w:val="center"/>
              <w:rPr>
                <w:del w:id="2424" w:author="Jeremy Groves" w:date="2023-01-30T18:38:00Z"/>
                <w:rFonts w:ascii="Times New Roman" w:hAnsi="Times New Roman"/>
                <w:color w:val="000000"/>
                <w:sz w:val="16"/>
                <w:szCs w:val="16"/>
              </w:rPr>
            </w:pPr>
            <w:del w:id="2425" w:author="Jeremy Groves" w:date="2023-01-30T18:38:00Z">
              <w:r w:rsidRPr="00F149A2" w:rsidDel="004B352C">
                <w:rPr>
                  <w:rFonts w:ascii="Times New Roman" w:hAnsi="Times New Roman"/>
                  <w:color w:val="000000"/>
                  <w:sz w:val="16"/>
                  <w:szCs w:val="16"/>
                </w:rPr>
                <w:delText> </w:delText>
              </w:r>
            </w:del>
          </w:p>
        </w:tc>
        <w:tc>
          <w:tcPr>
            <w:tcW w:w="1660" w:type="dxa"/>
            <w:tcBorders>
              <w:top w:val="nil"/>
              <w:left w:val="nil"/>
              <w:bottom w:val="nil"/>
              <w:right w:val="nil"/>
            </w:tcBorders>
            <w:shd w:val="clear" w:color="auto" w:fill="auto"/>
            <w:noWrap/>
            <w:vAlign w:val="bottom"/>
            <w:hideMark/>
          </w:tcPr>
          <w:p w14:paraId="7E9A9AD3" w14:textId="409D2D5D" w:rsidR="00F149A2" w:rsidRPr="00F149A2" w:rsidDel="004B352C" w:rsidRDefault="00F149A2" w:rsidP="00FF55CB">
            <w:pPr>
              <w:jc w:val="center"/>
              <w:rPr>
                <w:del w:id="2426" w:author="Jeremy Groves" w:date="2023-01-30T18:38:00Z"/>
                <w:rFonts w:ascii="Times New Roman" w:hAnsi="Times New Roman"/>
                <w:color w:val="000000"/>
                <w:sz w:val="16"/>
                <w:szCs w:val="16"/>
              </w:rPr>
            </w:pPr>
          </w:p>
        </w:tc>
        <w:tc>
          <w:tcPr>
            <w:tcW w:w="1660" w:type="dxa"/>
            <w:tcBorders>
              <w:top w:val="nil"/>
              <w:left w:val="single" w:sz="4" w:space="0" w:color="auto"/>
              <w:bottom w:val="nil"/>
              <w:right w:val="nil"/>
            </w:tcBorders>
            <w:shd w:val="clear" w:color="auto" w:fill="auto"/>
            <w:noWrap/>
            <w:vAlign w:val="bottom"/>
            <w:hideMark/>
          </w:tcPr>
          <w:p w14:paraId="0C329E92" w14:textId="476B1962" w:rsidR="00F149A2" w:rsidRPr="00F149A2" w:rsidDel="004B352C" w:rsidRDefault="00F149A2" w:rsidP="00FF55CB">
            <w:pPr>
              <w:jc w:val="center"/>
              <w:rPr>
                <w:del w:id="2427" w:author="Jeremy Groves" w:date="2023-01-30T18:38:00Z"/>
                <w:rFonts w:ascii="Times New Roman" w:hAnsi="Times New Roman"/>
                <w:color w:val="000000"/>
                <w:sz w:val="16"/>
                <w:szCs w:val="16"/>
              </w:rPr>
            </w:pPr>
            <w:del w:id="2428" w:author="Jeremy Groves" w:date="2023-01-30T18:38:00Z">
              <w:r w:rsidRPr="00F149A2" w:rsidDel="004B352C">
                <w:rPr>
                  <w:rFonts w:ascii="Times New Roman" w:hAnsi="Times New Roman"/>
                  <w:color w:val="000000"/>
                  <w:sz w:val="16"/>
                  <w:szCs w:val="16"/>
                </w:rPr>
                <w:delText>-0.478 ***</w:delText>
              </w:r>
            </w:del>
          </w:p>
        </w:tc>
        <w:tc>
          <w:tcPr>
            <w:tcW w:w="1660" w:type="dxa"/>
            <w:tcBorders>
              <w:top w:val="nil"/>
              <w:left w:val="nil"/>
              <w:bottom w:val="nil"/>
              <w:right w:val="nil"/>
            </w:tcBorders>
            <w:shd w:val="clear" w:color="auto" w:fill="auto"/>
            <w:noWrap/>
            <w:vAlign w:val="bottom"/>
            <w:hideMark/>
          </w:tcPr>
          <w:p w14:paraId="0CF9FBB8" w14:textId="5422FC31" w:rsidR="00F149A2" w:rsidRPr="00F149A2" w:rsidDel="004B352C" w:rsidRDefault="00F149A2" w:rsidP="00FF55CB">
            <w:pPr>
              <w:jc w:val="center"/>
              <w:rPr>
                <w:del w:id="2429" w:author="Jeremy Groves" w:date="2023-01-30T18:38:00Z"/>
                <w:rFonts w:ascii="Times New Roman" w:hAnsi="Times New Roman"/>
                <w:color w:val="000000"/>
                <w:sz w:val="16"/>
                <w:szCs w:val="16"/>
              </w:rPr>
            </w:pPr>
            <w:del w:id="2430" w:author="Jeremy Groves" w:date="2023-01-30T18:38:00Z">
              <w:r w:rsidRPr="00F149A2" w:rsidDel="004B352C">
                <w:rPr>
                  <w:rFonts w:ascii="Times New Roman" w:hAnsi="Times New Roman"/>
                  <w:color w:val="000000"/>
                  <w:sz w:val="16"/>
                  <w:szCs w:val="16"/>
                </w:rPr>
                <w:delText>-0.2471 *</w:delText>
              </w:r>
            </w:del>
          </w:p>
        </w:tc>
      </w:tr>
      <w:tr w:rsidR="00F149A2" w:rsidRPr="00F149A2" w:rsidDel="004B352C" w14:paraId="2FA86C94" w14:textId="0BFBA269" w:rsidTr="00FF55CB">
        <w:trPr>
          <w:trHeight w:val="144"/>
          <w:del w:id="2431" w:author="Jeremy Groves" w:date="2023-01-30T18:38:00Z"/>
        </w:trPr>
        <w:tc>
          <w:tcPr>
            <w:tcW w:w="1890" w:type="dxa"/>
            <w:vMerge/>
            <w:tcBorders>
              <w:top w:val="nil"/>
              <w:left w:val="nil"/>
              <w:bottom w:val="single" w:sz="4" w:space="0" w:color="000000"/>
              <w:right w:val="nil"/>
            </w:tcBorders>
            <w:vAlign w:val="center"/>
            <w:hideMark/>
          </w:tcPr>
          <w:p w14:paraId="74F050C3" w14:textId="573C9A26" w:rsidR="00F149A2" w:rsidRPr="00F149A2" w:rsidDel="004B352C" w:rsidRDefault="00F149A2" w:rsidP="00FF55CB">
            <w:pPr>
              <w:rPr>
                <w:del w:id="2432"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4257437F" w14:textId="530D3D26" w:rsidR="00F149A2" w:rsidRPr="00F149A2" w:rsidDel="004B352C" w:rsidRDefault="00F149A2" w:rsidP="00FF55CB">
            <w:pPr>
              <w:jc w:val="center"/>
              <w:rPr>
                <w:del w:id="2433" w:author="Jeremy Groves" w:date="2023-01-30T18:38:00Z"/>
                <w:rFonts w:ascii="Times New Roman" w:hAnsi="Times New Roman"/>
                <w:color w:val="000000"/>
                <w:sz w:val="16"/>
                <w:szCs w:val="16"/>
              </w:rPr>
            </w:pPr>
            <w:del w:id="2434" w:author="Jeremy Groves" w:date="2023-01-30T18:38:00Z">
              <w:r w:rsidRPr="00F149A2" w:rsidDel="004B352C">
                <w:rPr>
                  <w:rFonts w:ascii="Times New Roman" w:hAnsi="Times New Roman"/>
                  <w:color w:val="000000"/>
                  <w:sz w:val="16"/>
                  <w:szCs w:val="16"/>
                </w:rPr>
                <w:delText> </w:delText>
              </w:r>
            </w:del>
          </w:p>
        </w:tc>
        <w:tc>
          <w:tcPr>
            <w:tcW w:w="1660" w:type="dxa"/>
            <w:tcBorders>
              <w:top w:val="nil"/>
              <w:left w:val="nil"/>
              <w:bottom w:val="single" w:sz="4" w:space="0" w:color="auto"/>
              <w:right w:val="nil"/>
            </w:tcBorders>
            <w:shd w:val="clear" w:color="auto" w:fill="auto"/>
            <w:noWrap/>
            <w:vAlign w:val="bottom"/>
            <w:hideMark/>
          </w:tcPr>
          <w:p w14:paraId="28C54651" w14:textId="3064EA71" w:rsidR="00F149A2" w:rsidRPr="00F149A2" w:rsidDel="004B352C" w:rsidRDefault="00F149A2" w:rsidP="00FF55CB">
            <w:pPr>
              <w:jc w:val="center"/>
              <w:rPr>
                <w:del w:id="2435" w:author="Jeremy Groves" w:date="2023-01-30T18:38:00Z"/>
                <w:rFonts w:ascii="Times New Roman" w:hAnsi="Times New Roman"/>
                <w:color w:val="000000"/>
                <w:sz w:val="16"/>
                <w:szCs w:val="16"/>
              </w:rPr>
            </w:pPr>
            <w:del w:id="2436" w:author="Jeremy Groves" w:date="2023-01-30T18:38:00Z">
              <w:r w:rsidRPr="00F149A2" w:rsidDel="004B352C">
                <w:rPr>
                  <w:rFonts w:ascii="Times New Roman" w:hAnsi="Times New Roman"/>
                  <w:color w:val="000000"/>
                  <w:sz w:val="16"/>
                  <w:szCs w:val="16"/>
                </w:rPr>
                <w:delText> </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33274979" w14:textId="74E832EE" w:rsidR="00F149A2" w:rsidRPr="00F149A2" w:rsidDel="004B352C" w:rsidRDefault="00F149A2" w:rsidP="00FF55CB">
            <w:pPr>
              <w:jc w:val="center"/>
              <w:rPr>
                <w:del w:id="2437" w:author="Jeremy Groves" w:date="2023-01-30T18:38:00Z"/>
                <w:rFonts w:ascii="Times New Roman" w:hAnsi="Times New Roman"/>
                <w:color w:val="000000"/>
                <w:sz w:val="16"/>
                <w:szCs w:val="16"/>
              </w:rPr>
            </w:pPr>
            <w:del w:id="2438" w:author="Jeremy Groves" w:date="2023-01-30T18:38:00Z">
              <w:r w:rsidRPr="00F149A2" w:rsidDel="004B352C">
                <w:rPr>
                  <w:rFonts w:ascii="Times New Roman" w:hAnsi="Times New Roman"/>
                  <w:color w:val="000000"/>
                  <w:sz w:val="16"/>
                  <w:szCs w:val="16"/>
                </w:rPr>
                <w:delText>(0.101)</w:delText>
              </w:r>
            </w:del>
          </w:p>
        </w:tc>
        <w:tc>
          <w:tcPr>
            <w:tcW w:w="1660" w:type="dxa"/>
            <w:tcBorders>
              <w:top w:val="nil"/>
              <w:left w:val="nil"/>
              <w:bottom w:val="single" w:sz="4" w:space="0" w:color="auto"/>
              <w:right w:val="nil"/>
            </w:tcBorders>
            <w:shd w:val="clear" w:color="auto" w:fill="auto"/>
            <w:noWrap/>
            <w:vAlign w:val="bottom"/>
            <w:hideMark/>
          </w:tcPr>
          <w:p w14:paraId="053A7BB4" w14:textId="3A0FD217" w:rsidR="00F149A2" w:rsidRPr="00F149A2" w:rsidDel="004B352C" w:rsidRDefault="00F149A2" w:rsidP="00FF55CB">
            <w:pPr>
              <w:jc w:val="center"/>
              <w:rPr>
                <w:del w:id="2439" w:author="Jeremy Groves" w:date="2023-01-30T18:38:00Z"/>
                <w:rFonts w:ascii="Times New Roman" w:hAnsi="Times New Roman"/>
                <w:color w:val="000000"/>
                <w:sz w:val="16"/>
                <w:szCs w:val="16"/>
              </w:rPr>
            </w:pPr>
            <w:del w:id="2440" w:author="Jeremy Groves" w:date="2023-01-30T18:38:00Z">
              <w:r w:rsidRPr="00F149A2" w:rsidDel="004B352C">
                <w:rPr>
                  <w:rFonts w:ascii="Times New Roman" w:hAnsi="Times New Roman"/>
                  <w:color w:val="000000"/>
                  <w:sz w:val="16"/>
                  <w:szCs w:val="16"/>
                </w:rPr>
                <w:delText>(0.1036)</w:delText>
              </w:r>
            </w:del>
          </w:p>
        </w:tc>
      </w:tr>
      <w:tr w:rsidR="00F149A2" w:rsidRPr="00F149A2" w:rsidDel="004B352C" w14:paraId="65982D42" w14:textId="660D713C" w:rsidTr="00FF55CB">
        <w:trPr>
          <w:trHeight w:val="144"/>
          <w:del w:id="2441"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6B5A287A" w14:textId="3C63D04F" w:rsidR="00F149A2" w:rsidRPr="00F149A2" w:rsidDel="004B352C" w:rsidRDefault="00F149A2" w:rsidP="00FF55CB">
            <w:pPr>
              <w:jc w:val="center"/>
              <w:rPr>
                <w:del w:id="2442" w:author="Jeremy Groves" w:date="2023-01-30T18:38:00Z"/>
                <w:rFonts w:ascii="Times New Roman" w:hAnsi="Times New Roman"/>
                <w:color w:val="000000"/>
                <w:sz w:val="16"/>
                <w:szCs w:val="16"/>
              </w:rPr>
            </w:pPr>
            <w:del w:id="2443" w:author="Jeremy Groves" w:date="2023-01-30T18:38:00Z">
              <w:r w:rsidRPr="00F149A2" w:rsidDel="004B352C">
                <w:rPr>
                  <w:rFonts w:ascii="Times New Roman" w:hAnsi="Times New Roman"/>
                  <w:color w:val="000000"/>
                  <w:sz w:val="16"/>
                  <w:szCs w:val="16"/>
                </w:rPr>
                <w:delText>Ended</w:delText>
              </w:r>
            </w:del>
          </w:p>
        </w:tc>
        <w:tc>
          <w:tcPr>
            <w:tcW w:w="1660" w:type="dxa"/>
            <w:tcBorders>
              <w:top w:val="nil"/>
              <w:left w:val="single" w:sz="4" w:space="0" w:color="auto"/>
              <w:bottom w:val="nil"/>
              <w:right w:val="nil"/>
            </w:tcBorders>
            <w:shd w:val="clear" w:color="auto" w:fill="auto"/>
            <w:noWrap/>
            <w:vAlign w:val="bottom"/>
            <w:hideMark/>
          </w:tcPr>
          <w:p w14:paraId="7CCFD1CB" w14:textId="69D12CAA" w:rsidR="00F149A2" w:rsidRPr="00F149A2" w:rsidDel="004B352C" w:rsidRDefault="00F149A2" w:rsidP="00FF55CB">
            <w:pPr>
              <w:jc w:val="center"/>
              <w:rPr>
                <w:del w:id="2444" w:author="Jeremy Groves" w:date="2023-01-30T18:38:00Z"/>
                <w:rFonts w:ascii="Times New Roman" w:hAnsi="Times New Roman"/>
                <w:color w:val="000000"/>
                <w:sz w:val="16"/>
                <w:szCs w:val="16"/>
              </w:rPr>
            </w:pPr>
            <w:del w:id="2445" w:author="Jeremy Groves" w:date="2023-01-30T18:38:00Z">
              <w:r w:rsidRPr="00F149A2" w:rsidDel="004B352C">
                <w:rPr>
                  <w:rFonts w:ascii="Times New Roman" w:hAnsi="Times New Roman"/>
                  <w:color w:val="000000"/>
                  <w:sz w:val="16"/>
                  <w:szCs w:val="16"/>
                </w:rPr>
                <w:delText> </w:delText>
              </w:r>
            </w:del>
          </w:p>
        </w:tc>
        <w:tc>
          <w:tcPr>
            <w:tcW w:w="1660" w:type="dxa"/>
            <w:tcBorders>
              <w:top w:val="nil"/>
              <w:left w:val="nil"/>
              <w:bottom w:val="nil"/>
              <w:right w:val="nil"/>
            </w:tcBorders>
            <w:shd w:val="clear" w:color="auto" w:fill="auto"/>
            <w:noWrap/>
            <w:vAlign w:val="bottom"/>
            <w:hideMark/>
          </w:tcPr>
          <w:p w14:paraId="4BB05427" w14:textId="18AB530C" w:rsidR="00F149A2" w:rsidRPr="00F149A2" w:rsidDel="004B352C" w:rsidRDefault="00F149A2" w:rsidP="00FF55CB">
            <w:pPr>
              <w:jc w:val="center"/>
              <w:rPr>
                <w:del w:id="2446" w:author="Jeremy Groves" w:date="2023-01-30T18:38:00Z"/>
                <w:rFonts w:ascii="Times New Roman" w:hAnsi="Times New Roman"/>
                <w:color w:val="000000"/>
                <w:sz w:val="16"/>
                <w:szCs w:val="16"/>
              </w:rPr>
            </w:pPr>
          </w:p>
        </w:tc>
        <w:tc>
          <w:tcPr>
            <w:tcW w:w="1660" w:type="dxa"/>
            <w:tcBorders>
              <w:top w:val="nil"/>
              <w:left w:val="single" w:sz="4" w:space="0" w:color="auto"/>
              <w:bottom w:val="nil"/>
              <w:right w:val="nil"/>
            </w:tcBorders>
            <w:shd w:val="clear" w:color="auto" w:fill="auto"/>
            <w:noWrap/>
            <w:vAlign w:val="bottom"/>
            <w:hideMark/>
          </w:tcPr>
          <w:p w14:paraId="46993C4D" w14:textId="5EE807F9" w:rsidR="00F149A2" w:rsidRPr="00F149A2" w:rsidDel="004B352C" w:rsidRDefault="00F149A2" w:rsidP="00FF55CB">
            <w:pPr>
              <w:jc w:val="center"/>
              <w:rPr>
                <w:del w:id="2447" w:author="Jeremy Groves" w:date="2023-01-30T18:38:00Z"/>
                <w:rFonts w:ascii="Times New Roman" w:hAnsi="Times New Roman"/>
                <w:color w:val="000000"/>
                <w:sz w:val="16"/>
                <w:szCs w:val="16"/>
              </w:rPr>
            </w:pPr>
            <w:del w:id="2448" w:author="Jeremy Groves" w:date="2023-01-30T18:38:00Z">
              <w:r w:rsidRPr="00F149A2" w:rsidDel="004B352C">
                <w:rPr>
                  <w:rFonts w:ascii="Times New Roman" w:hAnsi="Times New Roman"/>
                  <w:color w:val="000000"/>
                  <w:sz w:val="16"/>
                  <w:szCs w:val="16"/>
                </w:rPr>
                <w:delText>-0.4173 ***</w:delText>
              </w:r>
            </w:del>
          </w:p>
        </w:tc>
        <w:tc>
          <w:tcPr>
            <w:tcW w:w="1660" w:type="dxa"/>
            <w:tcBorders>
              <w:top w:val="nil"/>
              <w:left w:val="nil"/>
              <w:bottom w:val="nil"/>
              <w:right w:val="nil"/>
            </w:tcBorders>
            <w:shd w:val="clear" w:color="auto" w:fill="auto"/>
            <w:noWrap/>
            <w:vAlign w:val="bottom"/>
            <w:hideMark/>
          </w:tcPr>
          <w:p w14:paraId="7FAB3188" w14:textId="79C06C73" w:rsidR="00F149A2" w:rsidRPr="00F149A2" w:rsidDel="004B352C" w:rsidRDefault="00F149A2" w:rsidP="00FF55CB">
            <w:pPr>
              <w:jc w:val="center"/>
              <w:rPr>
                <w:del w:id="2449" w:author="Jeremy Groves" w:date="2023-01-30T18:38:00Z"/>
                <w:rFonts w:ascii="Times New Roman" w:hAnsi="Times New Roman"/>
                <w:color w:val="000000"/>
                <w:sz w:val="16"/>
                <w:szCs w:val="16"/>
              </w:rPr>
            </w:pPr>
            <w:del w:id="2450" w:author="Jeremy Groves" w:date="2023-01-30T18:38:00Z">
              <w:r w:rsidRPr="00F149A2" w:rsidDel="004B352C">
                <w:rPr>
                  <w:rFonts w:ascii="Times New Roman" w:hAnsi="Times New Roman"/>
                  <w:color w:val="000000"/>
                  <w:sz w:val="16"/>
                  <w:szCs w:val="16"/>
                </w:rPr>
                <w:delText>-0.2032 ***</w:delText>
              </w:r>
            </w:del>
          </w:p>
        </w:tc>
      </w:tr>
      <w:tr w:rsidR="00F149A2" w:rsidRPr="00F149A2" w:rsidDel="004B352C" w14:paraId="658B159B" w14:textId="7529AD99" w:rsidTr="00FF55CB">
        <w:trPr>
          <w:trHeight w:val="144"/>
          <w:del w:id="2451" w:author="Jeremy Groves" w:date="2023-01-30T18:38:00Z"/>
        </w:trPr>
        <w:tc>
          <w:tcPr>
            <w:tcW w:w="1890" w:type="dxa"/>
            <w:vMerge/>
            <w:tcBorders>
              <w:top w:val="nil"/>
              <w:left w:val="nil"/>
              <w:bottom w:val="single" w:sz="4" w:space="0" w:color="000000"/>
              <w:right w:val="nil"/>
            </w:tcBorders>
            <w:vAlign w:val="center"/>
            <w:hideMark/>
          </w:tcPr>
          <w:p w14:paraId="1A0D2AC0" w14:textId="2CBDF592" w:rsidR="00F149A2" w:rsidRPr="00F149A2" w:rsidDel="004B352C" w:rsidRDefault="00F149A2" w:rsidP="00FF55CB">
            <w:pPr>
              <w:rPr>
                <w:del w:id="2452"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062DBF33" w14:textId="477FE325" w:rsidR="00F149A2" w:rsidRPr="00F149A2" w:rsidDel="004B352C" w:rsidRDefault="00F149A2" w:rsidP="00FF55CB">
            <w:pPr>
              <w:jc w:val="center"/>
              <w:rPr>
                <w:del w:id="2453" w:author="Jeremy Groves" w:date="2023-01-30T18:38:00Z"/>
                <w:rFonts w:ascii="Times New Roman" w:hAnsi="Times New Roman"/>
                <w:color w:val="000000"/>
                <w:sz w:val="16"/>
                <w:szCs w:val="16"/>
              </w:rPr>
            </w:pPr>
            <w:del w:id="2454" w:author="Jeremy Groves" w:date="2023-01-30T18:38:00Z">
              <w:r w:rsidRPr="00F149A2" w:rsidDel="004B352C">
                <w:rPr>
                  <w:rFonts w:ascii="Times New Roman" w:hAnsi="Times New Roman"/>
                  <w:color w:val="000000"/>
                  <w:sz w:val="16"/>
                  <w:szCs w:val="16"/>
                </w:rPr>
                <w:delText> </w:delText>
              </w:r>
            </w:del>
          </w:p>
        </w:tc>
        <w:tc>
          <w:tcPr>
            <w:tcW w:w="1660" w:type="dxa"/>
            <w:tcBorders>
              <w:top w:val="nil"/>
              <w:left w:val="nil"/>
              <w:bottom w:val="single" w:sz="4" w:space="0" w:color="auto"/>
              <w:right w:val="nil"/>
            </w:tcBorders>
            <w:shd w:val="clear" w:color="auto" w:fill="auto"/>
            <w:noWrap/>
            <w:vAlign w:val="bottom"/>
            <w:hideMark/>
          </w:tcPr>
          <w:p w14:paraId="240CCAE4" w14:textId="1637AE2B" w:rsidR="00F149A2" w:rsidRPr="00F149A2" w:rsidDel="004B352C" w:rsidRDefault="00F149A2" w:rsidP="00FF55CB">
            <w:pPr>
              <w:jc w:val="center"/>
              <w:rPr>
                <w:del w:id="2455" w:author="Jeremy Groves" w:date="2023-01-30T18:38:00Z"/>
                <w:rFonts w:ascii="Times New Roman" w:hAnsi="Times New Roman"/>
                <w:color w:val="000000"/>
                <w:sz w:val="16"/>
                <w:szCs w:val="16"/>
              </w:rPr>
            </w:pPr>
            <w:del w:id="2456" w:author="Jeremy Groves" w:date="2023-01-30T18:38:00Z">
              <w:r w:rsidRPr="00F149A2" w:rsidDel="004B352C">
                <w:rPr>
                  <w:rFonts w:ascii="Times New Roman" w:hAnsi="Times New Roman"/>
                  <w:color w:val="000000"/>
                  <w:sz w:val="16"/>
                  <w:szCs w:val="16"/>
                </w:rPr>
                <w:delText> </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19D04B9F" w14:textId="29236F13" w:rsidR="00F149A2" w:rsidRPr="00F149A2" w:rsidDel="004B352C" w:rsidRDefault="00F149A2" w:rsidP="00FF55CB">
            <w:pPr>
              <w:jc w:val="center"/>
              <w:rPr>
                <w:del w:id="2457" w:author="Jeremy Groves" w:date="2023-01-30T18:38:00Z"/>
                <w:rFonts w:ascii="Times New Roman" w:hAnsi="Times New Roman"/>
                <w:color w:val="000000"/>
                <w:sz w:val="16"/>
                <w:szCs w:val="16"/>
              </w:rPr>
            </w:pPr>
            <w:del w:id="2458" w:author="Jeremy Groves" w:date="2023-01-30T18:38:00Z">
              <w:r w:rsidRPr="00F149A2" w:rsidDel="004B352C">
                <w:rPr>
                  <w:rFonts w:ascii="Times New Roman" w:hAnsi="Times New Roman"/>
                  <w:color w:val="000000"/>
                  <w:sz w:val="16"/>
                  <w:szCs w:val="16"/>
                </w:rPr>
                <w:delText>(0.0545)</w:delText>
              </w:r>
            </w:del>
          </w:p>
        </w:tc>
        <w:tc>
          <w:tcPr>
            <w:tcW w:w="1660" w:type="dxa"/>
            <w:tcBorders>
              <w:top w:val="nil"/>
              <w:left w:val="nil"/>
              <w:bottom w:val="single" w:sz="4" w:space="0" w:color="auto"/>
              <w:right w:val="nil"/>
            </w:tcBorders>
            <w:shd w:val="clear" w:color="auto" w:fill="auto"/>
            <w:noWrap/>
            <w:vAlign w:val="bottom"/>
            <w:hideMark/>
          </w:tcPr>
          <w:p w14:paraId="66F1CE7A" w14:textId="0611D51F" w:rsidR="00F149A2" w:rsidRPr="00F149A2" w:rsidDel="004B352C" w:rsidRDefault="00F149A2" w:rsidP="00FF55CB">
            <w:pPr>
              <w:jc w:val="center"/>
              <w:rPr>
                <w:del w:id="2459" w:author="Jeremy Groves" w:date="2023-01-30T18:38:00Z"/>
                <w:rFonts w:ascii="Times New Roman" w:hAnsi="Times New Roman"/>
                <w:color w:val="000000"/>
                <w:sz w:val="16"/>
                <w:szCs w:val="16"/>
              </w:rPr>
            </w:pPr>
            <w:del w:id="2460" w:author="Jeremy Groves" w:date="2023-01-30T18:38:00Z">
              <w:r w:rsidRPr="00F149A2" w:rsidDel="004B352C">
                <w:rPr>
                  <w:rFonts w:ascii="Times New Roman" w:hAnsi="Times New Roman"/>
                  <w:color w:val="000000"/>
                  <w:sz w:val="16"/>
                  <w:szCs w:val="16"/>
                </w:rPr>
                <w:delText>(0.0582)</w:delText>
              </w:r>
            </w:del>
          </w:p>
        </w:tc>
      </w:tr>
      <w:tr w:rsidR="00F149A2" w:rsidRPr="00F149A2" w:rsidDel="004B352C" w14:paraId="0C2E90F4" w14:textId="1ACB6D3C" w:rsidTr="00FF55CB">
        <w:trPr>
          <w:trHeight w:val="144"/>
          <w:del w:id="2461"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23C8BBBE" w14:textId="1E2BE8FC" w:rsidR="00F149A2" w:rsidRPr="00F149A2" w:rsidDel="004B352C" w:rsidRDefault="00F149A2" w:rsidP="00FF55CB">
            <w:pPr>
              <w:jc w:val="center"/>
              <w:rPr>
                <w:del w:id="2462" w:author="Jeremy Groves" w:date="2023-01-30T18:38:00Z"/>
                <w:rFonts w:ascii="Times New Roman" w:hAnsi="Times New Roman"/>
                <w:color w:val="000000"/>
                <w:sz w:val="16"/>
                <w:szCs w:val="16"/>
              </w:rPr>
            </w:pPr>
            <w:del w:id="2463" w:author="Jeremy Groves" w:date="2023-01-30T18:38:00Z">
              <w:r w:rsidRPr="00F149A2" w:rsidDel="004B352C">
                <w:rPr>
                  <w:rFonts w:ascii="Times New Roman" w:hAnsi="Times New Roman"/>
                  <w:color w:val="000000"/>
                  <w:sz w:val="16"/>
                  <w:szCs w:val="16"/>
                </w:rPr>
                <w:delText>Illness</w:delText>
              </w:r>
            </w:del>
          </w:p>
        </w:tc>
        <w:tc>
          <w:tcPr>
            <w:tcW w:w="1660" w:type="dxa"/>
            <w:tcBorders>
              <w:top w:val="nil"/>
              <w:left w:val="single" w:sz="4" w:space="0" w:color="auto"/>
              <w:bottom w:val="nil"/>
              <w:right w:val="nil"/>
            </w:tcBorders>
            <w:shd w:val="clear" w:color="auto" w:fill="auto"/>
            <w:noWrap/>
            <w:vAlign w:val="bottom"/>
            <w:hideMark/>
          </w:tcPr>
          <w:p w14:paraId="66D73918" w14:textId="2D77B339" w:rsidR="00F149A2" w:rsidRPr="00F149A2" w:rsidDel="004B352C" w:rsidRDefault="00F149A2" w:rsidP="00FF55CB">
            <w:pPr>
              <w:jc w:val="center"/>
              <w:rPr>
                <w:del w:id="2464" w:author="Jeremy Groves" w:date="2023-01-30T18:38:00Z"/>
                <w:rFonts w:ascii="Times New Roman" w:hAnsi="Times New Roman"/>
                <w:color w:val="000000"/>
                <w:sz w:val="16"/>
                <w:szCs w:val="16"/>
              </w:rPr>
            </w:pPr>
            <w:del w:id="2465" w:author="Jeremy Groves" w:date="2023-01-30T18:38:00Z">
              <w:r w:rsidRPr="00F149A2" w:rsidDel="004B352C">
                <w:rPr>
                  <w:rFonts w:ascii="Times New Roman" w:hAnsi="Times New Roman"/>
                  <w:color w:val="000000"/>
                  <w:sz w:val="16"/>
                  <w:szCs w:val="16"/>
                </w:rPr>
                <w:delText> </w:delText>
              </w:r>
            </w:del>
          </w:p>
        </w:tc>
        <w:tc>
          <w:tcPr>
            <w:tcW w:w="1660" w:type="dxa"/>
            <w:tcBorders>
              <w:top w:val="nil"/>
              <w:left w:val="nil"/>
              <w:bottom w:val="nil"/>
              <w:right w:val="nil"/>
            </w:tcBorders>
            <w:shd w:val="clear" w:color="auto" w:fill="auto"/>
            <w:noWrap/>
            <w:vAlign w:val="bottom"/>
            <w:hideMark/>
          </w:tcPr>
          <w:p w14:paraId="69B63C16" w14:textId="64235E22" w:rsidR="00F149A2" w:rsidRPr="00F149A2" w:rsidDel="004B352C" w:rsidRDefault="00F149A2" w:rsidP="00FF55CB">
            <w:pPr>
              <w:jc w:val="center"/>
              <w:rPr>
                <w:del w:id="2466" w:author="Jeremy Groves" w:date="2023-01-30T18:38:00Z"/>
                <w:rFonts w:ascii="Times New Roman" w:hAnsi="Times New Roman"/>
                <w:color w:val="000000"/>
                <w:sz w:val="16"/>
                <w:szCs w:val="16"/>
              </w:rPr>
            </w:pPr>
          </w:p>
        </w:tc>
        <w:tc>
          <w:tcPr>
            <w:tcW w:w="1660" w:type="dxa"/>
            <w:tcBorders>
              <w:top w:val="nil"/>
              <w:left w:val="single" w:sz="4" w:space="0" w:color="auto"/>
              <w:bottom w:val="nil"/>
              <w:right w:val="nil"/>
            </w:tcBorders>
            <w:shd w:val="clear" w:color="auto" w:fill="auto"/>
            <w:noWrap/>
            <w:vAlign w:val="bottom"/>
            <w:hideMark/>
          </w:tcPr>
          <w:p w14:paraId="0F2C0730" w14:textId="7A424F5D" w:rsidR="00F149A2" w:rsidRPr="00F149A2" w:rsidDel="004B352C" w:rsidRDefault="00F149A2" w:rsidP="00FF55CB">
            <w:pPr>
              <w:jc w:val="center"/>
              <w:rPr>
                <w:del w:id="2467" w:author="Jeremy Groves" w:date="2023-01-30T18:38:00Z"/>
                <w:rFonts w:ascii="Times New Roman" w:hAnsi="Times New Roman"/>
                <w:color w:val="000000"/>
                <w:sz w:val="16"/>
                <w:szCs w:val="16"/>
              </w:rPr>
            </w:pPr>
            <w:del w:id="2468" w:author="Jeremy Groves" w:date="2023-01-30T18:38:00Z">
              <w:r w:rsidRPr="00F149A2" w:rsidDel="004B352C">
                <w:rPr>
                  <w:rFonts w:ascii="Times New Roman" w:hAnsi="Times New Roman"/>
                  <w:color w:val="000000"/>
                  <w:sz w:val="16"/>
                  <w:szCs w:val="16"/>
                </w:rPr>
                <w:delText xml:space="preserve">-0.0432 </w:delText>
              </w:r>
            </w:del>
          </w:p>
        </w:tc>
        <w:tc>
          <w:tcPr>
            <w:tcW w:w="1660" w:type="dxa"/>
            <w:tcBorders>
              <w:top w:val="nil"/>
              <w:left w:val="nil"/>
              <w:bottom w:val="nil"/>
              <w:right w:val="nil"/>
            </w:tcBorders>
            <w:shd w:val="clear" w:color="auto" w:fill="auto"/>
            <w:noWrap/>
            <w:vAlign w:val="bottom"/>
            <w:hideMark/>
          </w:tcPr>
          <w:p w14:paraId="271C8532" w14:textId="568DD905" w:rsidR="00F149A2" w:rsidRPr="00F149A2" w:rsidDel="004B352C" w:rsidRDefault="00F149A2" w:rsidP="00FF55CB">
            <w:pPr>
              <w:jc w:val="center"/>
              <w:rPr>
                <w:del w:id="2469" w:author="Jeremy Groves" w:date="2023-01-30T18:38:00Z"/>
                <w:rFonts w:ascii="Times New Roman" w:hAnsi="Times New Roman"/>
                <w:color w:val="000000"/>
                <w:sz w:val="16"/>
                <w:szCs w:val="16"/>
              </w:rPr>
            </w:pPr>
            <w:del w:id="2470" w:author="Jeremy Groves" w:date="2023-01-30T18:38:00Z">
              <w:r w:rsidRPr="00F149A2" w:rsidDel="004B352C">
                <w:rPr>
                  <w:rFonts w:ascii="Times New Roman" w:hAnsi="Times New Roman"/>
                  <w:color w:val="000000"/>
                  <w:sz w:val="16"/>
                  <w:szCs w:val="16"/>
                </w:rPr>
                <w:delText xml:space="preserve">0.2144 </w:delText>
              </w:r>
            </w:del>
          </w:p>
        </w:tc>
      </w:tr>
      <w:tr w:rsidR="00F149A2" w:rsidRPr="00F149A2" w:rsidDel="004B352C" w14:paraId="0A3267C4" w14:textId="570D8AB3" w:rsidTr="00FF55CB">
        <w:trPr>
          <w:trHeight w:val="144"/>
          <w:del w:id="2471" w:author="Jeremy Groves" w:date="2023-01-30T18:38:00Z"/>
        </w:trPr>
        <w:tc>
          <w:tcPr>
            <w:tcW w:w="1890" w:type="dxa"/>
            <w:vMerge/>
            <w:tcBorders>
              <w:top w:val="nil"/>
              <w:left w:val="nil"/>
              <w:bottom w:val="single" w:sz="4" w:space="0" w:color="000000"/>
              <w:right w:val="nil"/>
            </w:tcBorders>
            <w:vAlign w:val="center"/>
            <w:hideMark/>
          </w:tcPr>
          <w:p w14:paraId="717BA68C" w14:textId="092A572A" w:rsidR="00F149A2" w:rsidRPr="00F149A2" w:rsidDel="004B352C" w:rsidRDefault="00F149A2" w:rsidP="00FF55CB">
            <w:pPr>
              <w:rPr>
                <w:del w:id="2472"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2FB134C2" w14:textId="2067B108" w:rsidR="00F149A2" w:rsidRPr="00F149A2" w:rsidDel="004B352C" w:rsidRDefault="00F149A2" w:rsidP="00FF55CB">
            <w:pPr>
              <w:jc w:val="center"/>
              <w:rPr>
                <w:del w:id="2473" w:author="Jeremy Groves" w:date="2023-01-30T18:38:00Z"/>
                <w:rFonts w:ascii="Times New Roman" w:hAnsi="Times New Roman"/>
                <w:color w:val="000000"/>
                <w:sz w:val="16"/>
                <w:szCs w:val="16"/>
              </w:rPr>
            </w:pPr>
            <w:del w:id="2474" w:author="Jeremy Groves" w:date="2023-01-30T18:38:00Z">
              <w:r w:rsidRPr="00F149A2" w:rsidDel="004B352C">
                <w:rPr>
                  <w:rFonts w:ascii="Times New Roman" w:hAnsi="Times New Roman"/>
                  <w:color w:val="000000"/>
                  <w:sz w:val="16"/>
                  <w:szCs w:val="16"/>
                </w:rPr>
                <w:delText> </w:delText>
              </w:r>
            </w:del>
          </w:p>
        </w:tc>
        <w:tc>
          <w:tcPr>
            <w:tcW w:w="1660" w:type="dxa"/>
            <w:tcBorders>
              <w:top w:val="nil"/>
              <w:left w:val="nil"/>
              <w:bottom w:val="single" w:sz="4" w:space="0" w:color="auto"/>
              <w:right w:val="nil"/>
            </w:tcBorders>
            <w:shd w:val="clear" w:color="auto" w:fill="auto"/>
            <w:noWrap/>
            <w:vAlign w:val="bottom"/>
            <w:hideMark/>
          </w:tcPr>
          <w:p w14:paraId="3C41BF88" w14:textId="0F8DCF51" w:rsidR="00F149A2" w:rsidRPr="00F149A2" w:rsidDel="004B352C" w:rsidRDefault="00F149A2" w:rsidP="00FF55CB">
            <w:pPr>
              <w:jc w:val="center"/>
              <w:rPr>
                <w:del w:id="2475" w:author="Jeremy Groves" w:date="2023-01-30T18:38:00Z"/>
                <w:rFonts w:ascii="Times New Roman" w:hAnsi="Times New Roman"/>
                <w:color w:val="000000"/>
                <w:sz w:val="16"/>
                <w:szCs w:val="16"/>
              </w:rPr>
            </w:pPr>
            <w:del w:id="2476" w:author="Jeremy Groves" w:date="2023-01-30T18:38:00Z">
              <w:r w:rsidRPr="00F149A2" w:rsidDel="004B352C">
                <w:rPr>
                  <w:rFonts w:ascii="Times New Roman" w:hAnsi="Times New Roman"/>
                  <w:color w:val="000000"/>
                  <w:sz w:val="16"/>
                  <w:szCs w:val="16"/>
                </w:rPr>
                <w:delText> </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415DA211" w14:textId="7D9C43A5" w:rsidR="00F149A2" w:rsidRPr="00F149A2" w:rsidDel="004B352C" w:rsidRDefault="00F149A2" w:rsidP="00FF55CB">
            <w:pPr>
              <w:jc w:val="center"/>
              <w:rPr>
                <w:del w:id="2477" w:author="Jeremy Groves" w:date="2023-01-30T18:38:00Z"/>
                <w:rFonts w:ascii="Times New Roman" w:hAnsi="Times New Roman"/>
                <w:color w:val="000000"/>
                <w:sz w:val="16"/>
                <w:szCs w:val="16"/>
              </w:rPr>
            </w:pPr>
            <w:del w:id="2478" w:author="Jeremy Groves" w:date="2023-01-30T18:38:00Z">
              <w:r w:rsidRPr="00F149A2" w:rsidDel="004B352C">
                <w:rPr>
                  <w:rFonts w:ascii="Times New Roman" w:hAnsi="Times New Roman"/>
                  <w:color w:val="000000"/>
                  <w:sz w:val="16"/>
                  <w:szCs w:val="16"/>
                </w:rPr>
                <w:delText>(0.2734)</w:delText>
              </w:r>
            </w:del>
          </w:p>
        </w:tc>
        <w:tc>
          <w:tcPr>
            <w:tcW w:w="1660" w:type="dxa"/>
            <w:tcBorders>
              <w:top w:val="nil"/>
              <w:left w:val="nil"/>
              <w:bottom w:val="single" w:sz="4" w:space="0" w:color="auto"/>
              <w:right w:val="nil"/>
            </w:tcBorders>
            <w:shd w:val="clear" w:color="auto" w:fill="auto"/>
            <w:noWrap/>
            <w:vAlign w:val="bottom"/>
            <w:hideMark/>
          </w:tcPr>
          <w:p w14:paraId="401F41F7" w14:textId="0B0EEFAE" w:rsidR="00F149A2" w:rsidRPr="00F149A2" w:rsidDel="004B352C" w:rsidRDefault="00F149A2" w:rsidP="00FF55CB">
            <w:pPr>
              <w:jc w:val="center"/>
              <w:rPr>
                <w:del w:id="2479" w:author="Jeremy Groves" w:date="2023-01-30T18:38:00Z"/>
                <w:rFonts w:ascii="Times New Roman" w:hAnsi="Times New Roman"/>
                <w:color w:val="000000"/>
                <w:sz w:val="16"/>
                <w:szCs w:val="16"/>
              </w:rPr>
            </w:pPr>
            <w:del w:id="2480" w:author="Jeremy Groves" w:date="2023-01-30T18:38:00Z">
              <w:r w:rsidRPr="00F149A2" w:rsidDel="004B352C">
                <w:rPr>
                  <w:rFonts w:ascii="Times New Roman" w:hAnsi="Times New Roman"/>
                  <w:color w:val="000000"/>
                  <w:sz w:val="16"/>
                  <w:szCs w:val="16"/>
                </w:rPr>
                <w:delText>(0.2753)</w:delText>
              </w:r>
            </w:del>
          </w:p>
        </w:tc>
      </w:tr>
      <w:tr w:rsidR="00F149A2" w:rsidRPr="00F149A2" w:rsidDel="004B352C" w14:paraId="06D939BD" w14:textId="0A52D365" w:rsidTr="00FF55CB">
        <w:trPr>
          <w:trHeight w:val="144"/>
          <w:del w:id="2481"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4AC3852C" w14:textId="2D466DEE" w:rsidR="00F149A2" w:rsidRPr="00F149A2" w:rsidDel="004B352C" w:rsidRDefault="00F149A2" w:rsidP="00FF55CB">
            <w:pPr>
              <w:jc w:val="center"/>
              <w:rPr>
                <w:del w:id="2482" w:author="Jeremy Groves" w:date="2023-01-30T18:38:00Z"/>
                <w:rFonts w:ascii="Times New Roman" w:hAnsi="Times New Roman"/>
                <w:color w:val="000000"/>
                <w:sz w:val="16"/>
                <w:szCs w:val="16"/>
              </w:rPr>
            </w:pPr>
            <w:del w:id="2483" w:author="Jeremy Groves" w:date="2023-01-30T18:38:00Z">
              <w:r w:rsidRPr="00F149A2" w:rsidDel="004B352C">
                <w:rPr>
                  <w:rFonts w:ascii="Times New Roman" w:hAnsi="Times New Roman"/>
                  <w:color w:val="000000"/>
                  <w:sz w:val="16"/>
                  <w:szCs w:val="16"/>
                </w:rPr>
                <w:delText>Quit</w:delText>
              </w:r>
            </w:del>
          </w:p>
        </w:tc>
        <w:tc>
          <w:tcPr>
            <w:tcW w:w="1660" w:type="dxa"/>
            <w:tcBorders>
              <w:top w:val="nil"/>
              <w:left w:val="single" w:sz="4" w:space="0" w:color="auto"/>
              <w:bottom w:val="nil"/>
              <w:right w:val="nil"/>
            </w:tcBorders>
            <w:shd w:val="clear" w:color="auto" w:fill="auto"/>
            <w:noWrap/>
            <w:vAlign w:val="bottom"/>
            <w:hideMark/>
          </w:tcPr>
          <w:p w14:paraId="49D8C0F3" w14:textId="0B9C5597" w:rsidR="00F149A2" w:rsidRPr="00F149A2" w:rsidDel="004B352C" w:rsidRDefault="00F149A2" w:rsidP="00FF55CB">
            <w:pPr>
              <w:jc w:val="center"/>
              <w:rPr>
                <w:del w:id="2484" w:author="Jeremy Groves" w:date="2023-01-30T18:38:00Z"/>
                <w:rFonts w:ascii="Times New Roman" w:hAnsi="Times New Roman"/>
                <w:color w:val="000000"/>
                <w:sz w:val="16"/>
                <w:szCs w:val="16"/>
              </w:rPr>
            </w:pPr>
            <w:del w:id="2485" w:author="Jeremy Groves" w:date="2023-01-30T18:38:00Z">
              <w:r w:rsidRPr="00F149A2" w:rsidDel="004B352C">
                <w:rPr>
                  <w:rFonts w:ascii="Times New Roman" w:hAnsi="Times New Roman"/>
                  <w:color w:val="000000"/>
                  <w:sz w:val="16"/>
                  <w:szCs w:val="16"/>
                </w:rPr>
                <w:delText> </w:delText>
              </w:r>
            </w:del>
          </w:p>
        </w:tc>
        <w:tc>
          <w:tcPr>
            <w:tcW w:w="1660" w:type="dxa"/>
            <w:tcBorders>
              <w:top w:val="nil"/>
              <w:left w:val="nil"/>
              <w:bottom w:val="nil"/>
              <w:right w:val="nil"/>
            </w:tcBorders>
            <w:shd w:val="clear" w:color="auto" w:fill="auto"/>
            <w:noWrap/>
            <w:vAlign w:val="bottom"/>
            <w:hideMark/>
          </w:tcPr>
          <w:p w14:paraId="1B6F0D8F" w14:textId="078C37A9" w:rsidR="00F149A2" w:rsidRPr="00F149A2" w:rsidDel="004B352C" w:rsidRDefault="00F149A2" w:rsidP="00FF55CB">
            <w:pPr>
              <w:jc w:val="center"/>
              <w:rPr>
                <w:del w:id="2486" w:author="Jeremy Groves" w:date="2023-01-30T18:38:00Z"/>
                <w:rFonts w:ascii="Times New Roman" w:hAnsi="Times New Roman"/>
                <w:color w:val="000000"/>
                <w:sz w:val="16"/>
                <w:szCs w:val="16"/>
              </w:rPr>
            </w:pPr>
          </w:p>
        </w:tc>
        <w:tc>
          <w:tcPr>
            <w:tcW w:w="1660" w:type="dxa"/>
            <w:tcBorders>
              <w:top w:val="nil"/>
              <w:left w:val="single" w:sz="4" w:space="0" w:color="auto"/>
              <w:bottom w:val="nil"/>
              <w:right w:val="nil"/>
            </w:tcBorders>
            <w:shd w:val="clear" w:color="auto" w:fill="auto"/>
            <w:noWrap/>
            <w:vAlign w:val="bottom"/>
            <w:hideMark/>
          </w:tcPr>
          <w:p w14:paraId="0E67F447" w14:textId="17AE1C8A" w:rsidR="00F149A2" w:rsidRPr="00F149A2" w:rsidDel="004B352C" w:rsidRDefault="00F149A2" w:rsidP="00FF55CB">
            <w:pPr>
              <w:jc w:val="center"/>
              <w:rPr>
                <w:del w:id="2487" w:author="Jeremy Groves" w:date="2023-01-30T18:38:00Z"/>
                <w:rFonts w:ascii="Times New Roman" w:hAnsi="Times New Roman"/>
                <w:color w:val="000000"/>
                <w:sz w:val="16"/>
                <w:szCs w:val="16"/>
              </w:rPr>
            </w:pPr>
            <w:del w:id="2488" w:author="Jeremy Groves" w:date="2023-01-30T18:38:00Z">
              <w:r w:rsidRPr="00F149A2" w:rsidDel="004B352C">
                <w:rPr>
                  <w:rFonts w:ascii="Times New Roman" w:hAnsi="Times New Roman"/>
                  <w:color w:val="000000"/>
                  <w:sz w:val="16"/>
                  <w:szCs w:val="16"/>
                </w:rPr>
                <w:delText>-0.3432 ***</w:delText>
              </w:r>
            </w:del>
          </w:p>
        </w:tc>
        <w:tc>
          <w:tcPr>
            <w:tcW w:w="1660" w:type="dxa"/>
            <w:tcBorders>
              <w:top w:val="nil"/>
              <w:left w:val="nil"/>
              <w:bottom w:val="nil"/>
              <w:right w:val="nil"/>
            </w:tcBorders>
            <w:shd w:val="clear" w:color="auto" w:fill="auto"/>
            <w:noWrap/>
            <w:vAlign w:val="bottom"/>
            <w:hideMark/>
          </w:tcPr>
          <w:p w14:paraId="45130CA7" w14:textId="71F620BC" w:rsidR="00F149A2" w:rsidRPr="00F149A2" w:rsidDel="004B352C" w:rsidRDefault="00F149A2" w:rsidP="00FF55CB">
            <w:pPr>
              <w:jc w:val="center"/>
              <w:rPr>
                <w:del w:id="2489" w:author="Jeremy Groves" w:date="2023-01-30T18:38:00Z"/>
                <w:rFonts w:ascii="Times New Roman" w:hAnsi="Times New Roman"/>
                <w:color w:val="000000"/>
                <w:sz w:val="16"/>
                <w:szCs w:val="16"/>
              </w:rPr>
            </w:pPr>
            <w:del w:id="2490" w:author="Jeremy Groves" w:date="2023-01-30T18:38:00Z">
              <w:r w:rsidRPr="00F149A2" w:rsidDel="004B352C">
                <w:rPr>
                  <w:rFonts w:ascii="Times New Roman" w:hAnsi="Times New Roman"/>
                  <w:color w:val="000000"/>
                  <w:sz w:val="16"/>
                  <w:szCs w:val="16"/>
                </w:rPr>
                <w:delText>-0.1222 *</w:delText>
              </w:r>
            </w:del>
          </w:p>
        </w:tc>
      </w:tr>
      <w:tr w:rsidR="00F149A2" w:rsidRPr="00F149A2" w:rsidDel="004B352C" w14:paraId="15BDCB3B" w14:textId="57067473" w:rsidTr="00FF55CB">
        <w:trPr>
          <w:trHeight w:val="144"/>
          <w:del w:id="2491" w:author="Jeremy Groves" w:date="2023-01-30T18:38:00Z"/>
        </w:trPr>
        <w:tc>
          <w:tcPr>
            <w:tcW w:w="1890" w:type="dxa"/>
            <w:vMerge/>
            <w:tcBorders>
              <w:top w:val="nil"/>
              <w:left w:val="nil"/>
              <w:bottom w:val="single" w:sz="4" w:space="0" w:color="000000"/>
              <w:right w:val="nil"/>
            </w:tcBorders>
            <w:vAlign w:val="center"/>
            <w:hideMark/>
          </w:tcPr>
          <w:p w14:paraId="5688BDAF" w14:textId="2684905A" w:rsidR="00F149A2" w:rsidRPr="00F149A2" w:rsidDel="004B352C" w:rsidRDefault="00F149A2" w:rsidP="00FF55CB">
            <w:pPr>
              <w:rPr>
                <w:del w:id="2492"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56E1BAFD" w14:textId="64C276A5" w:rsidR="00F149A2" w:rsidRPr="00F149A2" w:rsidDel="004B352C" w:rsidRDefault="00F149A2" w:rsidP="00FF55CB">
            <w:pPr>
              <w:jc w:val="center"/>
              <w:rPr>
                <w:del w:id="2493" w:author="Jeremy Groves" w:date="2023-01-30T18:38:00Z"/>
                <w:rFonts w:ascii="Times New Roman" w:hAnsi="Times New Roman"/>
                <w:color w:val="000000"/>
                <w:sz w:val="16"/>
                <w:szCs w:val="16"/>
              </w:rPr>
            </w:pPr>
            <w:del w:id="2494" w:author="Jeremy Groves" w:date="2023-01-30T18:38:00Z">
              <w:r w:rsidRPr="00F149A2" w:rsidDel="004B352C">
                <w:rPr>
                  <w:rFonts w:ascii="Times New Roman" w:hAnsi="Times New Roman"/>
                  <w:color w:val="000000"/>
                  <w:sz w:val="16"/>
                  <w:szCs w:val="16"/>
                </w:rPr>
                <w:delText> </w:delText>
              </w:r>
            </w:del>
          </w:p>
        </w:tc>
        <w:tc>
          <w:tcPr>
            <w:tcW w:w="1660" w:type="dxa"/>
            <w:tcBorders>
              <w:top w:val="nil"/>
              <w:left w:val="nil"/>
              <w:bottom w:val="single" w:sz="4" w:space="0" w:color="auto"/>
              <w:right w:val="nil"/>
            </w:tcBorders>
            <w:shd w:val="clear" w:color="auto" w:fill="auto"/>
            <w:noWrap/>
            <w:vAlign w:val="bottom"/>
            <w:hideMark/>
          </w:tcPr>
          <w:p w14:paraId="2CCF62A3" w14:textId="44922A44" w:rsidR="00F149A2" w:rsidRPr="00F149A2" w:rsidDel="004B352C" w:rsidRDefault="00F149A2" w:rsidP="00FF55CB">
            <w:pPr>
              <w:jc w:val="center"/>
              <w:rPr>
                <w:del w:id="2495" w:author="Jeremy Groves" w:date="2023-01-30T18:38:00Z"/>
                <w:rFonts w:ascii="Times New Roman" w:hAnsi="Times New Roman"/>
                <w:color w:val="000000"/>
                <w:sz w:val="16"/>
                <w:szCs w:val="16"/>
              </w:rPr>
            </w:pPr>
            <w:del w:id="2496" w:author="Jeremy Groves" w:date="2023-01-30T18:38:00Z">
              <w:r w:rsidRPr="00F149A2" w:rsidDel="004B352C">
                <w:rPr>
                  <w:rFonts w:ascii="Times New Roman" w:hAnsi="Times New Roman"/>
                  <w:color w:val="000000"/>
                  <w:sz w:val="16"/>
                  <w:szCs w:val="16"/>
                </w:rPr>
                <w:delText> </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2B07E22E" w14:textId="748D58FC" w:rsidR="00F149A2" w:rsidRPr="00F149A2" w:rsidDel="004B352C" w:rsidRDefault="00F149A2" w:rsidP="00FF55CB">
            <w:pPr>
              <w:jc w:val="center"/>
              <w:rPr>
                <w:del w:id="2497" w:author="Jeremy Groves" w:date="2023-01-30T18:38:00Z"/>
                <w:rFonts w:ascii="Times New Roman" w:hAnsi="Times New Roman"/>
                <w:color w:val="000000"/>
                <w:sz w:val="16"/>
                <w:szCs w:val="16"/>
              </w:rPr>
            </w:pPr>
            <w:del w:id="2498" w:author="Jeremy Groves" w:date="2023-01-30T18:38:00Z">
              <w:r w:rsidRPr="00F149A2" w:rsidDel="004B352C">
                <w:rPr>
                  <w:rFonts w:ascii="Times New Roman" w:hAnsi="Times New Roman"/>
                  <w:color w:val="000000"/>
                  <w:sz w:val="16"/>
                  <w:szCs w:val="16"/>
                </w:rPr>
                <w:delText>(0.0533)</w:delText>
              </w:r>
            </w:del>
          </w:p>
        </w:tc>
        <w:tc>
          <w:tcPr>
            <w:tcW w:w="1660" w:type="dxa"/>
            <w:tcBorders>
              <w:top w:val="nil"/>
              <w:left w:val="nil"/>
              <w:bottom w:val="single" w:sz="4" w:space="0" w:color="auto"/>
              <w:right w:val="nil"/>
            </w:tcBorders>
            <w:shd w:val="clear" w:color="auto" w:fill="auto"/>
            <w:noWrap/>
            <w:vAlign w:val="bottom"/>
            <w:hideMark/>
          </w:tcPr>
          <w:p w14:paraId="687CC5D1" w14:textId="06D290B7" w:rsidR="00F149A2" w:rsidRPr="00F149A2" w:rsidDel="004B352C" w:rsidRDefault="00F149A2" w:rsidP="00FF55CB">
            <w:pPr>
              <w:jc w:val="center"/>
              <w:rPr>
                <w:del w:id="2499" w:author="Jeremy Groves" w:date="2023-01-30T18:38:00Z"/>
                <w:rFonts w:ascii="Times New Roman" w:hAnsi="Times New Roman"/>
                <w:color w:val="000000"/>
                <w:sz w:val="16"/>
                <w:szCs w:val="16"/>
              </w:rPr>
            </w:pPr>
            <w:del w:id="2500" w:author="Jeremy Groves" w:date="2023-01-30T18:38:00Z">
              <w:r w:rsidRPr="00F149A2" w:rsidDel="004B352C">
                <w:rPr>
                  <w:rFonts w:ascii="Times New Roman" w:hAnsi="Times New Roman"/>
                  <w:color w:val="000000"/>
                  <w:sz w:val="16"/>
                  <w:szCs w:val="16"/>
                </w:rPr>
                <w:delText>(0.0565)</w:delText>
              </w:r>
            </w:del>
          </w:p>
        </w:tc>
      </w:tr>
      <w:tr w:rsidR="00F149A2" w:rsidRPr="00F149A2" w:rsidDel="004B352C" w14:paraId="01329533" w14:textId="28CDCDB9" w:rsidTr="00FF55CB">
        <w:trPr>
          <w:trHeight w:val="144"/>
          <w:del w:id="2501"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2D2A43EB" w14:textId="13D626AE" w:rsidR="00F149A2" w:rsidRPr="00F149A2" w:rsidDel="004B352C" w:rsidRDefault="00F149A2" w:rsidP="00FF55CB">
            <w:pPr>
              <w:jc w:val="center"/>
              <w:rPr>
                <w:del w:id="2502" w:author="Jeremy Groves" w:date="2023-01-30T18:38:00Z"/>
                <w:rFonts w:ascii="Times New Roman" w:hAnsi="Times New Roman"/>
                <w:color w:val="000000"/>
                <w:sz w:val="16"/>
                <w:szCs w:val="16"/>
              </w:rPr>
            </w:pPr>
            <w:del w:id="2503" w:author="Jeremy Groves" w:date="2023-01-30T18:38:00Z">
              <w:r w:rsidRPr="00F149A2" w:rsidDel="004B352C">
                <w:rPr>
                  <w:rFonts w:ascii="Times New Roman" w:hAnsi="Times New Roman"/>
                  <w:color w:val="000000"/>
                  <w:sz w:val="16"/>
                  <w:szCs w:val="16"/>
                </w:rPr>
                <w:delText>Union</w:delText>
              </w:r>
            </w:del>
          </w:p>
        </w:tc>
        <w:tc>
          <w:tcPr>
            <w:tcW w:w="1660" w:type="dxa"/>
            <w:tcBorders>
              <w:top w:val="nil"/>
              <w:left w:val="single" w:sz="4" w:space="0" w:color="auto"/>
              <w:bottom w:val="nil"/>
              <w:right w:val="nil"/>
            </w:tcBorders>
            <w:shd w:val="clear" w:color="auto" w:fill="auto"/>
            <w:noWrap/>
            <w:vAlign w:val="bottom"/>
            <w:hideMark/>
          </w:tcPr>
          <w:p w14:paraId="497C4BAA" w14:textId="4273C2DB" w:rsidR="00F149A2" w:rsidRPr="00F149A2" w:rsidDel="004B352C" w:rsidRDefault="00F149A2" w:rsidP="00FF55CB">
            <w:pPr>
              <w:jc w:val="center"/>
              <w:rPr>
                <w:del w:id="2504" w:author="Jeremy Groves" w:date="2023-01-30T18:38:00Z"/>
                <w:rFonts w:ascii="Times New Roman" w:hAnsi="Times New Roman"/>
                <w:color w:val="000000"/>
                <w:sz w:val="16"/>
                <w:szCs w:val="16"/>
              </w:rPr>
            </w:pPr>
            <w:del w:id="2505" w:author="Jeremy Groves" w:date="2023-01-30T18:38:00Z">
              <w:r w:rsidRPr="00F149A2" w:rsidDel="004B352C">
                <w:rPr>
                  <w:rFonts w:ascii="Times New Roman" w:hAnsi="Times New Roman"/>
                  <w:color w:val="000000"/>
                  <w:sz w:val="16"/>
                  <w:szCs w:val="16"/>
                </w:rPr>
                <w:delText> </w:delText>
              </w:r>
            </w:del>
          </w:p>
        </w:tc>
        <w:tc>
          <w:tcPr>
            <w:tcW w:w="1660" w:type="dxa"/>
            <w:tcBorders>
              <w:top w:val="nil"/>
              <w:left w:val="nil"/>
              <w:bottom w:val="nil"/>
              <w:right w:val="nil"/>
            </w:tcBorders>
            <w:shd w:val="clear" w:color="auto" w:fill="auto"/>
            <w:noWrap/>
            <w:vAlign w:val="bottom"/>
            <w:hideMark/>
          </w:tcPr>
          <w:p w14:paraId="406F8290" w14:textId="6E073534" w:rsidR="00F149A2" w:rsidRPr="00F149A2" w:rsidDel="004B352C" w:rsidRDefault="00F149A2" w:rsidP="00FF55CB">
            <w:pPr>
              <w:jc w:val="center"/>
              <w:rPr>
                <w:del w:id="2506" w:author="Jeremy Groves" w:date="2023-01-30T18:38:00Z"/>
                <w:rFonts w:ascii="Times New Roman" w:hAnsi="Times New Roman"/>
                <w:color w:val="000000"/>
                <w:sz w:val="16"/>
                <w:szCs w:val="16"/>
              </w:rPr>
            </w:pPr>
          </w:p>
        </w:tc>
        <w:tc>
          <w:tcPr>
            <w:tcW w:w="1660" w:type="dxa"/>
            <w:tcBorders>
              <w:top w:val="nil"/>
              <w:left w:val="single" w:sz="4" w:space="0" w:color="auto"/>
              <w:bottom w:val="nil"/>
              <w:right w:val="nil"/>
            </w:tcBorders>
            <w:shd w:val="clear" w:color="auto" w:fill="auto"/>
            <w:noWrap/>
            <w:vAlign w:val="bottom"/>
          </w:tcPr>
          <w:p w14:paraId="10F0A4EF" w14:textId="25911071" w:rsidR="00F149A2" w:rsidRPr="00F149A2" w:rsidDel="004B352C" w:rsidRDefault="00F149A2" w:rsidP="00FF55CB">
            <w:pPr>
              <w:jc w:val="center"/>
              <w:rPr>
                <w:del w:id="2507" w:author="Jeremy Groves" w:date="2023-01-30T18:38:00Z"/>
                <w:rFonts w:ascii="Times New Roman" w:hAnsi="Times New Roman"/>
                <w:color w:val="000000"/>
                <w:sz w:val="16"/>
                <w:szCs w:val="16"/>
              </w:rPr>
            </w:pPr>
          </w:p>
        </w:tc>
        <w:tc>
          <w:tcPr>
            <w:tcW w:w="1660" w:type="dxa"/>
            <w:tcBorders>
              <w:top w:val="nil"/>
              <w:left w:val="nil"/>
              <w:bottom w:val="nil"/>
              <w:right w:val="nil"/>
            </w:tcBorders>
            <w:shd w:val="clear" w:color="auto" w:fill="auto"/>
            <w:noWrap/>
            <w:vAlign w:val="bottom"/>
            <w:hideMark/>
          </w:tcPr>
          <w:p w14:paraId="7AF41766" w14:textId="6483A13F" w:rsidR="00F149A2" w:rsidRPr="00F149A2" w:rsidDel="004B352C" w:rsidRDefault="00F149A2" w:rsidP="00FF55CB">
            <w:pPr>
              <w:jc w:val="center"/>
              <w:rPr>
                <w:del w:id="2508" w:author="Jeremy Groves" w:date="2023-01-30T18:38:00Z"/>
                <w:rFonts w:ascii="Times New Roman" w:hAnsi="Times New Roman"/>
                <w:color w:val="000000"/>
                <w:sz w:val="16"/>
                <w:szCs w:val="16"/>
              </w:rPr>
            </w:pPr>
            <w:del w:id="2509" w:author="Jeremy Groves" w:date="2023-01-30T18:38:00Z">
              <w:r w:rsidRPr="00F149A2" w:rsidDel="004B352C">
                <w:rPr>
                  <w:rFonts w:ascii="Times New Roman" w:hAnsi="Times New Roman"/>
                  <w:color w:val="000000"/>
                  <w:sz w:val="16"/>
                  <w:szCs w:val="16"/>
                </w:rPr>
                <w:delText xml:space="preserve">0.0194 </w:delText>
              </w:r>
            </w:del>
          </w:p>
        </w:tc>
      </w:tr>
      <w:tr w:rsidR="00F149A2" w:rsidRPr="00F149A2" w:rsidDel="004B352C" w14:paraId="2AB20F6C" w14:textId="4371F0AF" w:rsidTr="00FF55CB">
        <w:trPr>
          <w:trHeight w:val="144"/>
          <w:del w:id="2510" w:author="Jeremy Groves" w:date="2023-01-30T18:38:00Z"/>
        </w:trPr>
        <w:tc>
          <w:tcPr>
            <w:tcW w:w="1890" w:type="dxa"/>
            <w:vMerge/>
            <w:tcBorders>
              <w:top w:val="nil"/>
              <w:left w:val="nil"/>
              <w:bottom w:val="single" w:sz="4" w:space="0" w:color="000000"/>
              <w:right w:val="nil"/>
            </w:tcBorders>
            <w:vAlign w:val="center"/>
            <w:hideMark/>
          </w:tcPr>
          <w:p w14:paraId="0C9283CC" w14:textId="7A59F1E5" w:rsidR="00F149A2" w:rsidRPr="00F149A2" w:rsidDel="004B352C" w:rsidRDefault="00F149A2" w:rsidP="00FF55CB">
            <w:pPr>
              <w:rPr>
                <w:del w:id="2511" w:author="Jeremy Groves" w:date="2023-01-30T18:38:00Z"/>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6BD6DA69" w14:textId="44628287" w:rsidR="00F149A2" w:rsidRPr="00F149A2" w:rsidDel="004B352C" w:rsidRDefault="00F149A2" w:rsidP="00FF55CB">
            <w:pPr>
              <w:jc w:val="center"/>
              <w:rPr>
                <w:del w:id="2512" w:author="Jeremy Groves" w:date="2023-01-30T18:38:00Z"/>
                <w:rFonts w:ascii="Times New Roman" w:hAnsi="Times New Roman"/>
                <w:color w:val="000000"/>
                <w:sz w:val="16"/>
                <w:szCs w:val="16"/>
              </w:rPr>
            </w:pPr>
            <w:del w:id="2513" w:author="Jeremy Groves" w:date="2023-01-30T18:38:00Z">
              <w:r w:rsidRPr="00F149A2" w:rsidDel="004B352C">
                <w:rPr>
                  <w:rFonts w:ascii="Times New Roman" w:hAnsi="Times New Roman"/>
                  <w:color w:val="000000"/>
                  <w:sz w:val="16"/>
                  <w:szCs w:val="16"/>
                </w:rPr>
                <w:delText> </w:delText>
              </w:r>
            </w:del>
          </w:p>
        </w:tc>
        <w:tc>
          <w:tcPr>
            <w:tcW w:w="1660" w:type="dxa"/>
            <w:tcBorders>
              <w:top w:val="nil"/>
              <w:left w:val="nil"/>
              <w:bottom w:val="single" w:sz="4" w:space="0" w:color="auto"/>
              <w:right w:val="nil"/>
            </w:tcBorders>
            <w:shd w:val="clear" w:color="auto" w:fill="auto"/>
            <w:noWrap/>
            <w:vAlign w:val="bottom"/>
            <w:hideMark/>
          </w:tcPr>
          <w:p w14:paraId="2C85E76B" w14:textId="4B31C69B" w:rsidR="00F149A2" w:rsidRPr="00F149A2" w:rsidDel="004B352C" w:rsidRDefault="00F149A2" w:rsidP="00FF55CB">
            <w:pPr>
              <w:jc w:val="center"/>
              <w:rPr>
                <w:del w:id="2514" w:author="Jeremy Groves" w:date="2023-01-30T18:38:00Z"/>
                <w:rFonts w:ascii="Times New Roman" w:hAnsi="Times New Roman"/>
                <w:color w:val="000000"/>
                <w:sz w:val="16"/>
                <w:szCs w:val="16"/>
              </w:rPr>
            </w:pPr>
            <w:del w:id="2515" w:author="Jeremy Groves" w:date="2023-01-30T18:38:00Z">
              <w:r w:rsidRPr="00F149A2" w:rsidDel="004B352C">
                <w:rPr>
                  <w:rFonts w:ascii="Times New Roman" w:hAnsi="Times New Roman"/>
                  <w:color w:val="000000"/>
                  <w:sz w:val="16"/>
                  <w:szCs w:val="16"/>
                </w:rPr>
                <w:delText> </w:delText>
              </w:r>
            </w:del>
          </w:p>
        </w:tc>
        <w:tc>
          <w:tcPr>
            <w:tcW w:w="1660" w:type="dxa"/>
            <w:tcBorders>
              <w:top w:val="nil"/>
              <w:left w:val="single" w:sz="4" w:space="0" w:color="auto"/>
              <w:bottom w:val="single" w:sz="4" w:space="0" w:color="auto"/>
              <w:right w:val="nil"/>
            </w:tcBorders>
            <w:shd w:val="clear" w:color="auto" w:fill="auto"/>
            <w:noWrap/>
            <w:vAlign w:val="bottom"/>
          </w:tcPr>
          <w:p w14:paraId="280BBA15" w14:textId="4F9D05F8" w:rsidR="00F149A2" w:rsidRPr="00F149A2" w:rsidDel="004B352C" w:rsidRDefault="00F149A2" w:rsidP="00FF55CB">
            <w:pPr>
              <w:jc w:val="center"/>
              <w:rPr>
                <w:del w:id="2516" w:author="Jeremy Groves" w:date="2023-01-30T18:38:00Z"/>
                <w:rFonts w:ascii="Times New Roman" w:hAnsi="Times New Roman"/>
                <w:color w:val="000000"/>
                <w:sz w:val="16"/>
                <w:szCs w:val="16"/>
              </w:rPr>
            </w:pPr>
          </w:p>
        </w:tc>
        <w:tc>
          <w:tcPr>
            <w:tcW w:w="1660" w:type="dxa"/>
            <w:tcBorders>
              <w:top w:val="nil"/>
              <w:left w:val="nil"/>
              <w:bottom w:val="single" w:sz="4" w:space="0" w:color="auto"/>
              <w:right w:val="nil"/>
            </w:tcBorders>
            <w:shd w:val="clear" w:color="auto" w:fill="auto"/>
            <w:noWrap/>
            <w:vAlign w:val="bottom"/>
            <w:hideMark/>
          </w:tcPr>
          <w:p w14:paraId="64EE72AC" w14:textId="13126323" w:rsidR="00F149A2" w:rsidRPr="00F149A2" w:rsidDel="004B352C" w:rsidRDefault="00F149A2" w:rsidP="00FF55CB">
            <w:pPr>
              <w:jc w:val="center"/>
              <w:rPr>
                <w:del w:id="2517" w:author="Jeremy Groves" w:date="2023-01-30T18:38:00Z"/>
                <w:rFonts w:ascii="Times New Roman" w:hAnsi="Times New Roman"/>
                <w:color w:val="000000"/>
                <w:sz w:val="16"/>
                <w:szCs w:val="16"/>
              </w:rPr>
            </w:pPr>
            <w:del w:id="2518" w:author="Jeremy Groves" w:date="2023-01-30T18:38:00Z">
              <w:r w:rsidRPr="00F149A2" w:rsidDel="004B352C">
                <w:rPr>
                  <w:rFonts w:ascii="Times New Roman" w:hAnsi="Times New Roman"/>
                  <w:color w:val="000000"/>
                  <w:sz w:val="16"/>
                  <w:szCs w:val="16"/>
                </w:rPr>
                <w:delText>(0.0663)</w:delText>
              </w:r>
            </w:del>
          </w:p>
        </w:tc>
      </w:tr>
      <w:tr w:rsidR="00F149A2" w:rsidRPr="00F149A2" w:rsidDel="004B352C" w14:paraId="323B84DB" w14:textId="48C6E138" w:rsidTr="00FF55CB">
        <w:trPr>
          <w:trHeight w:val="144"/>
          <w:del w:id="2519" w:author="Jeremy Groves" w:date="2023-01-30T18:38:00Z"/>
        </w:trPr>
        <w:tc>
          <w:tcPr>
            <w:tcW w:w="1890" w:type="dxa"/>
            <w:tcBorders>
              <w:top w:val="nil"/>
              <w:left w:val="nil"/>
              <w:bottom w:val="nil"/>
              <w:right w:val="nil"/>
            </w:tcBorders>
            <w:shd w:val="clear" w:color="auto" w:fill="auto"/>
            <w:noWrap/>
            <w:vAlign w:val="bottom"/>
            <w:hideMark/>
          </w:tcPr>
          <w:p w14:paraId="0C065B09" w14:textId="677E2E69" w:rsidR="00F149A2" w:rsidRPr="00F149A2" w:rsidDel="004B352C" w:rsidRDefault="00F149A2" w:rsidP="00FF55CB">
            <w:pPr>
              <w:rPr>
                <w:del w:id="2520" w:author="Jeremy Groves" w:date="2023-01-30T18:38:00Z"/>
                <w:rFonts w:ascii="Times New Roman" w:hAnsi="Times New Roman"/>
                <w:color w:val="000000"/>
                <w:sz w:val="16"/>
                <w:szCs w:val="16"/>
              </w:rPr>
            </w:pPr>
            <w:del w:id="2521" w:author="Jeremy Groves" w:date="2023-01-30T18:38:00Z">
              <w:r w:rsidRPr="00F149A2" w:rsidDel="004B352C">
                <w:rPr>
                  <w:rFonts w:ascii="Times New Roman" w:hAnsi="Times New Roman"/>
                  <w:color w:val="000000"/>
                  <w:sz w:val="16"/>
                  <w:szCs w:val="16"/>
                </w:rPr>
                <w:delText>Occupation Fixed Effects</w:delText>
              </w:r>
            </w:del>
          </w:p>
        </w:tc>
        <w:tc>
          <w:tcPr>
            <w:tcW w:w="1660" w:type="dxa"/>
            <w:tcBorders>
              <w:top w:val="nil"/>
              <w:left w:val="single" w:sz="4" w:space="0" w:color="auto"/>
              <w:bottom w:val="nil"/>
              <w:right w:val="nil"/>
            </w:tcBorders>
            <w:shd w:val="clear" w:color="auto" w:fill="auto"/>
            <w:noWrap/>
            <w:vAlign w:val="bottom"/>
            <w:hideMark/>
          </w:tcPr>
          <w:p w14:paraId="6ADF0F9B" w14:textId="729A8799" w:rsidR="00F149A2" w:rsidRPr="00F149A2" w:rsidDel="004B352C" w:rsidRDefault="00F149A2" w:rsidP="00FF55CB">
            <w:pPr>
              <w:jc w:val="center"/>
              <w:rPr>
                <w:del w:id="2522" w:author="Jeremy Groves" w:date="2023-01-30T18:38:00Z"/>
                <w:rFonts w:ascii="Times New Roman" w:hAnsi="Times New Roman"/>
                <w:color w:val="000000"/>
                <w:sz w:val="16"/>
                <w:szCs w:val="16"/>
              </w:rPr>
            </w:pPr>
            <w:del w:id="2523" w:author="Jeremy Groves" w:date="2023-01-30T18:38:00Z">
              <w:r w:rsidRPr="00F149A2" w:rsidDel="004B352C">
                <w:rPr>
                  <w:rFonts w:ascii="Times New Roman" w:hAnsi="Times New Roman"/>
                  <w:color w:val="000000"/>
                  <w:sz w:val="16"/>
                  <w:szCs w:val="16"/>
                </w:rPr>
                <w:delText>No</w:delText>
              </w:r>
            </w:del>
          </w:p>
        </w:tc>
        <w:tc>
          <w:tcPr>
            <w:tcW w:w="1660" w:type="dxa"/>
            <w:tcBorders>
              <w:top w:val="nil"/>
              <w:left w:val="nil"/>
              <w:bottom w:val="nil"/>
              <w:right w:val="nil"/>
            </w:tcBorders>
            <w:shd w:val="clear" w:color="auto" w:fill="auto"/>
            <w:noWrap/>
            <w:vAlign w:val="bottom"/>
            <w:hideMark/>
          </w:tcPr>
          <w:p w14:paraId="0A669503" w14:textId="15FD8D6D" w:rsidR="00F149A2" w:rsidRPr="00F149A2" w:rsidDel="004B352C" w:rsidRDefault="00F149A2" w:rsidP="00FF55CB">
            <w:pPr>
              <w:jc w:val="center"/>
              <w:rPr>
                <w:del w:id="2524" w:author="Jeremy Groves" w:date="2023-01-30T18:38:00Z"/>
                <w:rFonts w:ascii="Times New Roman" w:hAnsi="Times New Roman"/>
                <w:color w:val="000000"/>
                <w:sz w:val="16"/>
                <w:szCs w:val="16"/>
              </w:rPr>
            </w:pPr>
            <w:del w:id="2525" w:author="Jeremy Groves" w:date="2023-01-30T18:38:00Z">
              <w:r w:rsidRPr="00F149A2" w:rsidDel="004B352C">
                <w:rPr>
                  <w:rFonts w:ascii="Times New Roman" w:hAnsi="Times New Roman"/>
                  <w:color w:val="000000"/>
                  <w:sz w:val="16"/>
                  <w:szCs w:val="16"/>
                </w:rPr>
                <w:delText>No</w:delText>
              </w:r>
            </w:del>
          </w:p>
        </w:tc>
        <w:tc>
          <w:tcPr>
            <w:tcW w:w="1660" w:type="dxa"/>
            <w:tcBorders>
              <w:top w:val="nil"/>
              <w:left w:val="single" w:sz="4" w:space="0" w:color="auto"/>
              <w:bottom w:val="nil"/>
              <w:right w:val="nil"/>
            </w:tcBorders>
            <w:shd w:val="clear" w:color="auto" w:fill="auto"/>
            <w:noWrap/>
            <w:vAlign w:val="bottom"/>
            <w:hideMark/>
          </w:tcPr>
          <w:p w14:paraId="1C6F568E" w14:textId="6C55421D" w:rsidR="00F149A2" w:rsidRPr="00F149A2" w:rsidDel="004B352C" w:rsidRDefault="00F149A2" w:rsidP="00FF55CB">
            <w:pPr>
              <w:jc w:val="center"/>
              <w:rPr>
                <w:del w:id="2526" w:author="Jeremy Groves" w:date="2023-01-30T18:38:00Z"/>
                <w:rFonts w:ascii="Times New Roman" w:hAnsi="Times New Roman"/>
                <w:color w:val="000000"/>
                <w:sz w:val="16"/>
                <w:szCs w:val="16"/>
              </w:rPr>
            </w:pPr>
            <w:del w:id="2527" w:author="Jeremy Groves" w:date="2023-01-30T18:38:00Z">
              <w:r w:rsidRPr="00F149A2" w:rsidDel="004B352C">
                <w:rPr>
                  <w:rFonts w:ascii="Times New Roman" w:hAnsi="Times New Roman"/>
                  <w:color w:val="000000"/>
                  <w:sz w:val="16"/>
                  <w:szCs w:val="16"/>
                </w:rPr>
                <w:delText>No</w:delText>
              </w:r>
            </w:del>
          </w:p>
        </w:tc>
        <w:tc>
          <w:tcPr>
            <w:tcW w:w="1660" w:type="dxa"/>
            <w:tcBorders>
              <w:top w:val="nil"/>
              <w:left w:val="nil"/>
              <w:bottom w:val="nil"/>
              <w:right w:val="nil"/>
            </w:tcBorders>
            <w:shd w:val="clear" w:color="auto" w:fill="auto"/>
            <w:noWrap/>
            <w:vAlign w:val="bottom"/>
            <w:hideMark/>
          </w:tcPr>
          <w:p w14:paraId="76583D7B" w14:textId="41E351D3" w:rsidR="00F149A2" w:rsidRPr="00F149A2" w:rsidDel="004B352C" w:rsidRDefault="00F149A2" w:rsidP="00FF55CB">
            <w:pPr>
              <w:jc w:val="center"/>
              <w:rPr>
                <w:del w:id="2528" w:author="Jeremy Groves" w:date="2023-01-30T18:38:00Z"/>
                <w:rFonts w:ascii="Times New Roman" w:hAnsi="Times New Roman"/>
                <w:color w:val="000000"/>
                <w:sz w:val="16"/>
                <w:szCs w:val="16"/>
              </w:rPr>
            </w:pPr>
            <w:del w:id="2529" w:author="Jeremy Groves" w:date="2023-01-30T18:38:00Z">
              <w:r w:rsidRPr="00F149A2" w:rsidDel="004B352C">
                <w:rPr>
                  <w:rFonts w:ascii="Times New Roman" w:hAnsi="Times New Roman"/>
                  <w:color w:val="000000"/>
                  <w:sz w:val="16"/>
                  <w:szCs w:val="16"/>
                </w:rPr>
                <w:delText>Yes</w:delText>
              </w:r>
            </w:del>
          </w:p>
        </w:tc>
      </w:tr>
      <w:tr w:rsidR="00F149A2" w:rsidRPr="00F149A2" w:rsidDel="004B352C" w14:paraId="75CBE916" w14:textId="37558A8E" w:rsidTr="00FF55CB">
        <w:trPr>
          <w:trHeight w:val="144"/>
          <w:del w:id="2530" w:author="Jeremy Groves" w:date="2023-01-30T18:38:00Z"/>
        </w:trPr>
        <w:tc>
          <w:tcPr>
            <w:tcW w:w="1890" w:type="dxa"/>
            <w:tcBorders>
              <w:top w:val="nil"/>
              <w:left w:val="nil"/>
              <w:bottom w:val="nil"/>
              <w:right w:val="nil"/>
            </w:tcBorders>
            <w:shd w:val="clear" w:color="auto" w:fill="auto"/>
            <w:noWrap/>
            <w:vAlign w:val="bottom"/>
            <w:hideMark/>
          </w:tcPr>
          <w:p w14:paraId="30649210" w14:textId="72C12F08" w:rsidR="00F149A2" w:rsidRPr="00F149A2" w:rsidDel="004B352C" w:rsidRDefault="00F149A2" w:rsidP="00FF55CB">
            <w:pPr>
              <w:rPr>
                <w:del w:id="2531" w:author="Jeremy Groves" w:date="2023-01-30T18:38:00Z"/>
                <w:rFonts w:ascii="Times New Roman" w:hAnsi="Times New Roman"/>
                <w:color w:val="000000"/>
                <w:sz w:val="16"/>
                <w:szCs w:val="16"/>
              </w:rPr>
            </w:pPr>
            <w:del w:id="2532" w:author="Jeremy Groves" w:date="2023-01-30T18:38:00Z">
              <w:r w:rsidRPr="00F149A2" w:rsidDel="004B352C">
                <w:rPr>
                  <w:rFonts w:ascii="Times New Roman" w:hAnsi="Times New Roman"/>
                  <w:color w:val="000000"/>
                  <w:sz w:val="16"/>
                  <w:szCs w:val="16"/>
                </w:rPr>
                <w:delText>Industry Fixed Effects</w:delText>
              </w:r>
            </w:del>
          </w:p>
        </w:tc>
        <w:tc>
          <w:tcPr>
            <w:tcW w:w="1660" w:type="dxa"/>
            <w:tcBorders>
              <w:top w:val="nil"/>
              <w:left w:val="single" w:sz="4" w:space="0" w:color="auto"/>
              <w:bottom w:val="nil"/>
              <w:right w:val="nil"/>
            </w:tcBorders>
            <w:shd w:val="clear" w:color="auto" w:fill="auto"/>
            <w:noWrap/>
            <w:vAlign w:val="bottom"/>
            <w:hideMark/>
          </w:tcPr>
          <w:p w14:paraId="1D4434C0" w14:textId="55FB689B" w:rsidR="00F149A2" w:rsidRPr="00F149A2" w:rsidDel="004B352C" w:rsidRDefault="00F149A2" w:rsidP="00FF55CB">
            <w:pPr>
              <w:jc w:val="center"/>
              <w:rPr>
                <w:del w:id="2533" w:author="Jeremy Groves" w:date="2023-01-30T18:38:00Z"/>
                <w:rFonts w:ascii="Times New Roman" w:hAnsi="Times New Roman"/>
                <w:color w:val="000000"/>
                <w:sz w:val="16"/>
                <w:szCs w:val="16"/>
              </w:rPr>
            </w:pPr>
            <w:del w:id="2534" w:author="Jeremy Groves" w:date="2023-01-30T18:38:00Z">
              <w:r w:rsidRPr="00F149A2" w:rsidDel="004B352C">
                <w:rPr>
                  <w:rFonts w:ascii="Times New Roman" w:hAnsi="Times New Roman"/>
                  <w:color w:val="000000"/>
                  <w:sz w:val="16"/>
                  <w:szCs w:val="16"/>
                </w:rPr>
                <w:delText>No</w:delText>
              </w:r>
            </w:del>
          </w:p>
        </w:tc>
        <w:tc>
          <w:tcPr>
            <w:tcW w:w="1660" w:type="dxa"/>
            <w:tcBorders>
              <w:top w:val="nil"/>
              <w:left w:val="nil"/>
              <w:bottom w:val="nil"/>
              <w:right w:val="nil"/>
            </w:tcBorders>
            <w:shd w:val="clear" w:color="auto" w:fill="auto"/>
            <w:noWrap/>
            <w:vAlign w:val="bottom"/>
            <w:hideMark/>
          </w:tcPr>
          <w:p w14:paraId="5CA8616C" w14:textId="0AD65283" w:rsidR="00F149A2" w:rsidRPr="00F149A2" w:rsidDel="004B352C" w:rsidRDefault="00F149A2" w:rsidP="00FF55CB">
            <w:pPr>
              <w:jc w:val="center"/>
              <w:rPr>
                <w:del w:id="2535" w:author="Jeremy Groves" w:date="2023-01-30T18:38:00Z"/>
                <w:rFonts w:ascii="Times New Roman" w:hAnsi="Times New Roman"/>
                <w:color w:val="000000"/>
                <w:sz w:val="16"/>
                <w:szCs w:val="16"/>
              </w:rPr>
            </w:pPr>
            <w:del w:id="2536" w:author="Jeremy Groves" w:date="2023-01-30T18:38:00Z">
              <w:r w:rsidRPr="00F149A2" w:rsidDel="004B352C">
                <w:rPr>
                  <w:rFonts w:ascii="Times New Roman" w:hAnsi="Times New Roman"/>
                  <w:color w:val="000000"/>
                  <w:sz w:val="16"/>
                  <w:szCs w:val="16"/>
                </w:rPr>
                <w:delText>No</w:delText>
              </w:r>
            </w:del>
          </w:p>
        </w:tc>
        <w:tc>
          <w:tcPr>
            <w:tcW w:w="1660" w:type="dxa"/>
            <w:tcBorders>
              <w:top w:val="nil"/>
              <w:left w:val="single" w:sz="4" w:space="0" w:color="auto"/>
              <w:bottom w:val="nil"/>
              <w:right w:val="nil"/>
            </w:tcBorders>
            <w:shd w:val="clear" w:color="auto" w:fill="auto"/>
            <w:noWrap/>
            <w:vAlign w:val="bottom"/>
            <w:hideMark/>
          </w:tcPr>
          <w:p w14:paraId="42AE4480" w14:textId="2CCF65C3" w:rsidR="00F149A2" w:rsidRPr="00F149A2" w:rsidDel="004B352C" w:rsidRDefault="00F149A2" w:rsidP="00FF55CB">
            <w:pPr>
              <w:jc w:val="center"/>
              <w:rPr>
                <w:del w:id="2537" w:author="Jeremy Groves" w:date="2023-01-30T18:38:00Z"/>
                <w:rFonts w:ascii="Times New Roman" w:hAnsi="Times New Roman"/>
                <w:color w:val="000000"/>
                <w:sz w:val="16"/>
                <w:szCs w:val="16"/>
              </w:rPr>
            </w:pPr>
            <w:del w:id="2538" w:author="Jeremy Groves" w:date="2023-01-30T18:38:00Z">
              <w:r w:rsidRPr="00F149A2" w:rsidDel="004B352C">
                <w:rPr>
                  <w:rFonts w:ascii="Times New Roman" w:hAnsi="Times New Roman"/>
                  <w:color w:val="000000"/>
                  <w:sz w:val="16"/>
                  <w:szCs w:val="16"/>
                </w:rPr>
                <w:delText>No</w:delText>
              </w:r>
            </w:del>
          </w:p>
        </w:tc>
        <w:tc>
          <w:tcPr>
            <w:tcW w:w="1660" w:type="dxa"/>
            <w:tcBorders>
              <w:top w:val="nil"/>
              <w:left w:val="nil"/>
              <w:bottom w:val="nil"/>
              <w:right w:val="nil"/>
            </w:tcBorders>
            <w:shd w:val="clear" w:color="auto" w:fill="auto"/>
            <w:noWrap/>
            <w:vAlign w:val="bottom"/>
            <w:hideMark/>
          </w:tcPr>
          <w:p w14:paraId="3286BB4B" w14:textId="5FEA373A" w:rsidR="00F149A2" w:rsidRPr="00F149A2" w:rsidDel="004B352C" w:rsidRDefault="00F149A2" w:rsidP="00FF55CB">
            <w:pPr>
              <w:jc w:val="center"/>
              <w:rPr>
                <w:del w:id="2539" w:author="Jeremy Groves" w:date="2023-01-30T18:38:00Z"/>
                <w:rFonts w:ascii="Times New Roman" w:hAnsi="Times New Roman"/>
                <w:color w:val="000000"/>
                <w:sz w:val="16"/>
                <w:szCs w:val="16"/>
              </w:rPr>
            </w:pPr>
            <w:del w:id="2540" w:author="Jeremy Groves" w:date="2023-01-30T18:38:00Z">
              <w:r w:rsidRPr="00F149A2" w:rsidDel="004B352C">
                <w:rPr>
                  <w:rFonts w:ascii="Times New Roman" w:hAnsi="Times New Roman"/>
                  <w:color w:val="000000"/>
                  <w:sz w:val="16"/>
                  <w:szCs w:val="16"/>
                </w:rPr>
                <w:delText>Yes</w:delText>
              </w:r>
            </w:del>
          </w:p>
        </w:tc>
      </w:tr>
      <w:tr w:rsidR="00F149A2" w:rsidRPr="00F149A2" w:rsidDel="004B352C" w14:paraId="1961DBFE" w14:textId="71510A09" w:rsidTr="00FF55CB">
        <w:trPr>
          <w:trHeight w:val="144"/>
          <w:del w:id="2541" w:author="Jeremy Groves" w:date="2023-01-30T18:38:00Z"/>
        </w:trPr>
        <w:tc>
          <w:tcPr>
            <w:tcW w:w="1890" w:type="dxa"/>
            <w:tcBorders>
              <w:top w:val="nil"/>
              <w:left w:val="nil"/>
              <w:bottom w:val="single" w:sz="18" w:space="0" w:color="auto"/>
              <w:right w:val="nil"/>
            </w:tcBorders>
            <w:shd w:val="clear" w:color="auto" w:fill="auto"/>
            <w:noWrap/>
            <w:vAlign w:val="bottom"/>
            <w:hideMark/>
          </w:tcPr>
          <w:p w14:paraId="2AB9DDB7" w14:textId="52FD4DB9" w:rsidR="00F149A2" w:rsidRPr="00F149A2" w:rsidDel="004B352C" w:rsidRDefault="00F149A2" w:rsidP="00FF55CB">
            <w:pPr>
              <w:rPr>
                <w:del w:id="2542" w:author="Jeremy Groves" w:date="2023-01-30T18:38:00Z"/>
                <w:rFonts w:ascii="Times New Roman" w:hAnsi="Times New Roman"/>
                <w:color w:val="000000"/>
                <w:sz w:val="16"/>
                <w:szCs w:val="16"/>
              </w:rPr>
            </w:pPr>
            <w:del w:id="2543" w:author="Jeremy Groves" w:date="2023-01-30T18:38:00Z">
              <w:r w:rsidRPr="00F149A2" w:rsidDel="004B352C">
                <w:rPr>
                  <w:rFonts w:ascii="Times New Roman" w:hAnsi="Times New Roman"/>
                  <w:color w:val="000000"/>
                  <w:sz w:val="16"/>
                  <w:szCs w:val="16"/>
                </w:rPr>
                <w:delText>Variable Coef. Std. Dev.</w:delText>
              </w:r>
            </w:del>
          </w:p>
        </w:tc>
        <w:tc>
          <w:tcPr>
            <w:tcW w:w="1660" w:type="dxa"/>
            <w:tcBorders>
              <w:top w:val="nil"/>
              <w:left w:val="single" w:sz="4" w:space="0" w:color="auto"/>
              <w:bottom w:val="single" w:sz="18" w:space="0" w:color="auto"/>
              <w:right w:val="nil"/>
            </w:tcBorders>
            <w:shd w:val="clear" w:color="auto" w:fill="auto"/>
            <w:noWrap/>
            <w:vAlign w:val="bottom"/>
            <w:hideMark/>
          </w:tcPr>
          <w:p w14:paraId="377B7E89" w14:textId="1C023DEA" w:rsidR="00F149A2" w:rsidRPr="00F149A2" w:rsidDel="004B352C" w:rsidRDefault="00F149A2" w:rsidP="00FF55CB">
            <w:pPr>
              <w:jc w:val="center"/>
              <w:rPr>
                <w:del w:id="2544" w:author="Jeremy Groves" w:date="2023-01-30T18:38:00Z"/>
                <w:rFonts w:ascii="Times New Roman" w:hAnsi="Times New Roman"/>
                <w:color w:val="000000"/>
                <w:sz w:val="16"/>
                <w:szCs w:val="16"/>
              </w:rPr>
            </w:pPr>
            <w:del w:id="2545" w:author="Jeremy Groves" w:date="2023-01-30T18:38:00Z">
              <w:r w:rsidRPr="00F149A2" w:rsidDel="004B352C">
                <w:rPr>
                  <w:rFonts w:ascii="Times New Roman" w:hAnsi="Times New Roman"/>
                  <w:color w:val="000000"/>
                  <w:sz w:val="16"/>
                  <w:szCs w:val="16"/>
                </w:rPr>
                <w:delText> </w:delText>
              </w:r>
            </w:del>
          </w:p>
        </w:tc>
        <w:tc>
          <w:tcPr>
            <w:tcW w:w="1660" w:type="dxa"/>
            <w:tcBorders>
              <w:top w:val="nil"/>
              <w:left w:val="nil"/>
              <w:bottom w:val="single" w:sz="18" w:space="0" w:color="auto"/>
              <w:right w:val="nil"/>
            </w:tcBorders>
            <w:shd w:val="clear" w:color="auto" w:fill="auto"/>
            <w:noWrap/>
            <w:vAlign w:val="bottom"/>
            <w:hideMark/>
          </w:tcPr>
          <w:p w14:paraId="17B22B6F" w14:textId="3B92F1C1" w:rsidR="00F149A2" w:rsidRPr="00F149A2" w:rsidDel="004B352C" w:rsidRDefault="00F149A2" w:rsidP="00FF55CB">
            <w:pPr>
              <w:jc w:val="center"/>
              <w:rPr>
                <w:del w:id="2546" w:author="Jeremy Groves" w:date="2023-01-30T18:38:00Z"/>
                <w:rFonts w:ascii="Times New Roman" w:hAnsi="Times New Roman"/>
                <w:color w:val="000000"/>
                <w:sz w:val="16"/>
                <w:szCs w:val="16"/>
              </w:rPr>
            </w:pPr>
            <w:del w:id="2547" w:author="Jeremy Groves" w:date="2023-01-30T18:38:00Z">
              <w:r w:rsidRPr="00F149A2" w:rsidDel="004B352C">
                <w:rPr>
                  <w:rFonts w:ascii="Times New Roman" w:hAnsi="Times New Roman"/>
                  <w:color w:val="000000"/>
                  <w:sz w:val="16"/>
                  <w:szCs w:val="16"/>
                </w:rPr>
                <w:delText>0.4013</w:delText>
              </w:r>
            </w:del>
          </w:p>
        </w:tc>
        <w:tc>
          <w:tcPr>
            <w:tcW w:w="1660" w:type="dxa"/>
            <w:tcBorders>
              <w:top w:val="nil"/>
              <w:left w:val="single" w:sz="4" w:space="0" w:color="auto"/>
              <w:bottom w:val="single" w:sz="18" w:space="0" w:color="auto"/>
              <w:right w:val="nil"/>
            </w:tcBorders>
            <w:shd w:val="clear" w:color="auto" w:fill="auto"/>
            <w:noWrap/>
            <w:vAlign w:val="bottom"/>
            <w:hideMark/>
          </w:tcPr>
          <w:p w14:paraId="2938F6C0" w14:textId="3A6194EC" w:rsidR="00F149A2" w:rsidRPr="00F149A2" w:rsidDel="004B352C" w:rsidRDefault="00F149A2" w:rsidP="00FF55CB">
            <w:pPr>
              <w:jc w:val="center"/>
              <w:rPr>
                <w:del w:id="2548" w:author="Jeremy Groves" w:date="2023-01-30T18:38:00Z"/>
                <w:rFonts w:ascii="Times New Roman" w:hAnsi="Times New Roman"/>
                <w:color w:val="000000"/>
                <w:sz w:val="16"/>
                <w:szCs w:val="16"/>
              </w:rPr>
            </w:pPr>
            <w:del w:id="2549" w:author="Jeremy Groves" w:date="2023-01-30T18:38:00Z">
              <w:r w:rsidRPr="00F149A2" w:rsidDel="004B352C">
                <w:rPr>
                  <w:rFonts w:ascii="Times New Roman" w:hAnsi="Times New Roman"/>
                  <w:color w:val="000000"/>
                  <w:sz w:val="16"/>
                  <w:szCs w:val="16"/>
                </w:rPr>
                <w:delText>0.3853</w:delText>
              </w:r>
            </w:del>
          </w:p>
        </w:tc>
        <w:tc>
          <w:tcPr>
            <w:tcW w:w="1660" w:type="dxa"/>
            <w:tcBorders>
              <w:top w:val="nil"/>
              <w:left w:val="nil"/>
              <w:bottom w:val="single" w:sz="18" w:space="0" w:color="auto"/>
              <w:right w:val="nil"/>
            </w:tcBorders>
            <w:shd w:val="clear" w:color="auto" w:fill="auto"/>
            <w:noWrap/>
            <w:vAlign w:val="bottom"/>
            <w:hideMark/>
          </w:tcPr>
          <w:p w14:paraId="095EEAC9" w14:textId="6F141AB2" w:rsidR="00F149A2" w:rsidRPr="00F149A2" w:rsidDel="004B352C" w:rsidRDefault="00F149A2" w:rsidP="00FF55CB">
            <w:pPr>
              <w:jc w:val="center"/>
              <w:rPr>
                <w:del w:id="2550" w:author="Jeremy Groves" w:date="2023-01-30T18:38:00Z"/>
                <w:rFonts w:ascii="Times New Roman" w:hAnsi="Times New Roman"/>
                <w:color w:val="000000"/>
                <w:sz w:val="16"/>
                <w:szCs w:val="16"/>
              </w:rPr>
            </w:pPr>
            <w:del w:id="2551" w:author="Jeremy Groves" w:date="2023-01-30T18:38:00Z">
              <w:r w:rsidRPr="00F149A2" w:rsidDel="004B352C">
                <w:rPr>
                  <w:rFonts w:ascii="Times New Roman" w:hAnsi="Times New Roman"/>
                  <w:color w:val="000000"/>
                  <w:sz w:val="16"/>
                  <w:szCs w:val="16"/>
                </w:rPr>
                <w:delText>0.3777</w:delText>
              </w:r>
            </w:del>
          </w:p>
        </w:tc>
      </w:tr>
      <w:tr w:rsidR="00F149A2" w:rsidRPr="00F149A2" w:rsidDel="004B352C" w14:paraId="16C884A8" w14:textId="1EA6A49C" w:rsidTr="00FF55CB">
        <w:trPr>
          <w:trHeight w:val="144"/>
          <w:del w:id="2552" w:author="Jeremy Groves" w:date="2023-01-30T18:38:00Z"/>
        </w:trPr>
        <w:tc>
          <w:tcPr>
            <w:tcW w:w="8530" w:type="dxa"/>
            <w:gridSpan w:val="5"/>
            <w:tcBorders>
              <w:top w:val="single" w:sz="18" w:space="0" w:color="auto"/>
              <w:left w:val="nil"/>
              <w:right w:val="nil"/>
            </w:tcBorders>
            <w:shd w:val="clear" w:color="auto" w:fill="auto"/>
            <w:noWrap/>
            <w:vAlign w:val="bottom"/>
          </w:tcPr>
          <w:p w14:paraId="5A4150E0" w14:textId="077E9855" w:rsidR="00F149A2" w:rsidRPr="00F149A2" w:rsidDel="004B352C" w:rsidRDefault="00F149A2" w:rsidP="00FF55CB">
            <w:pPr>
              <w:rPr>
                <w:del w:id="2553" w:author="Jeremy Groves" w:date="2023-01-30T18:38:00Z"/>
                <w:rFonts w:ascii="Times New Roman" w:hAnsi="Times New Roman"/>
                <w:sz w:val="16"/>
                <w:szCs w:val="16"/>
              </w:rPr>
            </w:pPr>
            <w:del w:id="2554" w:author="Jeremy Groves" w:date="2023-01-30T18:38:00Z">
              <w:r w:rsidRPr="00F149A2" w:rsidDel="004B352C">
                <w:rPr>
                  <w:rFonts w:ascii="Times New Roman" w:hAnsi="Times New Roman"/>
                  <w:color w:val="000000"/>
                  <w:sz w:val="14"/>
                  <w:szCs w:val="14"/>
                </w:rPr>
                <w:delText>Significance Levels: ^=10%, *=5%, **=2.5%, ***</w:delText>
              </w:r>
            </w:del>
            <m:oMath>
              <m:r>
                <w:del w:id="2555" w:author="Jeremy Groves" w:date="2023-01-30T18:38:00Z">
                  <w:rPr>
                    <w:rFonts w:ascii="Cambria Math" w:hAnsi="Cambria Math"/>
                    <w:color w:val="000000"/>
                    <w:sz w:val="14"/>
                    <w:szCs w:val="14"/>
                  </w:rPr>
                  <m:t>≤</m:t>
                </w:del>
              </m:r>
            </m:oMath>
            <w:del w:id="2556" w:author="Jeremy Groves" w:date="2023-01-30T18:38:00Z">
              <w:r w:rsidRPr="00F149A2" w:rsidDel="004B352C">
                <w:rPr>
                  <w:rFonts w:ascii="Times New Roman" w:hAnsi="Times New Roman"/>
                  <w:color w:val="000000"/>
                  <w:sz w:val="14"/>
                  <w:szCs w:val="14"/>
                </w:rPr>
                <w:delText xml:space="preserve"> 1%. Frailty modeled with Gaussian distribution and models estimated with </w:delText>
              </w:r>
              <w:r w:rsidRPr="00F149A2" w:rsidDel="004B352C">
                <w:rPr>
                  <w:rFonts w:ascii="Times New Roman" w:hAnsi="Times New Roman"/>
                  <w:i/>
                  <w:iCs/>
                  <w:color w:val="000000"/>
                  <w:sz w:val="14"/>
                  <w:szCs w:val="14"/>
                </w:rPr>
                <w:delText>coxph</w:delText>
              </w:r>
              <w:r w:rsidRPr="00F149A2" w:rsidDel="004B352C">
                <w:rPr>
                  <w:rFonts w:ascii="Times New Roman" w:hAnsi="Times New Roman"/>
                  <w:color w:val="000000"/>
                  <w:sz w:val="14"/>
                  <w:szCs w:val="14"/>
                </w:rPr>
                <w:delText xml:space="preserve"> and </w:delText>
              </w:r>
              <w:r w:rsidRPr="00F149A2" w:rsidDel="004B352C">
                <w:rPr>
                  <w:rFonts w:ascii="Times New Roman" w:hAnsi="Times New Roman"/>
                  <w:i/>
                  <w:iCs/>
                  <w:color w:val="000000"/>
                  <w:sz w:val="14"/>
                  <w:szCs w:val="14"/>
                </w:rPr>
                <w:delText>coxme</w:delText>
              </w:r>
              <w:r w:rsidRPr="00F149A2" w:rsidDel="004B352C">
                <w:rPr>
                  <w:rFonts w:ascii="Times New Roman" w:hAnsi="Times New Roman"/>
                  <w:color w:val="000000"/>
                  <w:sz w:val="14"/>
                  <w:szCs w:val="14"/>
                </w:rPr>
                <w:delText xml:space="preserve"> command in R. Standard errors in parathesis. Intercept SD indicates the standard deviation of the mixed effect constant terms estimated according to frailty across individual respondent (ID) and loglikelihood testing the significance of the random effects are all significant at the highest level</w:delText>
              </w:r>
              <w:r w:rsidRPr="00F149A2" w:rsidDel="004B352C">
                <w:rPr>
                  <w:rFonts w:ascii="Times New Roman" w:hAnsi="Times New Roman"/>
                  <w:color w:val="000000"/>
                  <w:sz w:val="16"/>
                  <w:szCs w:val="16"/>
                </w:rPr>
                <w:delText>.</w:delText>
              </w:r>
            </w:del>
          </w:p>
        </w:tc>
      </w:tr>
    </w:tbl>
    <w:p w14:paraId="7E78E6BD" w14:textId="46C04733" w:rsidR="005A1B4A" w:rsidDel="004B352C" w:rsidRDefault="005A1B4A" w:rsidP="000D7A23">
      <w:pPr>
        <w:contextualSpacing/>
        <w:rPr>
          <w:del w:id="2557" w:author="Jeremy Groves" w:date="2023-01-30T18:39:00Z"/>
          <w:rFonts w:ascii="Times New Roman" w:hAnsi="Times New Roman"/>
          <w:sz w:val="22"/>
          <w:szCs w:val="22"/>
        </w:rPr>
      </w:pPr>
    </w:p>
    <w:tbl>
      <w:tblPr>
        <w:tblW w:w="8530" w:type="dxa"/>
        <w:tblLook w:val="04A0" w:firstRow="1" w:lastRow="0" w:firstColumn="1" w:lastColumn="0" w:noHBand="0" w:noVBand="1"/>
      </w:tblPr>
      <w:tblGrid>
        <w:gridCol w:w="1890"/>
        <w:gridCol w:w="1660"/>
        <w:gridCol w:w="1660"/>
        <w:gridCol w:w="1660"/>
        <w:gridCol w:w="1660"/>
      </w:tblGrid>
      <w:tr w:rsidR="00F149A2" w:rsidRPr="00F149A2" w:rsidDel="004B352C" w14:paraId="447D0171" w14:textId="3F0F6DF5" w:rsidTr="00FF55CB">
        <w:trPr>
          <w:trHeight w:val="144"/>
          <w:del w:id="2558" w:author="Jeremy Groves" w:date="2023-01-30T18:38:00Z"/>
        </w:trPr>
        <w:tc>
          <w:tcPr>
            <w:tcW w:w="8530" w:type="dxa"/>
            <w:gridSpan w:val="5"/>
            <w:tcBorders>
              <w:top w:val="nil"/>
              <w:left w:val="nil"/>
              <w:right w:val="nil"/>
            </w:tcBorders>
            <w:shd w:val="clear" w:color="auto" w:fill="auto"/>
            <w:noWrap/>
            <w:vAlign w:val="bottom"/>
          </w:tcPr>
          <w:p w14:paraId="58C624C2" w14:textId="486E0054" w:rsidR="00F149A2" w:rsidRPr="00F149A2" w:rsidDel="004B352C" w:rsidRDefault="00F149A2" w:rsidP="00FF55CB">
            <w:pPr>
              <w:jc w:val="center"/>
              <w:rPr>
                <w:del w:id="2559" w:author="Jeremy Groves" w:date="2023-01-30T18:38:00Z"/>
                <w:rFonts w:ascii="Times New Roman" w:hAnsi="Times New Roman"/>
                <w:b/>
                <w:bCs/>
                <w:color w:val="000000"/>
                <w:sz w:val="18"/>
                <w:szCs w:val="18"/>
              </w:rPr>
            </w:pPr>
            <w:del w:id="2560" w:author="Jeremy Groves" w:date="2023-01-30T18:38:00Z">
              <w:r w:rsidRPr="00F149A2" w:rsidDel="004B352C">
                <w:rPr>
                  <w:rFonts w:ascii="Times New Roman" w:hAnsi="Times New Roman"/>
                  <w:b/>
                  <w:bCs/>
                  <w:color w:val="000000"/>
                  <w:sz w:val="18"/>
                  <w:szCs w:val="18"/>
                </w:rPr>
                <w:delText>Table 4</w:delText>
              </w:r>
            </w:del>
          </w:p>
        </w:tc>
      </w:tr>
      <w:tr w:rsidR="00F149A2" w:rsidRPr="00F149A2" w:rsidDel="004B352C" w14:paraId="2CC4CDD5" w14:textId="16B87EE4" w:rsidTr="00FF55CB">
        <w:trPr>
          <w:trHeight w:val="144"/>
          <w:del w:id="2561" w:author="Jeremy Groves" w:date="2023-01-30T18:38:00Z"/>
        </w:trPr>
        <w:tc>
          <w:tcPr>
            <w:tcW w:w="8530" w:type="dxa"/>
            <w:gridSpan w:val="5"/>
            <w:tcBorders>
              <w:top w:val="nil"/>
              <w:left w:val="nil"/>
              <w:bottom w:val="single" w:sz="8" w:space="0" w:color="auto"/>
              <w:right w:val="nil"/>
            </w:tcBorders>
            <w:shd w:val="clear" w:color="auto" w:fill="auto"/>
            <w:noWrap/>
            <w:vAlign w:val="bottom"/>
          </w:tcPr>
          <w:p w14:paraId="0AAD1329" w14:textId="10FEB6D3" w:rsidR="00F149A2" w:rsidRPr="00F149A2" w:rsidDel="004B352C" w:rsidRDefault="00F149A2" w:rsidP="00FF55CB">
            <w:pPr>
              <w:jc w:val="center"/>
              <w:rPr>
                <w:del w:id="2562" w:author="Jeremy Groves" w:date="2023-01-30T18:38:00Z"/>
                <w:rFonts w:ascii="Times New Roman" w:hAnsi="Times New Roman"/>
                <w:b/>
                <w:bCs/>
                <w:color w:val="000000"/>
                <w:sz w:val="18"/>
                <w:szCs w:val="18"/>
              </w:rPr>
            </w:pPr>
            <w:del w:id="2563" w:author="Jeremy Groves" w:date="2023-01-30T18:38:00Z">
              <w:r w:rsidRPr="00F149A2" w:rsidDel="004B352C">
                <w:rPr>
                  <w:rFonts w:ascii="Times New Roman" w:hAnsi="Times New Roman"/>
                  <w:b/>
                  <w:bCs/>
                  <w:color w:val="000000"/>
                  <w:sz w:val="18"/>
                  <w:szCs w:val="18"/>
                </w:rPr>
                <w:delText>Estimates of CPH Sex Subsamples with Frailty Across Individuals and Full Controls</w:delText>
              </w:r>
            </w:del>
          </w:p>
        </w:tc>
      </w:tr>
      <w:tr w:rsidR="00F149A2" w:rsidRPr="00F149A2" w:rsidDel="004B352C" w14:paraId="58962279" w14:textId="2650EA3D" w:rsidTr="00FF55CB">
        <w:trPr>
          <w:trHeight w:val="144"/>
          <w:del w:id="2564" w:author="Jeremy Groves" w:date="2023-01-30T18:38:00Z"/>
        </w:trPr>
        <w:tc>
          <w:tcPr>
            <w:tcW w:w="1890" w:type="dxa"/>
            <w:tcBorders>
              <w:top w:val="nil"/>
              <w:left w:val="nil"/>
              <w:bottom w:val="single" w:sz="8" w:space="0" w:color="auto"/>
              <w:right w:val="nil"/>
            </w:tcBorders>
            <w:shd w:val="clear" w:color="auto" w:fill="auto"/>
            <w:noWrap/>
            <w:vAlign w:val="bottom"/>
            <w:hideMark/>
          </w:tcPr>
          <w:p w14:paraId="1519383A" w14:textId="013B7040" w:rsidR="00F149A2" w:rsidRPr="00F149A2" w:rsidDel="004B352C" w:rsidRDefault="00F149A2" w:rsidP="00FF55CB">
            <w:pPr>
              <w:jc w:val="center"/>
              <w:rPr>
                <w:del w:id="2565" w:author="Jeremy Groves" w:date="2023-01-30T18:38:00Z"/>
                <w:rFonts w:ascii="Times New Roman" w:hAnsi="Times New Roman"/>
                <w:color w:val="000000"/>
                <w:sz w:val="18"/>
                <w:szCs w:val="18"/>
              </w:rPr>
            </w:pPr>
            <w:del w:id="2566" w:author="Jeremy Groves" w:date="2023-01-30T18:38:00Z">
              <w:r w:rsidRPr="00F149A2" w:rsidDel="004B352C">
                <w:rPr>
                  <w:rFonts w:ascii="Times New Roman" w:hAnsi="Times New Roman"/>
                  <w:color w:val="000000"/>
                  <w:sz w:val="18"/>
                  <w:szCs w:val="18"/>
                </w:rPr>
                <w:delText> </w:delText>
              </w:r>
            </w:del>
          </w:p>
        </w:tc>
        <w:tc>
          <w:tcPr>
            <w:tcW w:w="3320" w:type="dxa"/>
            <w:gridSpan w:val="2"/>
            <w:tcBorders>
              <w:top w:val="nil"/>
              <w:left w:val="single" w:sz="4" w:space="0" w:color="auto"/>
              <w:bottom w:val="single" w:sz="8" w:space="0" w:color="auto"/>
              <w:right w:val="nil"/>
            </w:tcBorders>
            <w:shd w:val="clear" w:color="auto" w:fill="auto"/>
            <w:noWrap/>
            <w:vAlign w:val="bottom"/>
            <w:hideMark/>
          </w:tcPr>
          <w:p w14:paraId="038EC65E" w14:textId="286ADC56" w:rsidR="00F149A2" w:rsidRPr="00F149A2" w:rsidDel="004B352C" w:rsidRDefault="00F149A2" w:rsidP="00FF55CB">
            <w:pPr>
              <w:jc w:val="center"/>
              <w:rPr>
                <w:del w:id="2567" w:author="Jeremy Groves" w:date="2023-01-30T18:38:00Z"/>
                <w:rFonts w:ascii="Times New Roman" w:hAnsi="Times New Roman"/>
                <w:color w:val="000000"/>
                <w:sz w:val="18"/>
                <w:szCs w:val="18"/>
              </w:rPr>
            </w:pPr>
            <w:del w:id="2568" w:author="Jeremy Groves" w:date="2023-01-30T18:38:00Z">
              <w:r w:rsidRPr="00F149A2" w:rsidDel="004B352C">
                <w:rPr>
                  <w:rFonts w:ascii="Times New Roman" w:hAnsi="Times New Roman"/>
                  <w:color w:val="000000"/>
                  <w:sz w:val="18"/>
                  <w:szCs w:val="18"/>
                </w:rPr>
                <w:delText>Female Only</w:delText>
              </w:r>
            </w:del>
          </w:p>
        </w:tc>
        <w:tc>
          <w:tcPr>
            <w:tcW w:w="3320" w:type="dxa"/>
            <w:gridSpan w:val="2"/>
            <w:tcBorders>
              <w:top w:val="nil"/>
              <w:left w:val="single" w:sz="4" w:space="0" w:color="auto"/>
              <w:bottom w:val="single" w:sz="8" w:space="0" w:color="auto"/>
              <w:right w:val="nil"/>
            </w:tcBorders>
            <w:shd w:val="clear" w:color="auto" w:fill="auto"/>
            <w:noWrap/>
            <w:vAlign w:val="bottom"/>
            <w:hideMark/>
          </w:tcPr>
          <w:p w14:paraId="175CA798" w14:textId="04C5761D" w:rsidR="00F149A2" w:rsidRPr="00F149A2" w:rsidDel="004B352C" w:rsidRDefault="00F149A2" w:rsidP="00FF55CB">
            <w:pPr>
              <w:jc w:val="center"/>
              <w:rPr>
                <w:del w:id="2569" w:author="Jeremy Groves" w:date="2023-01-30T18:38:00Z"/>
                <w:rFonts w:ascii="Times New Roman" w:hAnsi="Times New Roman"/>
                <w:color w:val="000000"/>
                <w:sz w:val="18"/>
                <w:szCs w:val="18"/>
              </w:rPr>
            </w:pPr>
            <w:del w:id="2570" w:author="Jeremy Groves" w:date="2023-01-30T18:38:00Z">
              <w:r w:rsidRPr="00F149A2" w:rsidDel="004B352C">
                <w:rPr>
                  <w:rFonts w:ascii="Times New Roman" w:hAnsi="Times New Roman"/>
                  <w:color w:val="000000"/>
                  <w:sz w:val="18"/>
                  <w:szCs w:val="18"/>
                </w:rPr>
                <w:delText>Male Only</w:delText>
              </w:r>
            </w:del>
          </w:p>
        </w:tc>
      </w:tr>
      <w:tr w:rsidR="00F149A2" w:rsidRPr="00F149A2" w:rsidDel="004B352C" w14:paraId="121B1011" w14:textId="7A9962BC" w:rsidTr="00FF55CB">
        <w:trPr>
          <w:trHeight w:val="144"/>
          <w:del w:id="2571"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12B554E6" w14:textId="1A30BDE7" w:rsidR="00F149A2" w:rsidRPr="00F149A2" w:rsidDel="004B352C" w:rsidRDefault="00F149A2" w:rsidP="00FF55CB">
            <w:pPr>
              <w:jc w:val="center"/>
              <w:rPr>
                <w:del w:id="2572" w:author="Jeremy Groves" w:date="2023-01-30T18:38:00Z"/>
                <w:rFonts w:ascii="Times New Roman" w:hAnsi="Times New Roman"/>
                <w:color w:val="000000"/>
                <w:sz w:val="18"/>
                <w:szCs w:val="18"/>
              </w:rPr>
            </w:pPr>
            <w:del w:id="2573" w:author="Jeremy Groves" w:date="2023-01-30T18:38:00Z">
              <w:r w:rsidRPr="00F149A2" w:rsidDel="004B352C">
                <w:rPr>
                  <w:rFonts w:ascii="Times New Roman" w:hAnsi="Times New Roman"/>
                  <w:color w:val="000000"/>
                  <w:sz w:val="18"/>
                  <w:szCs w:val="18"/>
                </w:rPr>
                <w:delText>Overweight</w:delText>
              </w:r>
            </w:del>
          </w:p>
        </w:tc>
        <w:tc>
          <w:tcPr>
            <w:tcW w:w="1660" w:type="dxa"/>
            <w:tcBorders>
              <w:top w:val="nil"/>
              <w:left w:val="single" w:sz="4" w:space="0" w:color="auto"/>
              <w:bottom w:val="nil"/>
              <w:right w:val="nil"/>
            </w:tcBorders>
            <w:shd w:val="clear" w:color="auto" w:fill="auto"/>
            <w:noWrap/>
            <w:vAlign w:val="bottom"/>
            <w:hideMark/>
          </w:tcPr>
          <w:p w14:paraId="5186C655" w14:textId="144D1642" w:rsidR="00F149A2" w:rsidRPr="00F149A2" w:rsidDel="004B352C" w:rsidRDefault="00F149A2" w:rsidP="00FF55CB">
            <w:pPr>
              <w:jc w:val="center"/>
              <w:rPr>
                <w:del w:id="2574" w:author="Jeremy Groves" w:date="2023-01-30T18:38:00Z"/>
                <w:rFonts w:ascii="Times New Roman" w:hAnsi="Times New Roman"/>
                <w:color w:val="000000"/>
                <w:sz w:val="18"/>
                <w:szCs w:val="18"/>
              </w:rPr>
            </w:pPr>
            <w:del w:id="2575" w:author="Jeremy Groves" w:date="2023-01-30T18:38:00Z">
              <w:r w:rsidRPr="00F149A2" w:rsidDel="004B352C">
                <w:rPr>
                  <w:rFonts w:ascii="Times New Roman" w:hAnsi="Times New Roman"/>
                  <w:color w:val="000000"/>
                  <w:sz w:val="18"/>
                  <w:szCs w:val="18"/>
                </w:rPr>
                <w:delText xml:space="preserve">-0.0447 </w:delText>
              </w:r>
            </w:del>
          </w:p>
        </w:tc>
        <w:tc>
          <w:tcPr>
            <w:tcW w:w="1660" w:type="dxa"/>
            <w:tcBorders>
              <w:top w:val="nil"/>
              <w:left w:val="nil"/>
              <w:bottom w:val="nil"/>
              <w:right w:val="nil"/>
            </w:tcBorders>
            <w:shd w:val="clear" w:color="auto" w:fill="auto"/>
            <w:noWrap/>
            <w:vAlign w:val="bottom"/>
            <w:hideMark/>
          </w:tcPr>
          <w:p w14:paraId="3A738F5C" w14:textId="10A99301" w:rsidR="00F149A2" w:rsidRPr="00F149A2" w:rsidDel="004B352C" w:rsidRDefault="00F149A2" w:rsidP="00FF55CB">
            <w:pPr>
              <w:jc w:val="center"/>
              <w:rPr>
                <w:del w:id="2576" w:author="Jeremy Groves" w:date="2023-01-30T18:38:00Z"/>
                <w:rFonts w:ascii="Times New Roman" w:hAnsi="Times New Roman"/>
                <w:color w:val="000000"/>
                <w:sz w:val="18"/>
                <w:szCs w:val="18"/>
              </w:rPr>
            </w:pPr>
            <w:del w:id="2577" w:author="Jeremy Groves" w:date="2023-01-30T18:38:00Z">
              <w:r w:rsidRPr="00F149A2" w:rsidDel="004B352C">
                <w:rPr>
                  <w:rFonts w:ascii="Times New Roman" w:hAnsi="Times New Roman"/>
                  <w:color w:val="000000"/>
                  <w:sz w:val="18"/>
                  <w:szCs w:val="18"/>
                </w:rPr>
                <w:delText>-0.1255 *</w:delText>
              </w:r>
            </w:del>
          </w:p>
        </w:tc>
        <w:tc>
          <w:tcPr>
            <w:tcW w:w="1660" w:type="dxa"/>
            <w:tcBorders>
              <w:top w:val="nil"/>
              <w:left w:val="single" w:sz="4" w:space="0" w:color="auto"/>
              <w:bottom w:val="nil"/>
              <w:right w:val="nil"/>
            </w:tcBorders>
            <w:shd w:val="clear" w:color="auto" w:fill="auto"/>
            <w:noWrap/>
            <w:vAlign w:val="bottom"/>
            <w:hideMark/>
          </w:tcPr>
          <w:p w14:paraId="7E4F8626" w14:textId="4D8229B4" w:rsidR="00F149A2" w:rsidRPr="00F149A2" w:rsidDel="004B352C" w:rsidRDefault="00F149A2" w:rsidP="00FF55CB">
            <w:pPr>
              <w:jc w:val="center"/>
              <w:rPr>
                <w:del w:id="2578" w:author="Jeremy Groves" w:date="2023-01-30T18:38:00Z"/>
                <w:rFonts w:ascii="Times New Roman" w:hAnsi="Times New Roman"/>
                <w:color w:val="000000"/>
                <w:sz w:val="18"/>
                <w:szCs w:val="18"/>
              </w:rPr>
            </w:pPr>
            <w:del w:id="2579" w:author="Jeremy Groves" w:date="2023-01-30T18:38:00Z">
              <w:r w:rsidRPr="00F149A2" w:rsidDel="004B352C">
                <w:rPr>
                  <w:rFonts w:ascii="Times New Roman" w:hAnsi="Times New Roman"/>
                  <w:color w:val="000000"/>
                  <w:sz w:val="18"/>
                  <w:szCs w:val="18"/>
                </w:rPr>
                <w:delText xml:space="preserve">-0.031 </w:delText>
              </w:r>
            </w:del>
          </w:p>
        </w:tc>
        <w:tc>
          <w:tcPr>
            <w:tcW w:w="1660" w:type="dxa"/>
            <w:tcBorders>
              <w:top w:val="nil"/>
              <w:left w:val="nil"/>
              <w:bottom w:val="nil"/>
              <w:right w:val="nil"/>
            </w:tcBorders>
            <w:shd w:val="clear" w:color="auto" w:fill="auto"/>
            <w:noWrap/>
            <w:vAlign w:val="bottom"/>
            <w:hideMark/>
          </w:tcPr>
          <w:p w14:paraId="4BDA55D1" w14:textId="6E562A15" w:rsidR="00F149A2" w:rsidRPr="00F149A2" w:rsidDel="004B352C" w:rsidRDefault="00F149A2" w:rsidP="00FF55CB">
            <w:pPr>
              <w:jc w:val="center"/>
              <w:rPr>
                <w:del w:id="2580" w:author="Jeremy Groves" w:date="2023-01-30T18:38:00Z"/>
                <w:rFonts w:ascii="Times New Roman" w:hAnsi="Times New Roman"/>
                <w:color w:val="000000"/>
                <w:sz w:val="18"/>
                <w:szCs w:val="18"/>
              </w:rPr>
            </w:pPr>
            <w:del w:id="2581" w:author="Jeremy Groves" w:date="2023-01-30T18:38:00Z">
              <w:r w:rsidRPr="00F149A2" w:rsidDel="004B352C">
                <w:rPr>
                  <w:rFonts w:ascii="Times New Roman" w:hAnsi="Times New Roman"/>
                  <w:color w:val="000000"/>
                  <w:sz w:val="18"/>
                  <w:szCs w:val="18"/>
                </w:rPr>
                <w:delText xml:space="preserve">-0.0469 </w:delText>
              </w:r>
            </w:del>
          </w:p>
        </w:tc>
      </w:tr>
      <w:tr w:rsidR="00F149A2" w:rsidRPr="00F149A2" w:rsidDel="004B352C" w14:paraId="643B8E2E" w14:textId="02776E43" w:rsidTr="00FF55CB">
        <w:trPr>
          <w:trHeight w:val="144"/>
          <w:del w:id="2582" w:author="Jeremy Groves" w:date="2023-01-30T18:38:00Z"/>
        </w:trPr>
        <w:tc>
          <w:tcPr>
            <w:tcW w:w="1890" w:type="dxa"/>
            <w:vMerge/>
            <w:tcBorders>
              <w:top w:val="nil"/>
              <w:left w:val="nil"/>
              <w:bottom w:val="single" w:sz="4" w:space="0" w:color="000000"/>
              <w:right w:val="nil"/>
            </w:tcBorders>
            <w:vAlign w:val="center"/>
            <w:hideMark/>
          </w:tcPr>
          <w:p w14:paraId="33440730" w14:textId="696DB0EB" w:rsidR="00F149A2" w:rsidRPr="00F149A2" w:rsidDel="004B352C" w:rsidRDefault="00F149A2" w:rsidP="00FF55CB">
            <w:pPr>
              <w:rPr>
                <w:del w:id="2583"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53D479F4" w14:textId="32DDA6BC" w:rsidR="00F149A2" w:rsidRPr="00F149A2" w:rsidDel="004B352C" w:rsidRDefault="00F149A2" w:rsidP="00FF55CB">
            <w:pPr>
              <w:jc w:val="center"/>
              <w:rPr>
                <w:del w:id="2584" w:author="Jeremy Groves" w:date="2023-01-30T18:38:00Z"/>
                <w:rFonts w:ascii="Times New Roman" w:hAnsi="Times New Roman"/>
                <w:color w:val="000000"/>
                <w:sz w:val="18"/>
                <w:szCs w:val="18"/>
              </w:rPr>
            </w:pPr>
            <w:del w:id="2585" w:author="Jeremy Groves" w:date="2023-01-30T18:38:00Z">
              <w:r w:rsidRPr="00F149A2" w:rsidDel="004B352C">
                <w:rPr>
                  <w:rFonts w:ascii="Times New Roman" w:hAnsi="Times New Roman"/>
                  <w:color w:val="000000"/>
                  <w:sz w:val="18"/>
                  <w:szCs w:val="18"/>
                </w:rPr>
                <w:delText>(0.0342)</w:delText>
              </w:r>
            </w:del>
          </w:p>
        </w:tc>
        <w:tc>
          <w:tcPr>
            <w:tcW w:w="1660" w:type="dxa"/>
            <w:tcBorders>
              <w:top w:val="nil"/>
              <w:left w:val="nil"/>
              <w:bottom w:val="single" w:sz="4" w:space="0" w:color="auto"/>
              <w:right w:val="nil"/>
            </w:tcBorders>
            <w:shd w:val="clear" w:color="auto" w:fill="auto"/>
            <w:noWrap/>
            <w:vAlign w:val="bottom"/>
            <w:hideMark/>
          </w:tcPr>
          <w:p w14:paraId="1957645A" w14:textId="7C2AE320" w:rsidR="00F149A2" w:rsidRPr="00F149A2" w:rsidDel="004B352C" w:rsidRDefault="00F149A2" w:rsidP="00FF55CB">
            <w:pPr>
              <w:jc w:val="center"/>
              <w:rPr>
                <w:del w:id="2586" w:author="Jeremy Groves" w:date="2023-01-30T18:38:00Z"/>
                <w:rFonts w:ascii="Times New Roman" w:hAnsi="Times New Roman"/>
                <w:color w:val="000000"/>
                <w:sz w:val="18"/>
                <w:szCs w:val="18"/>
              </w:rPr>
            </w:pPr>
            <w:del w:id="2587" w:author="Jeremy Groves" w:date="2023-01-30T18:38:00Z">
              <w:r w:rsidRPr="00F149A2" w:rsidDel="004B352C">
                <w:rPr>
                  <w:rFonts w:ascii="Times New Roman" w:hAnsi="Times New Roman"/>
                  <w:color w:val="000000"/>
                  <w:sz w:val="18"/>
                  <w:szCs w:val="18"/>
                </w:rPr>
                <w:delText>(0.0526)</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48B19AF3" w14:textId="1A61813F" w:rsidR="00F149A2" w:rsidRPr="00F149A2" w:rsidDel="004B352C" w:rsidRDefault="00F149A2" w:rsidP="00FF55CB">
            <w:pPr>
              <w:jc w:val="center"/>
              <w:rPr>
                <w:del w:id="2588" w:author="Jeremy Groves" w:date="2023-01-30T18:38:00Z"/>
                <w:rFonts w:ascii="Times New Roman" w:hAnsi="Times New Roman"/>
                <w:color w:val="000000"/>
                <w:sz w:val="18"/>
                <w:szCs w:val="18"/>
              </w:rPr>
            </w:pPr>
            <w:del w:id="2589" w:author="Jeremy Groves" w:date="2023-01-30T18:38:00Z">
              <w:r w:rsidRPr="00F149A2" w:rsidDel="004B352C">
                <w:rPr>
                  <w:rFonts w:ascii="Times New Roman" w:hAnsi="Times New Roman"/>
                  <w:color w:val="000000"/>
                  <w:sz w:val="18"/>
                  <w:szCs w:val="18"/>
                </w:rPr>
                <w:delText>(0.0305)</w:delText>
              </w:r>
            </w:del>
          </w:p>
        </w:tc>
        <w:tc>
          <w:tcPr>
            <w:tcW w:w="1660" w:type="dxa"/>
            <w:tcBorders>
              <w:top w:val="nil"/>
              <w:left w:val="nil"/>
              <w:bottom w:val="single" w:sz="4" w:space="0" w:color="auto"/>
              <w:right w:val="nil"/>
            </w:tcBorders>
            <w:shd w:val="clear" w:color="auto" w:fill="auto"/>
            <w:noWrap/>
            <w:vAlign w:val="bottom"/>
            <w:hideMark/>
          </w:tcPr>
          <w:p w14:paraId="60923657" w14:textId="2EE42BF7" w:rsidR="00F149A2" w:rsidRPr="00F149A2" w:rsidDel="004B352C" w:rsidRDefault="00F149A2" w:rsidP="00FF55CB">
            <w:pPr>
              <w:jc w:val="center"/>
              <w:rPr>
                <w:del w:id="2590" w:author="Jeremy Groves" w:date="2023-01-30T18:38:00Z"/>
                <w:rFonts w:ascii="Times New Roman" w:hAnsi="Times New Roman"/>
                <w:color w:val="000000"/>
                <w:sz w:val="18"/>
                <w:szCs w:val="18"/>
              </w:rPr>
            </w:pPr>
            <w:del w:id="2591" w:author="Jeremy Groves" w:date="2023-01-30T18:38:00Z">
              <w:r w:rsidRPr="00F149A2" w:rsidDel="004B352C">
                <w:rPr>
                  <w:rFonts w:ascii="Times New Roman" w:hAnsi="Times New Roman"/>
                  <w:color w:val="000000"/>
                  <w:sz w:val="18"/>
                  <w:szCs w:val="18"/>
                </w:rPr>
                <w:delText>(0.0432)</w:delText>
              </w:r>
            </w:del>
          </w:p>
        </w:tc>
      </w:tr>
      <w:tr w:rsidR="00F149A2" w:rsidRPr="00F149A2" w:rsidDel="004B352C" w14:paraId="7F5DD16B" w14:textId="08388A93" w:rsidTr="00FF55CB">
        <w:trPr>
          <w:trHeight w:val="144"/>
          <w:del w:id="2592"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5BCA6E19" w14:textId="01022466" w:rsidR="00F149A2" w:rsidRPr="00F149A2" w:rsidDel="004B352C" w:rsidRDefault="00F149A2" w:rsidP="00FF55CB">
            <w:pPr>
              <w:jc w:val="center"/>
              <w:rPr>
                <w:del w:id="2593" w:author="Jeremy Groves" w:date="2023-01-30T18:38:00Z"/>
                <w:rFonts w:ascii="Times New Roman" w:hAnsi="Times New Roman"/>
                <w:color w:val="000000"/>
                <w:sz w:val="18"/>
                <w:szCs w:val="18"/>
              </w:rPr>
            </w:pPr>
            <w:del w:id="2594" w:author="Jeremy Groves" w:date="2023-01-30T18:38:00Z">
              <w:r w:rsidRPr="00F149A2" w:rsidDel="004B352C">
                <w:rPr>
                  <w:rFonts w:ascii="Times New Roman" w:hAnsi="Times New Roman"/>
                  <w:color w:val="000000"/>
                  <w:sz w:val="18"/>
                  <w:szCs w:val="18"/>
                </w:rPr>
                <w:delText>Obese</w:delText>
              </w:r>
            </w:del>
          </w:p>
        </w:tc>
        <w:tc>
          <w:tcPr>
            <w:tcW w:w="1660" w:type="dxa"/>
            <w:tcBorders>
              <w:top w:val="nil"/>
              <w:left w:val="single" w:sz="4" w:space="0" w:color="auto"/>
              <w:bottom w:val="nil"/>
              <w:right w:val="nil"/>
            </w:tcBorders>
            <w:shd w:val="clear" w:color="auto" w:fill="auto"/>
            <w:noWrap/>
            <w:vAlign w:val="bottom"/>
            <w:hideMark/>
          </w:tcPr>
          <w:p w14:paraId="7FEEAACA" w14:textId="53B188B6" w:rsidR="00F149A2" w:rsidRPr="00F149A2" w:rsidDel="004B352C" w:rsidRDefault="00F149A2" w:rsidP="00FF55CB">
            <w:pPr>
              <w:jc w:val="center"/>
              <w:rPr>
                <w:del w:id="2595" w:author="Jeremy Groves" w:date="2023-01-30T18:38:00Z"/>
                <w:rFonts w:ascii="Times New Roman" w:hAnsi="Times New Roman"/>
                <w:color w:val="000000"/>
                <w:sz w:val="18"/>
                <w:szCs w:val="18"/>
              </w:rPr>
            </w:pPr>
            <w:del w:id="2596" w:author="Jeremy Groves" w:date="2023-01-30T18:38:00Z">
              <w:r w:rsidRPr="00F149A2" w:rsidDel="004B352C">
                <w:rPr>
                  <w:rFonts w:ascii="Times New Roman" w:hAnsi="Times New Roman"/>
                  <w:color w:val="000000"/>
                  <w:sz w:val="18"/>
                  <w:szCs w:val="18"/>
                </w:rPr>
                <w:delText>-0.1295 ***</w:delText>
              </w:r>
            </w:del>
          </w:p>
        </w:tc>
        <w:tc>
          <w:tcPr>
            <w:tcW w:w="1660" w:type="dxa"/>
            <w:tcBorders>
              <w:top w:val="nil"/>
              <w:left w:val="nil"/>
              <w:bottom w:val="nil"/>
              <w:right w:val="nil"/>
            </w:tcBorders>
            <w:shd w:val="clear" w:color="auto" w:fill="auto"/>
            <w:noWrap/>
            <w:vAlign w:val="bottom"/>
            <w:hideMark/>
          </w:tcPr>
          <w:p w14:paraId="021B154D" w14:textId="304F6F77" w:rsidR="00F149A2" w:rsidRPr="00F149A2" w:rsidDel="004B352C" w:rsidRDefault="00F149A2" w:rsidP="00FF55CB">
            <w:pPr>
              <w:jc w:val="center"/>
              <w:rPr>
                <w:del w:id="2597" w:author="Jeremy Groves" w:date="2023-01-30T18:38:00Z"/>
                <w:rFonts w:ascii="Times New Roman" w:hAnsi="Times New Roman"/>
                <w:color w:val="000000"/>
                <w:sz w:val="18"/>
                <w:szCs w:val="18"/>
              </w:rPr>
            </w:pPr>
            <w:del w:id="2598" w:author="Jeremy Groves" w:date="2023-01-30T18:38:00Z">
              <w:r w:rsidRPr="00F149A2" w:rsidDel="004B352C">
                <w:rPr>
                  <w:rFonts w:ascii="Times New Roman" w:hAnsi="Times New Roman"/>
                  <w:color w:val="000000"/>
                  <w:sz w:val="18"/>
                  <w:szCs w:val="18"/>
                </w:rPr>
                <w:delText>-0.1963 ***</w:delText>
              </w:r>
            </w:del>
          </w:p>
        </w:tc>
        <w:tc>
          <w:tcPr>
            <w:tcW w:w="1660" w:type="dxa"/>
            <w:tcBorders>
              <w:top w:val="nil"/>
              <w:left w:val="single" w:sz="4" w:space="0" w:color="auto"/>
              <w:bottom w:val="nil"/>
              <w:right w:val="nil"/>
            </w:tcBorders>
            <w:shd w:val="clear" w:color="auto" w:fill="auto"/>
            <w:noWrap/>
            <w:vAlign w:val="bottom"/>
            <w:hideMark/>
          </w:tcPr>
          <w:p w14:paraId="640CDFA5" w14:textId="66FC0428" w:rsidR="00F149A2" w:rsidRPr="00F149A2" w:rsidDel="004B352C" w:rsidRDefault="00F149A2" w:rsidP="00FF55CB">
            <w:pPr>
              <w:jc w:val="center"/>
              <w:rPr>
                <w:del w:id="2599" w:author="Jeremy Groves" w:date="2023-01-30T18:38:00Z"/>
                <w:rFonts w:ascii="Times New Roman" w:hAnsi="Times New Roman"/>
                <w:color w:val="000000"/>
                <w:sz w:val="18"/>
                <w:szCs w:val="18"/>
              </w:rPr>
            </w:pPr>
            <w:del w:id="2600" w:author="Jeremy Groves" w:date="2023-01-30T18:38:00Z">
              <w:r w:rsidRPr="00F149A2" w:rsidDel="004B352C">
                <w:rPr>
                  <w:rFonts w:ascii="Times New Roman" w:hAnsi="Times New Roman"/>
                  <w:color w:val="000000"/>
                  <w:sz w:val="18"/>
                  <w:szCs w:val="18"/>
                </w:rPr>
                <w:delText>-0.0709 ^</w:delText>
              </w:r>
            </w:del>
          </w:p>
        </w:tc>
        <w:tc>
          <w:tcPr>
            <w:tcW w:w="1660" w:type="dxa"/>
            <w:tcBorders>
              <w:top w:val="nil"/>
              <w:left w:val="nil"/>
              <w:bottom w:val="nil"/>
              <w:right w:val="nil"/>
            </w:tcBorders>
            <w:shd w:val="clear" w:color="auto" w:fill="auto"/>
            <w:noWrap/>
            <w:vAlign w:val="bottom"/>
            <w:hideMark/>
          </w:tcPr>
          <w:p w14:paraId="5CECB162" w14:textId="292EECA0" w:rsidR="00F149A2" w:rsidRPr="00F149A2" w:rsidDel="004B352C" w:rsidRDefault="00F149A2" w:rsidP="00FF55CB">
            <w:pPr>
              <w:jc w:val="center"/>
              <w:rPr>
                <w:del w:id="2601" w:author="Jeremy Groves" w:date="2023-01-30T18:38:00Z"/>
                <w:rFonts w:ascii="Times New Roman" w:hAnsi="Times New Roman"/>
                <w:color w:val="000000"/>
                <w:sz w:val="18"/>
                <w:szCs w:val="18"/>
              </w:rPr>
            </w:pPr>
            <w:del w:id="2602" w:author="Jeremy Groves" w:date="2023-01-30T18:38:00Z">
              <w:r w:rsidRPr="00F149A2" w:rsidDel="004B352C">
                <w:rPr>
                  <w:rFonts w:ascii="Times New Roman" w:hAnsi="Times New Roman"/>
                  <w:color w:val="000000"/>
                  <w:sz w:val="18"/>
                  <w:szCs w:val="18"/>
                </w:rPr>
                <w:delText xml:space="preserve">-0.0434 </w:delText>
              </w:r>
            </w:del>
          </w:p>
        </w:tc>
      </w:tr>
      <w:tr w:rsidR="00F149A2" w:rsidRPr="00F149A2" w:rsidDel="004B352C" w14:paraId="7BAD2A14" w14:textId="2B0DBA64" w:rsidTr="00FF55CB">
        <w:trPr>
          <w:trHeight w:val="144"/>
          <w:del w:id="2603" w:author="Jeremy Groves" w:date="2023-01-30T18:38:00Z"/>
        </w:trPr>
        <w:tc>
          <w:tcPr>
            <w:tcW w:w="1890" w:type="dxa"/>
            <w:vMerge/>
            <w:tcBorders>
              <w:top w:val="nil"/>
              <w:left w:val="nil"/>
              <w:bottom w:val="single" w:sz="4" w:space="0" w:color="000000"/>
              <w:right w:val="nil"/>
            </w:tcBorders>
            <w:vAlign w:val="center"/>
            <w:hideMark/>
          </w:tcPr>
          <w:p w14:paraId="4D37E763" w14:textId="7C28D1B6" w:rsidR="00F149A2" w:rsidRPr="00F149A2" w:rsidDel="004B352C" w:rsidRDefault="00F149A2" w:rsidP="00FF55CB">
            <w:pPr>
              <w:rPr>
                <w:del w:id="2604"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74B4A1FE" w14:textId="7EDF74E6" w:rsidR="00F149A2" w:rsidRPr="00F149A2" w:rsidDel="004B352C" w:rsidRDefault="00F149A2" w:rsidP="00FF55CB">
            <w:pPr>
              <w:jc w:val="center"/>
              <w:rPr>
                <w:del w:id="2605" w:author="Jeremy Groves" w:date="2023-01-30T18:38:00Z"/>
                <w:rFonts w:ascii="Times New Roman" w:hAnsi="Times New Roman"/>
                <w:color w:val="000000"/>
                <w:sz w:val="18"/>
                <w:szCs w:val="18"/>
              </w:rPr>
            </w:pPr>
            <w:del w:id="2606" w:author="Jeremy Groves" w:date="2023-01-30T18:38:00Z">
              <w:r w:rsidRPr="00F149A2" w:rsidDel="004B352C">
                <w:rPr>
                  <w:rFonts w:ascii="Times New Roman" w:hAnsi="Times New Roman"/>
                  <w:color w:val="000000"/>
                  <w:sz w:val="18"/>
                  <w:szCs w:val="18"/>
                </w:rPr>
                <w:delText>(0.0352)</w:delText>
              </w:r>
            </w:del>
          </w:p>
        </w:tc>
        <w:tc>
          <w:tcPr>
            <w:tcW w:w="1660" w:type="dxa"/>
            <w:tcBorders>
              <w:top w:val="nil"/>
              <w:left w:val="nil"/>
              <w:bottom w:val="single" w:sz="4" w:space="0" w:color="auto"/>
              <w:right w:val="nil"/>
            </w:tcBorders>
            <w:shd w:val="clear" w:color="auto" w:fill="auto"/>
            <w:noWrap/>
            <w:vAlign w:val="bottom"/>
            <w:hideMark/>
          </w:tcPr>
          <w:p w14:paraId="50B79618" w14:textId="25D8394D" w:rsidR="00F149A2" w:rsidRPr="00F149A2" w:rsidDel="004B352C" w:rsidRDefault="00F149A2" w:rsidP="00FF55CB">
            <w:pPr>
              <w:jc w:val="center"/>
              <w:rPr>
                <w:del w:id="2607" w:author="Jeremy Groves" w:date="2023-01-30T18:38:00Z"/>
                <w:rFonts w:ascii="Times New Roman" w:hAnsi="Times New Roman"/>
                <w:color w:val="000000"/>
                <w:sz w:val="18"/>
                <w:szCs w:val="18"/>
              </w:rPr>
            </w:pPr>
            <w:del w:id="2608" w:author="Jeremy Groves" w:date="2023-01-30T18:38:00Z">
              <w:r w:rsidRPr="00F149A2" w:rsidDel="004B352C">
                <w:rPr>
                  <w:rFonts w:ascii="Times New Roman" w:hAnsi="Times New Roman"/>
                  <w:color w:val="000000"/>
                  <w:sz w:val="18"/>
                  <w:szCs w:val="18"/>
                </w:rPr>
                <w:delText>(0.054)</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2E05E445" w14:textId="6FB96A92" w:rsidR="00F149A2" w:rsidRPr="00F149A2" w:rsidDel="004B352C" w:rsidRDefault="00F149A2" w:rsidP="00FF55CB">
            <w:pPr>
              <w:jc w:val="center"/>
              <w:rPr>
                <w:del w:id="2609" w:author="Jeremy Groves" w:date="2023-01-30T18:38:00Z"/>
                <w:rFonts w:ascii="Times New Roman" w:hAnsi="Times New Roman"/>
                <w:color w:val="000000"/>
                <w:sz w:val="18"/>
                <w:szCs w:val="18"/>
              </w:rPr>
            </w:pPr>
            <w:del w:id="2610" w:author="Jeremy Groves" w:date="2023-01-30T18:38:00Z">
              <w:r w:rsidRPr="00F149A2" w:rsidDel="004B352C">
                <w:rPr>
                  <w:rFonts w:ascii="Times New Roman" w:hAnsi="Times New Roman"/>
                  <w:color w:val="000000"/>
                  <w:sz w:val="18"/>
                  <w:szCs w:val="18"/>
                </w:rPr>
                <w:delText>(0.0372)</w:delText>
              </w:r>
            </w:del>
          </w:p>
        </w:tc>
        <w:tc>
          <w:tcPr>
            <w:tcW w:w="1660" w:type="dxa"/>
            <w:tcBorders>
              <w:top w:val="nil"/>
              <w:left w:val="nil"/>
              <w:bottom w:val="single" w:sz="4" w:space="0" w:color="auto"/>
              <w:right w:val="nil"/>
            </w:tcBorders>
            <w:shd w:val="clear" w:color="auto" w:fill="auto"/>
            <w:noWrap/>
            <w:vAlign w:val="bottom"/>
            <w:hideMark/>
          </w:tcPr>
          <w:p w14:paraId="331304D5" w14:textId="545A6627" w:rsidR="00F149A2" w:rsidRPr="00F149A2" w:rsidDel="004B352C" w:rsidRDefault="00F149A2" w:rsidP="00FF55CB">
            <w:pPr>
              <w:jc w:val="center"/>
              <w:rPr>
                <w:del w:id="2611" w:author="Jeremy Groves" w:date="2023-01-30T18:38:00Z"/>
                <w:rFonts w:ascii="Times New Roman" w:hAnsi="Times New Roman"/>
                <w:color w:val="000000"/>
                <w:sz w:val="18"/>
                <w:szCs w:val="18"/>
              </w:rPr>
            </w:pPr>
            <w:del w:id="2612" w:author="Jeremy Groves" w:date="2023-01-30T18:38:00Z">
              <w:r w:rsidRPr="00F149A2" w:rsidDel="004B352C">
                <w:rPr>
                  <w:rFonts w:ascii="Times New Roman" w:hAnsi="Times New Roman"/>
                  <w:color w:val="000000"/>
                  <w:sz w:val="18"/>
                  <w:szCs w:val="18"/>
                </w:rPr>
                <w:delText>(0.0547)</w:delText>
              </w:r>
            </w:del>
          </w:p>
        </w:tc>
      </w:tr>
      <w:tr w:rsidR="00F149A2" w:rsidRPr="00F149A2" w:rsidDel="004B352C" w14:paraId="39F37F84" w14:textId="7A34E6B6" w:rsidTr="00FF55CB">
        <w:trPr>
          <w:trHeight w:val="144"/>
          <w:del w:id="2613"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3D344524" w14:textId="473EC2A5" w:rsidR="00F149A2" w:rsidRPr="00F149A2" w:rsidDel="004B352C" w:rsidRDefault="00F149A2" w:rsidP="00FF55CB">
            <w:pPr>
              <w:jc w:val="center"/>
              <w:rPr>
                <w:del w:id="2614" w:author="Jeremy Groves" w:date="2023-01-30T18:38:00Z"/>
                <w:rFonts w:ascii="Times New Roman" w:hAnsi="Times New Roman"/>
                <w:color w:val="000000"/>
                <w:sz w:val="18"/>
                <w:szCs w:val="18"/>
              </w:rPr>
            </w:pPr>
            <w:del w:id="2615" w:author="Jeremy Groves" w:date="2023-01-30T18:38:00Z">
              <w:r w:rsidRPr="00F149A2" w:rsidDel="004B352C">
                <w:rPr>
                  <w:rFonts w:ascii="Times New Roman" w:hAnsi="Times New Roman"/>
                  <w:color w:val="000000"/>
                  <w:sz w:val="18"/>
                  <w:szCs w:val="18"/>
                </w:rPr>
                <w:delText>Age</w:delText>
              </w:r>
            </w:del>
          </w:p>
        </w:tc>
        <w:tc>
          <w:tcPr>
            <w:tcW w:w="1660" w:type="dxa"/>
            <w:tcBorders>
              <w:top w:val="nil"/>
              <w:left w:val="single" w:sz="4" w:space="0" w:color="auto"/>
              <w:bottom w:val="nil"/>
              <w:right w:val="nil"/>
            </w:tcBorders>
            <w:shd w:val="clear" w:color="auto" w:fill="auto"/>
            <w:noWrap/>
            <w:vAlign w:val="bottom"/>
            <w:hideMark/>
          </w:tcPr>
          <w:p w14:paraId="194D43EE" w14:textId="0EEFC5A9" w:rsidR="00F149A2" w:rsidRPr="00F149A2" w:rsidDel="004B352C" w:rsidRDefault="00F149A2" w:rsidP="00FF55CB">
            <w:pPr>
              <w:jc w:val="center"/>
              <w:rPr>
                <w:del w:id="2616" w:author="Jeremy Groves" w:date="2023-01-30T18:38:00Z"/>
                <w:rFonts w:ascii="Times New Roman" w:hAnsi="Times New Roman"/>
                <w:color w:val="000000"/>
                <w:sz w:val="18"/>
                <w:szCs w:val="18"/>
              </w:rPr>
            </w:pPr>
            <w:del w:id="2617" w:author="Jeremy Groves" w:date="2023-01-30T18:38:00Z">
              <w:r w:rsidRPr="00F149A2" w:rsidDel="004B352C">
                <w:rPr>
                  <w:rFonts w:ascii="Times New Roman" w:hAnsi="Times New Roman"/>
                  <w:color w:val="000000"/>
                  <w:sz w:val="18"/>
                  <w:szCs w:val="18"/>
                </w:rPr>
                <w:delText>-0.0334 ***</w:delText>
              </w:r>
            </w:del>
          </w:p>
        </w:tc>
        <w:tc>
          <w:tcPr>
            <w:tcW w:w="1660" w:type="dxa"/>
            <w:tcBorders>
              <w:top w:val="nil"/>
              <w:left w:val="nil"/>
              <w:bottom w:val="nil"/>
              <w:right w:val="nil"/>
            </w:tcBorders>
            <w:shd w:val="clear" w:color="auto" w:fill="auto"/>
            <w:noWrap/>
            <w:vAlign w:val="bottom"/>
            <w:hideMark/>
          </w:tcPr>
          <w:p w14:paraId="4433D0BC" w14:textId="56221CDB" w:rsidR="00F149A2" w:rsidRPr="00F149A2" w:rsidDel="004B352C" w:rsidRDefault="00F149A2" w:rsidP="00FF55CB">
            <w:pPr>
              <w:jc w:val="center"/>
              <w:rPr>
                <w:del w:id="2618" w:author="Jeremy Groves" w:date="2023-01-30T18:38:00Z"/>
                <w:rFonts w:ascii="Times New Roman" w:hAnsi="Times New Roman"/>
                <w:color w:val="000000"/>
                <w:sz w:val="18"/>
                <w:szCs w:val="18"/>
              </w:rPr>
            </w:pPr>
            <w:del w:id="2619" w:author="Jeremy Groves" w:date="2023-01-30T18:38:00Z">
              <w:r w:rsidRPr="00F149A2" w:rsidDel="004B352C">
                <w:rPr>
                  <w:rFonts w:ascii="Times New Roman" w:hAnsi="Times New Roman"/>
                  <w:color w:val="000000"/>
                  <w:sz w:val="18"/>
                  <w:szCs w:val="18"/>
                </w:rPr>
                <w:delText>-0.0342 ***</w:delText>
              </w:r>
            </w:del>
          </w:p>
        </w:tc>
        <w:tc>
          <w:tcPr>
            <w:tcW w:w="1660" w:type="dxa"/>
            <w:tcBorders>
              <w:top w:val="nil"/>
              <w:left w:val="single" w:sz="4" w:space="0" w:color="auto"/>
              <w:bottom w:val="nil"/>
              <w:right w:val="nil"/>
            </w:tcBorders>
            <w:shd w:val="clear" w:color="auto" w:fill="auto"/>
            <w:noWrap/>
            <w:vAlign w:val="bottom"/>
            <w:hideMark/>
          </w:tcPr>
          <w:p w14:paraId="12DB9CE2" w14:textId="772CE2D8" w:rsidR="00F149A2" w:rsidRPr="00F149A2" w:rsidDel="004B352C" w:rsidRDefault="00F149A2" w:rsidP="00FF55CB">
            <w:pPr>
              <w:jc w:val="center"/>
              <w:rPr>
                <w:del w:id="2620" w:author="Jeremy Groves" w:date="2023-01-30T18:38:00Z"/>
                <w:rFonts w:ascii="Times New Roman" w:hAnsi="Times New Roman"/>
                <w:color w:val="000000"/>
                <w:sz w:val="18"/>
                <w:szCs w:val="18"/>
              </w:rPr>
            </w:pPr>
            <w:del w:id="2621" w:author="Jeremy Groves" w:date="2023-01-30T18:38:00Z">
              <w:r w:rsidRPr="00F149A2" w:rsidDel="004B352C">
                <w:rPr>
                  <w:rFonts w:ascii="Times New Roman" w:hAnsi="Times New Roman"/>
                  <w:color w:val="000000"/>
                  <w:sz w:val="18"/>
                  <w:szCs w:val="18"/>
                </w:rPr>
                <w:delText>-0.0577 ***</w:delText>
              </w:r>
            </w:del>
          </w:p>
        </w:tc>
        <w:tc>
          <w:tcPr>
            <w:tcW w:w="1660" w:type="dxa"/>
            <w:tcBorders>
              <w:top w:val="nil"/>
              <w:left w:val="nil"/>
              <w:bottom w:val="nil"/>
              <w:right w:val="nil"/>
            </w:tcBorders>
            <w:shd w:val="clear" w:color="auto" w:fill="auto"/>
            <w:noWrap/>
            <w:vAlign w:val="bottom"/>
            <w:hideMark/>
          </w:tcPr>
          <w:p w14:paraId="0E1E42C0" w14:textId="05ADDE46" w:rsidR="00F149A2" w:rsidRPr="00F149A2" w:rsidDel="004B352C" w:rsidRDefault="00F149A2" w:rsidP="00FF55CB">
            <w:pPr>
              <w:jc w:val="center"/>
              <w:rPr>
                <w:del w:id="2622" w:author="Jeremy Groves" w:date="2023-01-30T18:38:00Z"/>
                <w:rFonts w:ascii="Times New Roman" w:hAnsi="Times New Roman"/>
                <w:color w:val="000000"/>
                <w:sz w:val="18"/>
                <w:szCs w:val="18"/>
              </w:rPr>
            </w:pPr>
            <w:del w:id="2623" w:author="Jeremy Groves" w:date="2023-01-30T18:38:00Z">
              <w:r w:rsidRPr="00F149A2" w:rsidDel="004B352C">
                <w:rPr>
                  <w:rFonts w:ascii="Times New Roman" w:hAnsi="Times New Roman"/>
                  <w:color w:val="000000"/>
                  <w:sz w:val="18"/>
                  <w:szCs w:val="18"/>
                </w:rPr>
                <w:delText>-0.058 ***</w:delText>
              </w:r>
            </w:del>
          </w:p>
        </w:tc>
      </w:tr>
      <w:tr w:rsidR="00F149A2" w:rsidRPr="00F149A2" w:rsidDel="004B352C" w14:paraId="10A8621D" w14:textId="01093A4B" w:rsidTr="00FF55CB">
        <w:trPr>
          <w:trHeight w:val="144"/>
          <w:del w:id="2624" w:author="Jeremy Groves" w:date="2023-01-30T18:38:00Z"/>
        </w:trPr>
        <w:tc>
          <w:tcPr>
            <w:tcW w:w="1890" w:type="dxa"/>
            <w:vMerge/>
            <w:tcBorders>
              <w:top w:val="nil"/>
              <w:left w:val="nil"/>
              <w:bottom w:val="single" w:sz="4" w:space="0" w:color="000000"/>
              <w:right w:val="nil"/>
            </w:tcBorders>
            <w:vAlign w:val="center"/>
            <w:hideMark/>
          </w:tcPr>
          <w:p w14:paraId="4D6FB488" w14:textId="5A83D8AA" w:rsidR="00F149A2" w:rsidRPr="00F149A2" w:rsidDel="004B352C" w:rsidRDefault="00F149A2" w:rsidP="00FF55CB">
            <w:pPr>
              <w:rPr>
                <w:del w:id="2625"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516DAD7B" w14:textId="3A3BA8C9" w:rsidR="00F149A2" w:rsidRPr="00F149A2" w:rsidDel="004B352C" w:rsidRDefault="00F149A2" w:rsidP="00FF55CB">
            <w:pPr>
              <w:jc w:val="center"/>
              <w:rPr>
                <w:del w:id="2626" w:author="Jeremy Groves" w:date="2023-01-30T18:38:00Z"/>
                <w:rFonts w:ascii="Times New Roman" w:hAnsi="Times New Roman"/>
                <w:color w:val="000000"/>
                <w:sz w:val="18"/>
                <w:szCs w:val="18"/>
              </w:rPr>
            </w:pPr>
            <w:del w:id="2627" w:author="Jeremy Groves" w:date="2023-01-30T18:38:00Z">
              <w:r w:rsidRPr="00F149A2" w:rsidDel="004B352C">
                <w:rPr>
                  <w:rFonts w:ascii="Times New Roman" w:hAnsi="Times New Roman"/>
                  <w:color w:val="000000"/>
                  <w:sz w:val="18"/>
                  <w:szCs w:val="18"/>
                </w:rPr>
                <w:delText>(0.0071)</w:delText>
              </w:r>
            </w:del>
          </w:p>
        </w:tc>
        <w:tc>
          <w:tcPr>
            <w:tcW w:w="1660" w:type="dxa"/>
            <w:tcBorders>
              <w:top w:val="nil"/>
              <w:left w:val="nil"/>
              <w:bottom w:val="single" w:sz="4" w:space="0" w:color="auto"/>
              <w:right w:val="nil"/>
            </w:tcBorders>
            <w:shd w:val="clear" w:color="auto" w:fill="auto"/>
            <w:noWrap/>
            <w:vAlign w:val="bottom"/>
            <w:hideMark/>
          </w:tcPr>
          <w:p w14:paraId="77A52CFC" w14:textId="775EBF3F" w:rsidR="00F149A2" w:rsidRPr="00F149A2" w:rsidDel="004B352C" w:rsidRDefault="00F149A2" w:rsidP="00FF55CB">
            <w:pPr>
              <w:jc w:val="center"/>
              <w:rPr>
                <w:del w:id="2628" w:author="Jeremy Groves" w:date="2023-01-30T18:38:00Z"/>
                <w:rFonts w:ascii="Times New Roman" w:hAnsi="Times New Roman"/>
                <w:color w:val="000000"/>
                <w:sz w:val="18"/>
                <w:szCs w:val="18"/>
              </w:rPr>
            </w:pPr>
            <w:del w:id="2629" w:author="Jeremy Groves" w:date="2023-01-30T18:38:00Z">
              <w:r w:rsidRPr="00F149A2" w:rsidDel="004B352C">
                <w:rPr>
                  <w:rFonts w:ascii="Times New Roman" w:hAnsi="Times New Roman"/>
                  <w:color w:val="000000"/>
                  <w:sz w:val="18"/>
                  <w:szCs w:val="18"/>
                </w:rPr>
                <w:delText>(0.0071)</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16BBAF91" w14:textId="70E93031" w:rsidR="00F149A2" w:rsidRPr="00F149A2" w:rsidDel="004B352C" w:rsidRDefault="00F149A2" w:rsidP="00FF55CB">
            <w:pPr>
              <w:jc w:val="center"/>
              <w:rPr>
                <w:del w:id="2630" w:author="Jeremy Groves" w:date="2023-01-30T18:38:00Z"/>
                <w:rFonts w:ascii="Times New Roman" w:hAnsi="Times New Roman"/>
                <w:color w:val="000000"/>
                <w:sz w:val="18"/>
                <w:szCs w:val="18"/>
              </w:rPr>
            </w:pPr>
            <w:del w:id="2631" w:author="Jeremy Groves" w:date="2023-01-30T18:38:00Z">
              <w:r w:rsidRPr="00F149A2" w:rsidDel="004B352C">
                <w:rPr>
                  <w:rFonts w:ascii="Times New Roman" w:hAnsi="Times New Roman"/>
                  <w:color w:val="000000"/>
                  <w:sz w:val="18"/>
                  <w:szCs w:val="18"/>
                </w:rPr>
                <w:delText>(0.007)</w:delText>
              </w:r>
            </w:del>
          </w:p>
        </w:tc>
        <w:tc>
          <w:tcPr>
            <w:tcW w:w="1660" w:type="dxa"/>
            <w:tcBorders>
              <w:top w:val="nil"/>
              <w:left w:val="nil"/>
              <w:bottom w:val="single" w:sz="4" w:space="0" w:color="auto"/>
              <w:right w:val="nil"/>
            </w:tcBorders>
            <w:shd w:val="clear" w:color="auto" w:fill="auto"/>
            <w:noWrap/>
            <w:vAlign w:val="bottom"/>
            <w:hideMark/>
          </w:tcPr>
          <w:p w14:paraId="394B166F" w14:textId="12FCA316" w:rsidR="00F149A2" w:rsidRPr="00F149A2" w:rsidDel="004B352C" w:rsidRDefault="00F149A2" w:rsidP="00FF55CB">
            <w:pPr>
              <w:jc w:val="center"/>
              <w:rPr>
                <w:del w:id="2632" w:author="Jeremy Groves" w:date="2023-01-30T18:38:00Z"/>
                <w:rFonts w:ascii="Times New Roman" w:hAnsi="Times New Roman"/>
                <w:color w:val="000000"/>
                <w:sz w:val="18"/>
                <w:szCs w:val="18"/>
              </w:rPr>
            </w:pPr>
            <w:del w:id="2633" w:author="Jeremy Groves" w:date="2023-01-30T18:38:00Z">
              <w:r w:rsidRPr="00F149A2" w:rsidDel="004B352C">
                <w:rPr>
                  <w:rFonts w:ascii="Times New Roman" w:hAnsi="Times New Roman"/>
                  <w:color w:val="000000"/>
                  <w:sz w:val="18"/>
                  <w:szCs w:val="18"/>
                </w:rPr>
                <w:delText>(0.007)</w:delText>
              </w:r>
            </w:del>
          </w:p>
        </w:tc>
      </w:tr>
      <w:tr w:rsidR="00F149A2" w:rsidRPr="00F149A2" w:rsidDel="004B352C" w14:paraId="389C8ECF" w14:textId="009224B0" w:rsidTr="00FF55CB">
        <w:trPr>
          <w:trHeight w:val="144"/>
          <w:del w:id="2634"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26C8B872" w14:textId="66D60184" w:rsidR="00F149A2" w:rsidRPr="00F149A2" w:rsidDel="004B352C" w:rsidRDefault="00F149A2" w:rsidP="00FF55CB">
            <w:pPr>
              <w:jc w:val="center"/>
              <w:rPr>
                <w:del w:id="2635" w:author="Jeremy Groves" w:date="2023-01-30T18:38:00Z"/>
                <w:rFonts w:ascii="Times New Roman" w:hAnsi="Times New Roman"/>
                <w:color w:val="000000"/>
                <w:sz w:val="18"/>
                <w:szCs w:val="18"/>
              </w:rPr>
            </w:pPr>
            <w:del w:id="2636" w:author="Jeremy Groves" w:date="2023-01-30T18:38:00Z">
              <w:r w:rsidRPr="00F149A2" w:rsidDel="004B352C">
                <w:rPr>
                  <w:rFonts w:ascii="Times New Roman" w:hAnsi="Times New Roman"/>
                  <w:color w:val="000000"/>
                  <w:sz w:val="18"/>
                  <w:szCs w:val="18"/>
                </w:rPr>
                <w:delText>Black</w:delText>
              </w:r>
            </w:del>
          </w:p>
        </w:tc>
        <w:tc>
          <w:tcPr>
            <w:tcW w:w="1660" w:type="dxa"/>
            <w:tcBorders>
              <w:top w:val="nil"/>
              <w:left w:val="single" w:sz="4" w:space="0" w:color="auto"/>
              <w:bottom w:val="nil"/>
              <w:right w:val="nil"/>
            </w:tcBorders>
            <w:shd w:val="clear" w:color="auto" w:fill="auto"/>
            <w:noWrap/>
            <w:vAlign w:val="bottom"/>
            <w:hideMark/>
          </w:tcPr>
          <w:p w14:paraId="7D58B2F2" w14:textId="4C86C2B3" w:rsidR="00F149A2" w:rsidRPr="00F149A2" w:rsidDel="004B352C" w:rsidRDefault="00F149A2" w:rsidP="00FF55CB">
            <w:pPr>
              <w:jc w:val="center"/>
              <w:rPr>
                <w:del w:id="2637" w:author="Jeremy Groves" w:date="2023-01-30T18:38:00Z"/>
                <w:rFonts w:ascii="Times New Roman" w:hAnsi="Times New Roman"/>
                <w:color w:val="000000"/>
                <w:sz w:val="18"/>
                <w:szCs w:val="18"/>
              </w:rPr>
            </w:pPr>
            <w:del w:id="2638" w:author="Jeremy Groves" w:date="2023-01-30T18:38:00Z">
              <w:r w:rsidRPr="00F149A2" w:rsidDel="004B352C">
                <w:rPr>
                  <w:rFonts w:ascii="Times New Roman" w:hAnsi="Times New Roman"/>
                  <w:color w:val="000000"/>
                  <w:sz w:val="18"/>
                  <w:szCs w:val="18"/>
                </w:rPr>
                <w:delText>-0.2102 ***</w:delText>
              </w:r>
            </w:del>
          </w:p>
        </w:tc>
        <w:tc>
          <w:tcPr>
            <w:tcW w:w="1660" w:type="dxa"/>
            <w:tcBorders>
              <w:top w:val="nil"/>
              <w:left w:val="nil"/>
              <w:bottom w:val="nil"/>
              <w:right w:val="nil"/>
            </w:tcBorders>
            <w:shd w:val="clear" w:color="auto" w:fill="auto"/>
            <w:noWrap/>
            <w:vAlign w:val="bottom"/>
            <w:hideMark/>
          </w:tcPr>
          <w:p w14:paraId="4ED5DD55" w14:textId="2C1110DE" w:rsidR="00F149A2" w:rsidRPr="00F149A2" w:rsidDel="004B352C" w:rsidRDefault="00F149A2" w:rsidP="00FF55CB">
            <w:pPr>
              <w:jc w:val="center"/>
              <w:rPr>
                <w:del w:id="2639" w:author="Jeremy Groves" w:date="2023-01-30T18:38:00Z"/>
                <w:rFonts w:ascii="Times New Roman" w:hAnsi="Times New Roman"/>
                <w:color w:val="000000"/>
                <w:sz w:val="18"/>
                <w:szCs w:val="18"/>
              </w:rPr>
            </w:pPr>
            <w:del w:id="2640" w:author="Jeremy Groves" w:date="2023-01-30T18:38:00Z">
              <w:r w:rsidRPr="00F149A2" w:rsidDel="004B352C">
                <w:rPr>
                  <w:rFonts w:ascii="Times New Roman" w:hAnsi="Times New Roman"/>
                  <w:color w:val="000000"/>
                  <w:sz w:val="18"/>
                  <w:szCs w:val="18"/>
                </w:rPr>
                <w:delText>-0.2856 ***</w:delText>
              </w:r>
            </w:del>
          </w:p>
        </w:tc>
        <w:tc>
          <w:tcPr>
            <w:tcW w:w="1660" w:type="dxa"/>
            <w:tcBorders>
              <w:top w:val="nil"/>
              <w:left w:val="single" w:sz="4" w:space="0" w:color="auto"/>
              <w:bottom w:val="nil"/>
              <w:right w:val="nil"/>
            </w:tcBorders>
            <w:shd w:val="clear" w:color="auto" w:fill="auto"/>
            <w:noWrap/>
            <w:vAlign w:val="bottom"/>
            <w:hideMark/>
          </w:tcPr>
          <w:p w14:paraId="7D98E39C" w14:textId="72230A44" w:rsidR="00F149A2" w:rsidRPr="00F149A2" w:rsidDel="004B352C" w:rsidRDefault="00F149A2" w:rsidP="00FF55CB">
            <w:pPr>
              <w:jc w:val="center"/>
              <w:rPr>
                <w:del w:id="2641" w:author="Jeremy Groves" w:date="2023-01-30T18:38:00Z"/>
                <w:rFonts w:ascii="Times New Roman" w:hAnsi="Times New Roman"/>
                <w:color w:val="000000"/>
                <w:sz w:val="18"/>
                <w:szCs w:val="18"/>
              </w:rPr>
            </w:pPr>
            <w:del w:id="2642" w:author="Jeremy Groves" w:date="2023-01-30T18:38:00Z">
              <w:r w:rsidRPr="00F149A2" w:rsidDel="004B352C">
                <w:rPr>
                  <w:rFonts w:ascii="Times New Roman" w:hAnsi="Times New Roman"/>
                  <w:color w:val="000000"/>
                  <w:sz w:val="18"/>
                  <w:szCs w:val="18"/>
                </w:rPr>
                <w:delText>-0.1486 ***</w:delText>
              </w:r>
            </w:del>
          </w:p>
        </w:tc>
        <w:tc>
          <w:tcPr>
            <w:tcW w:w="1660" w:type="dxa"/>
            <w:tcBorders>
              <w:top w:val="nil"/>
              <w:left w:val="nil"/>
              <w:bottom w:val="nil"/>
              <w:right w:val="nil"/>
            </w:tcBorders>
            <w:shd w:val="clear" w:color="auto" w:fill="auto"/>
            <w:noWrap/>
            <w:vAlign w:val="bottom"/>
            <w:hideMark/>
          </w:tcPr>
          <w:p w14:paraId="6D60E0CA" w14:textId="52F79EC1" w:rsidR="00F149A2" w:rsidRPr="00F149A2" w:rsidDel="004B352C" w:rsidRDefault="00F149A2" w:rsidP="00FF55CB">
            <w:pPr>
              <w:jc w:val="center"/>
              <w:rPr>
                <w:del w:id="2643" w:author="Jeremy Groves" w:date="2023-01-30T18:38:00Z"/>
                <w:rFonts w:ascii="Times New Roman" w:hAnsi="Times New Roman"/>
                <w:color w:val="000000"/>
                <w:sz w:val="18"/>
                <w:szCs w:val="18"/>
              </w:rPr>
            </w:pPr>
            <w:del w:id="2644" w:author="Jeremy Groves" w:date="2023-01-30T18:38:00Z">
              <w:r w:rsidRPr="00F149A2" w:rsidDel="004B352C">
                <w:rPr>
                  <w:rFonts w:ascii="Times New Roman" w:hAnsi="Times New Roman"/>
                  <w:color w:val="000000"/>
                  <w:sz w:val="18"/>
                  <w:szCs w:val="18"/>
                </w:rPr>
                <w:delText>-0.1564 **</w:delText>
              </w:r>
            </w:del>
          </w:p>
        </w:tc>
      </w:tr>
      <w:tr w:rsidR="00F149A2" w:rsidRPr="00F149A2" w:rsidDel="004B352C" w14:paraId="169F91BD" w14:textId="30AF9795" w:rsidTr="00FF55CB">
        <w:trPr>
          <w:trHeight w:val="144"/>
          <w:del w:id="2645" w:author="Jeremy Groves" w:date="2023-01-30T18:38:00Z"/>
        </w:trPr>
        <w:tc>
          <w:tcPr>
            <w:tcW w:w="1890" w:type="dxa"/>
            <w:vMerge/>
            <w:tcBorders>
              <w:top w:val="nil"/>
              <w:left w:val="nil"/>
              <w:bottom w:val="single" w:sz="4" w:space="0" w:color="000000"/>
              <w:right w:val="nil"/>
            </w:tcBorders>
            <w:vAlign w:val="center"/>
            <w:hideMark/>
          </w:tcPr>
          <w:p w14:paraId="691F648D" w14:textId="01962DDC" w:rsidR="00F149A2" w:rsidRPr="00F149A2" w:rsidDel="004B352C" w:rsidRDefault="00F149A2" w:rsidP="00FF55CB">
            <w:pPr>
              <w:rPr>
                <w:del w:id="2646"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74616EC1" w14:textId="75905F32" w:rsidR="00F149A2" w:rsidRPr="00F149A2" w:rsidDel="004B352C" w:rsidRDefault="00F149A2" w:rsidP="00FF55CB">
            <w:pPr>
              <w:jc w:val="center"/>
              <w:rPr>
                <w:del w:id="2647" w:author="Jeremy Groves" w:date="2023-01-30T18:38:00Z"/>
                <w:rFonts w:ascii="Times New Roman" w:hAnsi="Times New Roman"/>
                <w:color w:val="000000"/>
                <w:sz w:val="18"/>
                <w:szCs w:val="18"/>
              </w:rPr>
            </w:pPr>
            <w:del w:id="2648" w:author="Jeremy Groves" w:date="2023-01-30T18:38:00Z">
              <w:r w:rsidRPr="00F149A2" w:rsidDel="004B352C">
                <w:rPr>
                  <w:rFonts w:ascii="Times New Roman" w:hAnsi="Times New Roman"/>
                  <w:color w:val="000000"/>
                  <w:sz w:val="18"/>
                  <w:szCs w:val="18"/>
                </w:rPr>
                <w:delText>(0.0401)</w:delText>
              </w:r>
            </w:del>
          </w:p>
        </w:tc>
        <w:tc>
          <w:tcPr>
            <w:tcW w:w="1660" w:type="dxa"/>
            <w:tcBorders>
              <w:top w:val="nil"/>
              <w:left w:val="nil"/>
              <w:bottom w:val="single" w:sz="4" w:space="0" w:color="auto"/>
              <w:right w:val="nil"/>
            </w:tcBorders>
            <w:shd w:val="clear" w:color="auto" w:fill="auto"/>
            <w:noWrap/>
            <w:vAlign w:val="bottom"/>
            <w:hideMark/>
          </w:tcPr>
          <w:p w14:paraId="58E2D3C7" w14:textId="3DD5F1E7" w:rsidR="00F149A2" w:rsidRPr="00F149A2" w:rsidDel="004B352C" w:rsidRDefault="00F149A2" w:rsidP="00FF55CB">
            <w:pPr>
              <w:jc w:val="center"/>
              <w:rPr>
                <w:del w:id="2649" w:author="Jeremy Groves" w:date="2023-01-30T18:38:00Z"/>
                <w:rFonts w:ascii="Times New Roman" w:hAnsi="Times New Roman"/>
                <w:color w:val="000000"/>
                <w:sz w:val="18"/>
                <w:szCs w:val="18"/>
              </w:rPr>
            </w:pPr>
            <w:del w:id="2650" w:author="Jeremy Groves" w:date="2023-01-30T18:38:00Z">
              <w:r w:rsidRPr="00F149A2" w:rsidDel="004B352C">
                <w:rPr>
                  <w:rFonts w:ascii="Times New Roman" w:hAnsi="Times New Roman"/>
                  <w:color w:val="000000"/>
                  <w:sz w:val="18"/>
                  <w:szCs w:val="18"/>
                </w:rPr>
                <w:delText>(0.0525)</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10E36844" w14:textId="536715C3" w:rsidR="00F149A2" w:rsidRPr="00F149A2" w:rsidDel="004B352C" w:rsidRDefault="00F149A2" w:rsidP="00FF55CB">
            <w:pPr>
              <w:jc w:val="center"/>
              <w:rPr>
                <w:del w:id="2651" w:author="Jeremy Groves" w:date="2023-01-30T18:38:00Z"/>
                <w:rFonts w:ascii="Times New Roman" w:hAnsi="Times New Roman"/>
                <w:color w:val="000000"/>
                <w:sz w:val="18"/>
                <w:szCs w:val="18"/>
              </w:rPr>
            </w:pPr>
            <w:del w:id="2652" w:author="Jeremy Groves" w:date="2023-01-30T18:38:00Z">
              <w:r w:rsidRPr="00F149A2" w:rsidDel="004B352C">
                <w:rPr>
                  <w:rFonts w:ascii="Times New Roman" w:hAnsi="Times New Roman"/>
                  <w:color w:val="000000"/>
                  <w:sz w:val="18"/>
                  <w:szCs w:val="18"/>
                </w:rPr>
                <w:delText>(0.0392)</w:delText>
              </w:r>
            </w:del>
          </w:p>
        </w:tc>
        <w:tc>
          <w:tcPr>
            <w:tcW w:w="1660" w:type="dxa"/>
            <w:tcBorders>
              <w:top w:val="nil"/>
              <w:left w:val="nil"/>
              <w:bottom w:val="single" w:sz="4" w:space="0" w:color="auto"/>
              <w:right w:val="nil"/>
            </w:tcBorders>
            <w:shd w:val="clear" w:color="auto" w:fill="auto"/>
            <w:noWrap/>
            <w:vAlign w:val="bottom"/>
            <w:hideMark/>
          </w:tcPr>
          <w:p w14:paraId="7F23AC8D" w14:textId="7CED24F4" w:rsidR="00F149A2" w:rsidRPr="00F149A2" w:rsidDel="004B352C" w:rsidRDefault="00F149A2" w:rsidP="00FF55CB">
            <w:pPr>
              <w:jc w:val="center"/>
              <w:rPr>
                <w:del w:id="2653" w:author="Jeremy Groves" w:date="2023-01-30T18:38:00Z"/>
                <w:rFonts w:ascii="Times New Roman" w:hAnsi="Times New Roman"/>
                <w:color w:val="000000"/>
                <w:sz w:val="18"/>
                <w:szCs w:val="18"/>
              </w:rPr>
            </w:pPr>
            <w:del w:id="2654" w:author="Jeremy Groves" w:date="2023-01-30T18:38:00Z">
              <w:r w:rsidRPr="00F149A2" w:rsidDel="004B352C">
                <w:rPr>
                  <w:rFonts w:ascii="Times New Roman" w:hAnsi="Times New Roman"/>
                  <w:color w:val="000000"/>
                  <w:sz w:val="18"/>
                  <w:szCs w:val="18"/>
                </w:rPr>
                <w:delText>(0.05)</w:delText>
              </w:r>
            </w:del>
          </w:p>
        </w:tc>
      </w:tr>
      <w:tr w:rsidR="00F149A2" w:rsidRPr="00F149A2" w:rsidDel="004B352C" w14:paraId="3D251F23" w14:textId="5F34475F" w:rsidTr="00FF55CB">
        <w:trPr>
          <w:trHeight w:val="144"/>
          <w:del w:id="2655"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02A6C486" w14:textId="32EEFB90" w:rsidR="00F149A2" w:rsidRPr="00F149A2" w:rsidDel="004B352C" w:rsidRDefault="00F149A2" w:rsidP="00FF55CB">
            <w:pPr>
              <w:jc w:val="center"/>
              <w:rPr>
                <w:del w:id="2656" w:author="Jeremy Groves" w:date="2023-01-30T18:38:00Z"/>
                <w:rFonts w:ascii="Times New Roman" w:hAnsi="Times New Roman"/>
                <w:color w:val="000000"/>
                <w:sz w:val="18"/>
                <w:szCs w:val="18"/>
              </w:rPr>
            </w:pPr>
            <w:del w:id="2657" w:author="Jeremy Groves" w:date="2023-01-30T18:38:00Z">
              <w:r w:rsidRPr="00F149A2" w:rsidDel="004B352C">
                <w:rPr>
                  <w:rFonts w:ascii="Times New Roman" w:hAnsi="Times New Roman"/>
                  <w:color w:val="000000"/>
                  <w:sz w:val="18"/>
                  <w:szCs w:val="18"/>
                </w:rPr>
                <w:delText>Black X Overweight</w:delText>
              </w:r>
            </w:del>
          </w:p>
        </w:tc>
        <w:tc>
          <w:tcPr>
            <w:tcW w:w="1660" w:type="dxa"/>
            <w:tcBorders>
              <w:top w:val="nil"/>
              <w:left w:val="single" w:sz="4" w:space="0" w:color="auto"/>
              <w:bottom w:val="nil"/>
              <w:right w:val="nil"/>
            </w:tcBorders>
            <w:shd w:val="clear" w:color="auto" w:fill="auto"/>
            <w:noWrap/>
            <w:vAlign w:val="bottom"/>
            <w:hideMark/>
          </w:tcPr>
          <w:p w14:paraId="52CDF962" w14:textId="43708323" w:rsidR="00F149A2" w:rsidRPr="00F149A2" w:rsidDel="004B352C" w:rsidRDefault="00F149A2" w:rsidP="00FF55CB">
            <w:pPr>
              <w:jc w:val="center"/>
              <w:rPr>
                <w:del w:id="2658" w:author="Jeremy Groves" w:date="2023-01-30T18:38:00Z"/>
                <w:rFonts w:ascii="Times New Roman" w:hAnsi="Times New Roman"/>
                <w:color w:val="000000"/>
                <w:sz w:val="18"/>
                <w:szCs w:val="18"/>
              </w:rPr>
            </w:pPr>
            <w:del w:id="2659" w:author="Jeremy Groves" w:date="2023-01-30T18:38:00Z">
              <w:r w:rsidRPr="00F149A2" w:rsidDel="004B352C">
                <w:rPr>
                  <w:rFonts w:ascii="Times New Roman" w:hAnsi="Times New Roman"/>
                  <w:color w:val="000000"/>
                  <w:sz w:val="18"/>
                  <w:szCs w:val="18"/>
                </w:rPr>
                <w:delText> </w:delText>
              </w:r>
            </w:del>
          </w:p>
        </w:tc>
        <w:tc>
          <w:tcPr>
            <w:tcW w:w="1660" w:type="dxa"/>
            <w:tcBorders>
              <w:top w:val="nil"/>
              <w:left w:val="nil"/>
              <w:bottom w:val="nil"/>
              <w:right w:val="nil"/>
            </w:tcBorders>
            <w:shd w:val="clear" w:color="auto" w:fill="auto"/>
            <w:noWrap/>
            <w:vAlign w:val="bottom"/>
            <w:hideMark/>
          </w:tcPr>
          <w:p w14:paraId="42E500FE" w14:textId="5E954BD0" w:rsidR="00F149A2" w:rsidRPr="00F149A2" w:rsidDel="004B352C" w:rsidRDefault="00F149A2" w:rsidP="00FF55CB">
            <w:pPr>
              <w:jc w:val="center"/>
              <w:rPr>
                <w:del w:id="2660" w:author="Jeremy Groves" w:date="2023-01-30T18:38:00Z"/>
                <w:rFonts w:ascii="Times New Roman" w:hAnsi="Times New Roman"/>
                <w:color w:val="000000"/>
                <w:sz w:val="18"/>
                <w:szCs w:val="18"/>
              </w:rPr>
            </w:pPr>
            <w:del w:id="2661" w:author="Jeremy Groves" w:date="2023-01-30T18:38:00Z">
              <w:r w:rsidRPr="00F149A2" w:rsidDel="004B352C">
                <w:rPr>
                  <w:rFonts w:ascii="Times New Roman" w:hAnsi="Times New Roman"/>
                  <w:color w:val="000000"/>
                  <w:sz w:val="18"/>
                  <w:szCs w:val="18"/>
                </w:rPr>
                <w:delText>0.1669 *</w:delText>
              </w:r>
            </w:del>
          </w:p>
        </w:tc>
        <w:tc>
          <w:tcPr>
            <w:tcW w:w="1660" w:type="dxa"/>
            <w:tcBorders>
              <w:top w:val="nil"/>
              <w:left w:val="single" w:sz="4" w:space="0" w:color="auto"/>
              <w:bottom w:val="nil"/>
              <w:right w:val="nil"/>
            </w:tcBorders>
            <w:shd w:val="clear" w:color="auto" w:fill="auto"/>
            <w:noWrap/>
            <w:vAlign w:val="bottom"/>
            <w:hideMark/>
          </w:tcPr>
          <w:p w14:paraId="6663D954" w14:textId="749427E5" w:rsidR="00F149A2" w:rsidRPr="00F149A2" w:rsidDel="004B352C" w:rsidRDefault="00F149A2" w:rsidP="00FF55CB">
            <w:pPr>
              <w:jc w:val="center"/>
              <w:rPr>
                <w:del w:id="2662" w:author="Jeremy Groves" w:date="2023-01-30T18:38:00Z"/>
                <w:rFonts w:ascii="Times New Roman" w:hAnsi="Times New Roman"/>
                <w:color w:val="000000"/>
                <w:sz w:val="18"/>
                <w:szCs w:val="18"/>
              </w:rPr>
            </w:pPr>
            <w:del w:id="2663" w:author="Jeremy Groves" w:date="2023-01-30T18:38:00Z">
              <w:r w:rsidRPr="00F149A2" w:rsidDel="004B352C">
                <w:rPr>
                  <w:rFonts w:ascii="Times New Roman" w:hAnsi="Times New Roman"/>
                  <w:color w:val="000000"/>
                  <w:sz w:val="18"/>
                  <w:szCs w:val="18"/>
                </w:rPr>
                <w:delText> </w:delText>
              </w:r>
            </w:del>
          </w:p>
        </w:tc>
        <w:tc>
          <w:tcPr>
            <w:tcW w:w="1660" w:type="dxa"/>
            <w:tcBorders>
              <w:top w:val="nil"/>
              <w:left w:val="nil"/>
              <w:bottom w:val="nil"/>
              <w:right w:val="nil"/>
            </w:tcBorders>
            <w:shd w:val="clear" w:color="auto" w:fill="auto"/>
            <w:noWrap/>
            <w:vAlign w:val="bottom"/>
            <w:hideMark/>
          </w:tcPr>
          <w:p w14:paraId="1F95492E" w14:textId="039DFE5F" w:rsidR="00F149A2" w:rsidRPr="00F149A2" w:rsidDel="004B352C" w:rsidRDefault="00F149A2" w:rsidP="00FF55CB">
            <w:pPr>
              <w:jc w:val="center"/>
              <w:rPr>
                <w:del w:id="2664" w:author="Jeremy Groves" w:date="2023-01-30T18:38:00Z"/>
                <w:rFonts w:ascii="Times New Roman" w:hAnsi="Times New Roman"/>
                <w:color w:val="000000"/>
                <w:sz w:val="18"/>
                <w:szCs w:val="18"/>
              </w:rPr>
            </w:pPr>
            <w:del w:id="2665" w:author="Jeremy Groves" w:date="2023-01-30T18:38:00Z">
              <w:r w:rsidRPr="00F149A2" w:rsidDel="004B352C">
                <w:rPr>
                  <w:rFonts w:ascii="Times New Roman" w:hAnsi="Times New Roman"/>
                  <w:color w:val="000000"/>
                  <w:sz w:val="18"/>
                  <w:szCs w:val="18"/>
                </w:rPr>
                <w:delText xml:space="preserve">0.0562 </w:delText>
              </w:r>
            </w:del>
          </w:p>
        </w:tc>
      </w:tr>
      <w:tr w:rsidR="00F149A2" w:rsidRPr="00F149A2" w:rsidDel="004B352C" w14:paraId="363565F3" w14:textId="331CECF5" w:rsidTr="00FF55CB">
        <w:trPr>
          <w:trHeight w:val="144"/>
          <w:del w:id="2666" w:author="Jeremy Groves" w:date="2023-01-30T18:38:00Z"/>
        </w:trPr>
        <w:tc>
          <w:tcPr>
            <w:tcW w:w="1890" w:type="dxa"/>
            <w:vMerge/>
            <w:tcBorders>
              <w:top w:val="nil"/>
              <w:left w:val="nil"/>
              <w:bottom w:val="single" w:sz="4" w:space="0" w:color="000000"/>
              <w:right w:val="nil"/>
            </w:tcBorders>
            <w:vAlign w:val="center"/>
            <w:hideMark/>
          </w:tcPr>
          <w:p w14:paraId="542848BF" w14:textId="73A2DE93" w:rsidR="00F149A2" w:rsidRPr="00F149A2" w:rsidDel="004B352C" w:rsidRDefault="00F149A2" w:rsidP="00FF55CB">
            <w:pPr>
              <w:rPr>
                <w:del w:id="2667"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287BA8B8" w14:textId="550FA0A8" w:rsidR="00F149A2" w:rsidRPr="00F149A2" w:rsidDel="004B352C" w:rsidRDefault="00F149A2" w:rsidP="00FF55CB">
            <w:pPr>
              <w:jc w:val="center"/>
              <w:rPr>
                <w:del w:id="2668" w:author="Jeremy Groves" w:date="2023-01-30T18:38:00Z"/>
                <w:rFonts w:ascii="Times New Roman" w:hAnsi="Times New Roman"/>
                <w:color w:val="000000"/>
                <w:sz w:val="18"/>
                <w:szCs w:val="18"/>
              </w:rPr>
            </w:pPr>
            <w:del w:id="2669" w:author="Jeremy Groves" w:date="2023-01-30T18:38:00Z">
              <w:r w:rsidRPr="00F149A2" w:rsidDel="004B352C">
                <w:rPr>
                  <w:rFonts w:ascii="Times New Roman" w:hAnsi="Times New Roman"/>
                  <w:color w:val="000000"/>
                  <w:sz w:val="18"/>
                  <w:szCs w:val="18"/>
                </w:rPr>
                <w:delText> </w:delText>
              </w:r>
            </w:del>
          </w:p>
        </w:tc>
        <w:tc>
          <w:tcPr>
            <w:tcW w:w="1660" w:type="dxa"/>
            <w:tcBorders>
              <w:top w:val="nil"/>
              <w:left w:val="nil"/>
              <w:bottom w:val="single" w:sz="4" w:space="0" w:color="auto"/>
              <w:right w:val="nil"/>
            </w:tcBorders>
            <w:shd w:val="clear" w:color="auto" w:fill="auto"/>
            <w:noWrap/>
            <w:vAlign w:val="bottom"/>
            <w:hideMark/>
          </w:tcPr>
          <w:p w14:paraId="2B0472D0" w14:textId="5240C869" w:rsidR="00F149A2" w:rsidRPr="00F149A2" w:rsidDel="004B352C" w:rsidRDefault="00F149A2" w:rsidP="00FF55CB">
            <w:pPr>
              <w:jc w:val="center"/>
              <w:rPr>
                <w:del w:id="2670" w:author="Jeremy Groves" w:date="2023-01-30T18:38:00Z"/>
                <w:rFonts w:ascii="Times New Roman" w:hAnsi="Times New Roman"/>
                <w:color w:val="000000"/>
                <w:sz w:val="18"/>
                <w:szCs w:val="18"/>
              </w:rPr>
            </w:pPr>
            <w:del w:id="2671" w:author="Jeremy Groves" w:date="2023-01-30T18:38:00Z">
              <w:r w:rsidRPr="00F149A2" w:rsidDel="004B352C">
                <w:rPr>
                  <w:rFonts w:ascii="Times New Roman" w:hAnsi="Times New Roman"/>
                  <w:color w:val="000000"/>
                  <w:sz w:val="18"/>
                  <w:szCs w:val="18"/>
                </w:rPr>
                <w:delText>(0.0764)</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64B5527A" w14:textId="56373BB0" w:rsidR="00F149A2" w:rsidRPr="00F149A2" w:rsidDel="004B352C" w:rsidRDefault="00F149A2" w:rsidP="00FF55CB">
            <w:pPr>
              <w:jc w:val="center"/>
              <w:rPr>
                <w:del w:id="2672" w:author="Jeremy Groves" w:date="2023-01-30T18:38:00Z"/>
                <w:rFonts w:ascii="Times New Roman" w:hAnsi="Times New Roman"/>
                <w:color w:val="000000"/>
                <w:sz w:val="18"/>
                <w:szCs w:val="18"/>
              </w:rPr>
            </w:pPr>
            <w:del w:id="2673" w:author="Jeremy Groves" w:date="2023-01-30T18:38:00Z">
              <w:r w:rsidRPr="00F149A2" w:rsidDel="004B352C">
                <w:rPr>
                  <w:rFonts w:ascii="Times New Roman" w:hAnsi="Times New Roman"/>
                  <w:color w:val="000000"/>
                  <w:sz w:val="18"/>
                  <w:szCs w:val="18"/>
                </w:rPr>
                <w:delText> </w:delText>
              </w:r>
            </w:del>
          </w:p>
        </w:tc>
        <w:tc>
          <w:tcPr>
            <w:tcW w:w="1660" w:type="dxa"/>
            <w:tcBorders>
              <w:top w:val="nil"/>
              <w:left w:val="nil"/>
              <w:bottom w:val="single" w:sz="4" w:space="0" w:color="auto"/>
              <w:right w:val="nil"/>
            </w:tcBorders>
            <w:shd w:val="clear" w:color="auto" w:fill="auto"/>
            <w:noWrap/>
            <w:vAlign w:val="bottom"/>
            <w:hideMark/>
          </w:tcPr>
          <w:p w14:paraId="1B2A0603" w14:textId="498FF7A9" w:rsidR="00F149A2" w:rsidRPr="00F149A2" w:rsidDel="004B352C" w:rsidRDefault="00F149A2" w:rsidP="00FF55CB">
            <w:pPr>
              <w:jc w:val="center"/>
              <w:rPr>
                <w:del w:id="2674" w:author="Jeremy Groves" w:date="2023-01-30T18:38:00Z"/>
                <w:rFonts w:ascii="Times New Roman" w:hAnsi="Times New Roman"/>
                <w:color w:val="000000"/>
                <w:sz w:val="18"/>
                <w:szCs w:val="18"/>
              </w:rPr>
            </w:pPr>
            <w:del w:id="2675" w:author="Jeremy Groves" w:date="2023-01-30T18:38:00Z">
              <w:r w:rsidRPr="00F149A2" w:rsidDel="004B352C">
                <w:rPr>
                  <w:rFonts w:ascii="Times New Roman" w:hAnsi="Times New Roman"/>
                  <w:color w:val="000000"/>
                  <w:sz w:val="18"/>
                  <w:szCs w:val="18"/>
                </w:rPr>
                <w:delText>(0.0679)</w:delText>
              </w:r>
            </w:del>
          </w:p>
        </w:tc>
      </w:tr>
      <w:tr w:rsidR="00F149A2" w:rsidRPr="00F149A2" w:rsidDel="004B352C" w14:paraId="51E13E3D" w14:textId="6BCC3B30" w:rsidTr="00FF55CB">
        <w:trPr>
          <w:trHeight w:val="144"/>
          <w:del w:id="2676"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3994F258" w14:textId="63133F18" w:rsidR="00F149A2" w:rsidRPr="00F149A2" w:rsidDel="004B352C" w:rsidRDefault="00F149A2" w:rsidP="00FF55CB">
            <w:pPr>
              <w:jc w:val="center"/>
              <w:rPr>
                <w:del w:id="2677" w:author="Jeremy Groves" w:date="2023-01-30T18:38:00Z"/>
                <w:rFonts w:ascii="Times New Roman" w:hAnsi="Times New Roman"/>
                <w:color w:val="000000"/>
                <w:sz w:val="18"/>
                <w:szCs w:val="18"/>
              </w:rPr>
            </w:pPr>
            <w:del w:id="2678" w:author="Jeremy Groves" w:date="2023-01-30T18:38:00Z">
              <w:r w:rsidRPr="00F149A2" w:rsidDel="004B352C">
                <w:rPr>
                  <w:rFonts w:ascii="Times New Roman" w:hAnsi="Times New Roman"/>
                  <w:color w:val="000000"/>
                  <w:sz w:val="18"/>
                  <w:szCs w:val="18"/>
                </w:rPr>
                <w:delText>Black X Obese</w:delText>
              </w:r>
            </w:del>
          </w:p>
        </w:tc>
        <w:tc>
          <w:tcPr>
            <w:tcW w:w="1660" w:type="dxa"/>
            <w:tcBorders>
              <w:top w:val="nil"/>
              <w:left w:val="single" w:sz="4" w:space="0" w:color="auto"/>
              <w:bottom w:val="nil"/>
              <w:right w:val="nil"/>
            </w:tcBorders>
            <w:shd w:val="clear" w:color="auto" w:fill="auto"/>
            <w:noWrap/>
            <w:vAlign w:val="bottom"/>
            <w:hideMark/>
          </w:tcPr>
          <w:p w14:paraId="2221F65C" w14:textId="63730BED" w:rsidR="00F149A2" w:rsidRPr="00F149A2" w:rsidDel="004B352C" w:rsidRDefault="00F149A2" w:rsidP="00FF55CB">
            <w:pPr>
              <w:jc w:val="center"/>
              <w:rPr>
                <w:del w:id="2679" w:author="Jeremy Groves" w:date="2023-01-30T18:38:00Z"/>
                <w:rFonts w:ascii="Times New Roman" w:hAnsi="Times New Roman"/>
                <w:color w:val="000000"/>
                <w:sz w:val="18"/>
                <w:szCs w:val="18"/>
              </w:rPr>
            </w:pPr>
            <w:del w:id="2680" w:author="Jeremy Groves" w:date="2023-01-30T18:38:00Z">
              <w:r w:rsidRPr="00F149A2" w:rsidDel="004B352C">
                <w:rPr>
                  <w:rFonts w:ascii="Times New Roman" w:hAnsi="Times New Roman"/>
                  <w:color w:val="000000"/>
                  <w:sz w:val="18"/>
                  <w:szCs w:val="18"/>
                </w:rPr>
                <w:delText> </w:delText>
              </w:r>
            </w:del>
          </w:p>
        </w:tc>
        <w:tc>
          <w:tcPr>
            <w:tcW w:w="1660" w:type="dxa"/>
            <w:tcBorders>
              <w:top w:val="nil"/>
              <w:left w:val="nil"/>
              <w:bottom w:val="nil"/>
              <w:right w:val="nil"/>
            </w:tcBorders>
            <w:shd w:val="clear" w:color="auto" w:fill="auto"/>
            <w:noWrap/>
            <w:vAlign w:val="bottom"/>
            <w:hideMark/>
          </w:tcPr>
          <w:p w14:paraId="0BF4D97A" w14:textId="67A37F93" w:rsidR="00F149A2" w:rsidRPr="00F149A2" w:rsidDel="004B352C" w:rsidRDefault="00F149A2" w:rsidP="00FF55CB">
            <w:pPr>
              <w:jc w:val="center"/>
              <w:rPr>
                <w:del w:id="2681" w:author="Jeremy Groves" w:date="2023-01-30T18:38:00Z"/>
                <w:rFonts w:ascii="Times New Roman" w:hAnsi="Times New Roman"/>
                <w:color w:val="000000"/>
                <w:sz w:val="18"/>
                <w:szCs w:val="18"/>
              </w:rPr>
            </w:pPr>
            <w:del w:id="2682" w:author="Jeremy Groves" w:date="2023-01-30T18:38:00Z">
              <w:r w:rsidRPr="00F149A2" w:rsidDel="004B352C">
                <w:rPr>
                  <w:rFonts w:ascii="Times New Roman" w:hAnsi="Times New Roman"/>
                  <w:color w:val="000000"/>
                  <w:sz w:val="18"/>
                  <w:szCs w:val="18"/>
                </w:rPr>
                <w:delText>0.1293 ^</w:delText>
              </w:r>
            </w:del>
          </w:p>
        </w:tc>
        <w:tc>
          <w:tcPr>
            <w:tcW w:w="1660" w:type="dxa"/>
            <w:tcBorders>
              <w:top w:val="nil"/>
              <w:left w:val="single" w:sz="4" w:space="0" w:color="auto"/>
              <w:bottom w:val="nil"/>
              <w:right w:val="nil"/>
            </w:tcBorders>
            <w:shd w:val="clear" w:color="auto" w:fill="auto"/>
            <w:noWrap/>
            <w:vAlign w:val="bottom"/>
            <w:hideMark/>
          </w:tcPr>
          <w:p w14:paraId="4B47DDAF" w14:textId="7D7C9FD3" w:rsidR="00F149A2" w:rsidRPr="00F149A2" w:rsidDel="004B352C" w:rsidRDefault="00F149A2" w:rsidP="00FF55CB">
            <w:pPr>
              <w:jc w:val="center"/>
              <w:rPr>
                <w:del w:id="2683" w:author="Jeremy Groves" w:date="2023-01-30T18:38:00Z"/>
                <w:rFonts w:ascii="Times New Roman" w:hAnsi="Times New Roman"/>
                <w:color w:val="000000"/>
                <w:sz w:val="18"/>
                <w:szCs w:val="18"/>
              </w:rPr>
            </w:pPr>
            <w:del w:id="2684" w:author="Jeremy Groves" w:date="2023-01-30T18:38:00Z">
              <w:r w:rsidRPr="00F149A2" w:rsidDel="004B352C">
                <w:rPr>
                  <w:rFonts w:ascii="Times New Roman" w:hAnsi="Times New Roman"/>
                  <w:color w:val="000000"/>
                  <w:sz w:val="18"/>
                  <w:szCs w:val="18"/>
                </w:rPr>
                <w:delText> </w:delText>
              </w:r>
            </w:del>
          </w:p>
        </w:tc>
        <w:tc>
          <w:tcPr>
            <w:tcW w:w="1660" w:type="dxa"/>
            <w:tcBorders>
              <w:top w:val="nil"/>
              <w:left w:val="nil"/>
              <w:bottom w:val="nil"/>
              <w:right w:val="nil"/>
            </w:tcBorders>
            <w:shd w:val="clear" w:color="auto" w:fill="auto"/>
            <w:noWrap/>
            <w:vAlign w:val="bottom"/>
            <w:hideMark/>
          </w:tcPr>
          <w:p w14:paraId="1F105D8A" w14:textId="41FEECB9" w:rsidR="00F149A2" w:rsidRPr="00F149A2" w:rsidDel="004B352C" w:rsidRDefault="00F149A2" w:rsidP="00FF55CB">
            <w:pPr>
              <w:jc w:val="center"/>
              <w:rPr>
                <w:del w:id="2685" w:author="Jeremy Groves" w:date="2023-01-30T18:38:00Z"/>
                <w:rFonts w:ascii="Times New Roman" w:hAnsi="Times New Roman"/>
                <w:color w:val="000000"/>
                <w:sz w:val="18"/>
                <w:szCs w:val="18"/>
              </w:rPr>
            </w:pPr>
            <w:del w:id="2686" w:author="Jeremy Groves" w:date="2023-01-30T18:38:00Z">
              <w:r w:rsidRPr="00F149A2" w:rsidDel="004B352C">
                <w:rPr>
                  <w:rFonts w:ascii="Times New Roman" w:hAnsi="Times New Roman"/>
                  <w:color w:val="000000"/>
                  <w:sz w:val="18"/>
                  <w:szCs w:val="18"/>
                </w:rPr>
                <w:delText xml:space="preserve">-0.0444 </w:delText>
              </w:r>
            </w:del>
          </w:p>
        </w:tc>
      </w:tr>
      <w:tr w:rsidR="00F149A2" w:rsidRPr="00F149A2" w:rsidDel="004B352C" w14:paraId="07B799F4" w14:textId="739C6072" w:rsidTr="00FF55CB">
        <w:trPr>
          <w:trHeight w:val="144"/>
          <w:del w:id="2687" w:author="Jeremy Groves" w:date="2023-01-30T18:38:00Z"/>
        </w:trPr>
        <w:tc>
          <w:tcPr>
            <w:tcW w:w="1890" w:type="dxa"/>
            <w:vMerge/>
            <w:tcBorders>
              <w:top w:val="nil"/>
              <w:left w:val="nil"/>
              <w:bottom w:val="single" w:sz="4" w:space="0" w:color="000000"/>
              <w:right w:val="nil"/>
            </w:tcBorders>
            <w:vAlign w:val="center"/>
            <w:hideMark/>
          </w:tcPr>
          <w:p w14:paraId="491D9276" w14:textId="1507934E" w:rsidR="00F149A2" w:rsidRPr="00F149A2" w:rsidDel="004B352C" w:rsidRDefault="00F149A2" w:rsidP="00FF55CB">
            <w:pPr>
              <w:rPr>
                <w:del w:id="2688"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0E888CB7" w14:textId="5BD400F9" w:rsidR="00F149A2" w:rsidRPr="00F149A2" w:rsidDel="004B352C" w:rsidRDefault="00F149A2" w:rsidP="00FF55CB">
            <w:pPr>
              <w:jc w:val="center"/>
              <w:rPr>
                <w:del w:id="2689" w:author="Jeremy Groves" w:date="2023-01-30T18:38:00Z"/>
                <w:rFonts w:ascii="Times New Roman" w:hAnsi="Times New Roman"/>
                <w:color w:val="000000"/>
                <w:sz w:val="18"/>
                <w:szCs w:val="18"/>
              </w:rPr>
            </w:pPr>
            <w:del w:id="2690" w:author="Jeremy Groves" w:date="2023-01-30T18:38:00Z">
              <w:r w:rsidRPr="00F149A2" w:rsidDel="004B352C">
                <w:rPr>
                  <w:rFonts w:ascii="Times New Roman" w:hAnsi="Times New Roman"/>
                  <w:color w:val="000000"/>
                  <w:sz w:val="18"/>
                  <w:szCs w:val="18"/>
                </w:rPr>
                <w:delText> </w:delText>
              </w:r>
            </w:del>
          </w:p>
        </w:tc>
        <w:tc>
          <w:tcPr>
            <w:tcW w:w="1660" w:type="dxa"/>
            <w:tcBorders>
              <w:top w:val="nil"/>
              <w:left w:val="nil"/>
              <w:bottom w:val="single" w:sz="4" w:space="0" w:color="auto"/>
              <w:right w:val="nil"/>
            </w:tcBorders>
            <w:shd w:val="clear" w:color="auto" w:fill="auto"/>
            <w:noWrap/>
            <w:vAlign w:val="bottom"/>
            <w:hideMark/>
          </w:tcPr>
          <w:p w14:paraId="278B05C6" w14:textId="0B27011D" w:rsidR="00F149A2" w:rsidRPr="00F149A2" w:rsidDel="004B352C" w:rsidRDefault="00F149A2" w:rsidP="00FF55CB">
            <w:pPr>
              <w:jc w:val="center"/>
              <w:rPr>
                <w:del w:id="2691" w:author="Jeremy Groves" w:date="2023-01-30T18:38:00Z"/>
                <w:rFonts w:ascii="Times New Roman" w:hAnsi="Times New Roman"/>
                <w:color w:val="000000"/>
                <w:sz w:val="18"/>
                <w:szCs w:val="18"/>
              </w:rPr>
            </w:pPr>
            <w:del w:id="2692" w:author="Jeremy Groves" w:date="2023-01-30T18:38:00Z">
              <w:r w:rsidRPr="00F149A2" w:rsidDel="004B352C">
                <w:rPr>
                  <w:rFonts w:ascii="Times New Roman" w:hAnsi="Times New Roman"/>
                  <w:color w:val="000000"/>
                  <w:sz w:val="18"/>
                  <w:szCs w:val="18"/>
                </w:rPr>
                <w:delText>(0.076)</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1B6946BD" w14:textId="45495F6A" w:rsidR="00F149A2" w:rsidRPr="00F149A2" w:rsidDel="004B352C" w:rsidRDefault="00F149A2" w:rsidP="00FF55CB">
            <w:pPr>
              <w:jc w:val="center"/>
              <w:rPr>
                <w:del w:id="2693" w:author="Jeremy Groves" w:date="2023-01-30T18:38:00Z"/>
                <w:rFonts w:ascii="Times New Roman" w:hAnsi="Times New Roman"/>
                <w:color w:val="000000"/>
                <w:sz w:val="18"/>
                <w:szCs w:val="18"/>
              </w:rPr>
            </w:pPr>
            <w:del w:id="2694" w:author="Jeremy Groves" w:date="2023-01-30T18:38:00Z">
              <w:r w:rsidRPr="00F149A2" w:rsidDel="004B352C">
                <w:rPr>
                  <w:rFonts w:ascii="Times New Roman" w:hAnsi="Times New Roman"/>
                  <w:color w:val="000000"/>
                  <w:sz w:val="18"/>
                  <w:szCs w:val="18"/>
                </w:rPr>
                <w:delText> </w:delText>
              </w:r>
            </w:del>
          </w:p>
        </w:tc>
        <w:tc>
          <w:tcPr>
            <w:tcW w:w="1660" w:type="dxa"/>
            <w:tcBorders>
              <w:top w:val="nil"/>
              <w:left w:val="nil"/>
              <w:bottom w:val="single" w:sz="4" w:space="0" w:color="auto"/>
              <w:right w:val="nil"/>
            </w:tcBorders>
            <w:shd w:val="clear" w:color="auto" w:fill="auto"/>
            <w:noWrap/>
            <w:vAlign w:val="bottom"/>
            <w:hideMark/>
          </w:tcPr>
          <w:p w14:paraId="30CB70EA" w14:textId="2D7B709F" w:rsidR="00F149A2" w:rsidRPr="00F149A2" w:rsidDel="004B352C" w:rsidRDefault="00F149A2" w:rsidP="00FF55CB">
            <w:pPr>
              <w:jc w:val="center"/>
              <w:rPr>
                <w:del w:id="2695" w:author="Jeremy Groves" w:date="2023-01-30T18:38:00Z"/>
                <w:rFonts w:ascii="Times New Roman" w:hAnsi="Times New Roman"/>
                <w:color w:val="000000"/>
                <w:sz w:val="18"/>
                <w:szCs w:val="18"/>
              </w:rPr>
            </w:pPr>
            <w:del w:id="2696" w:author="Jeremy Groves" w:date="2023-01-30T18:38:00Z">
              <w:r w:rsidRPr="00F149A2" w:rsidDel="004B352C">
                <w:rPr>
                  <w:rFonts w:ascii="Times New Roman" w:hAnsi="Times New Roman"/>
                  <w:color w:val="000000"/>
                  <w:sz w:val="18"/>
                  <w:szCs w:val="18"/>
                </w:rPr>
                <w:delText>(0.0821)</w:delText>
              </w:r>
            </w:del>
          </w:p>
        </w:tc>
      </w:tr>
      <w:tr w:rsidR="00F149A2" w:rsidRPr="00F149A2" w:rsidDel="004B352C" w14:paraId="34557596" w14:textId="4424BAAA" w:rsidTr="00FF55CB">
        <w:trPr>
          <w:trHeight w:val="144"/>
          <w:del w:id="2697"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2999CA0F" w14:textId="430E74A2" w:rsidR="00F149A2" w:rsidRPr="00F149A2" w:rsidDel="004B352C" w:rsidRDefault="00F149A2" w:rsidP="00FF55CB">
            <w:pPr>
              <w:jc w:val="center"/>
              <w:rPr>
                <w:del w:id="2698" w:author="Jeremy Groves" w:date="2023-01-30T18:38:00Z"/>
                <w:rFonts w:ascii="Times New Roman" w:hAnsi="Times New Roman"/>
                <w:color w:val="000000"/>
                <w:sz w:val="18"/>
                <w:szCs w:val="18"/>
              </w:rPr>
            </w:pPr>
            <w:del w:id="2699" w:author="Jeremy Groves" w:date="2023-01-30T18:38:00Z">
              <w:r w:rsidRPr="00F149A2" w:rsidDel="004B352C">
                <w:rPr>
                  <w:rFonts w:ascii="Times New Roman" w:hAnsi="Times New Roman"/>
                  <w:color w:val="000000"/>
                  <w:sz w:val="18"/>
                  <w:szCs w:val="18"/>
                </w:rPr>
                <w:delText>Hispanic</w:delText>
              </w:r>
            </w:del>
          </w:p>
        </w:tc>
        <w:tc>
          <w:tcPr>
            <w:tcW w:w="1660" w:type="dxa"/>
            <w:tcBorders>
              <w:top w:val="nil"/>
              <w:left w:val="single" w:sz="4" w:space="0" w:color="auto"/>
              <w:bottom w:val="nil"/>
              <w:right w:val="nil"/>
            </w:tcBorders>
            <w:shd w:val="clear" w:color="auto" w:fill="auto"/>
            <w:noWrap/>
            <w:vAlign w:val="bottom"/>
            <w:hideMark/>
          </w:tcPr>
          <w:p w14:paraId="0BE95F91" w14:textId="58C5A772" w:rsidR="00F149A2" w:rsidRPr="00F149A2" w:rsidDel="004B352C" w:rsidRDefault="00F149A2" w:rsidP="00FF55CB">
            <w:pPr>
              <w:jc w:val="center"/>
              <w:rPr>
                <w:del w:id="2700" w:author="Jeremy Groves" w:date="2023-01-30T18:38:00Z"/>
                <w:rFonts w:ascii="Times New Roman" w:hAnsi="Times New Roman"/>
                <w:color w:val="000000"/>
                <w:sz w:val="18"/>
                <w:szCs w:val="18"/>
              </w:rPr>
            </w:pPr>
            <w:del w:id="2701" w:author="Jeremy Groves" w:date="2023-01-30T18:38:00Z">
              <w:r w:rsidRPr="00F149A2" w:rsidDel="004B352C">
                <w:rPr>
                  <w:rFonts w:ascii="Times New Roman" w:hAnsi="Times New Roman"/>
                  <w:color w:val="000000"/>
                  <w:sz w:val="18"/>
                  <w:szCs w:val="18"/>
                </w:rPr>
                <w:delText xml:space="preserve">-0.0187 </w:delText>
              </w:r>
            </w:del>
          </w:p>
        </w:tc>
        <w:tc>
          <w:tcPr>
            <w:tcW w:w="1660" w:type="dxa"/>
            <w:tcBorders>
              <w:top w:val="nil"/>
              <w:left w:val="nil"/>
              <w:bottom w:val="nil"/>
              <w:right w:val="nil"/>
            </w:tcBorders>
            <w:shd w:val="clear" w:color="auto" w:fill="auto"/>
            <w:noWrap/>
            <w:vAlign w:val="bottom"/>
            <w:hideMark/>
          </w:tcPr>
          <w:p w14:paraId="13040769" w14:textId="203BD228" w:rsidR="00F149A2" w:rsidRPr="00F149A2" w:rsidDel="004B352C" w:rsidRDefault="00F149A2" w:rsidP="00FF55CB">
            <w:pPr>
              <w:jc w:val="center"/>
              <w:rPr>
                <w:del w:id="2702" w:author="Jeremy Groves" w:date="2023-01-30T18:38:00Z"/>
                <w:rFonts w:ascii="Times New Roman" w:hAnsi="Times New Roman"/>
                <w:color w:val="000000"/>
                <w:sz w:val="18"/>
                <w:szCs w:val="18"/>
              </w:rPr>
            </w:pPr>
            <w:del w:id="2703" w:author="Jeremy Groves" w:date="2023-01-30T18:38:00Z">
              <w:r w:rsidRPr="00F149A2" w:rsidDel="004B352C">
                <w:rPr>
                  <w:rFonts w:ascii="Times New Roman" w:hAnsi="Times New Roman"/>
                  <w:color w:val="000000"/>
                  <w:sz w:val="18"/>
                  <w:szCs w:val="18"/>
                </w:rPr>
                <w:delText xml:space="preserve">-0.0646 </w:delText>
              </w:r>
            </w:del>
          </w:p>
        </w:tc>
        <w:tc>
          <w:tcPr>
            <w:tcW w:w="1660" w:type="dxa"/>
            <w:tcBorders>
              <w:top w:val="nil"/>
              <w:left w:val="single" w:sz="4" w:space="0" w:color="auto"/>
              <w:bottom w:val="nil"/>
              <w:right w:val="nil"/>
            </w:tcBorders>
            <w:shd w:val="clear" w:color="auto" w:fill="auto"/>
            <w:noWrap/>
            <w:vAlign w:val="bottom"/>
            <w:hideMark/>
          </w:tcPr>
          <w:p w14:paraId="1C9CF06F" w14:textId="60AFAE97" w:rsidR="00F149A2" w:rsidRPr="00F149A2" w:rsidDel="004B352C" w:rsidRDefault="00F149A2" w:rsidP="00FF55CB">
            <w:pPr>
              <w:jc w:val="center"/>
              <w:rPr>
                <w:del w:id="2704" w:author="Jeremy Groves" w:date="2023-01-30T18:38:00Z"/>
                <w:rFonts w:ascii="Times New Roman" w:hAnsi="Times New Roman"/>
                <w:color w:val="000000"/>
                <w:sz w:val="18"/>
                <w:szCs w:val="18"/>
              </w:rPr>
            </w:pPr>
            <w:del w:id="2705" w:author="Jeremy Groves" w:date="2023-01-30T18:38:00Z">
              <w:r w:rsidRPr="00F149A2" w:rsidDel="004B352C">
                <w:rPr>
                  <w:rFonts w:ascii="Times New Roman" w:hAnsi="Times New Roman"/>
                  <w:color w:val="000000"/>
                  <w:sz w:val="18"/>
                  <w:szCs w:val="18"/>
                </w:rPr>
                <w:delText xml:space="preserve">-0.017 </w:delText>
              </w:r>
            </w:del>
          </w:p>
        </w:tc>
        <w:tc>
          <w:tcPr>
            <w:tcW w:w="1660" w:type="dxa"/>
            <w:tcBorders>
              <w:top w:val="nil"/>
              <w:left w:val="nil"/>
              <w:bottom w:val="nil"/>
              <w:right w:val="nil"/>
            </w:tcBorders>
            <w:shd w:val="clear" w:color="auto" w:fill="auto"/>
            <w:noWrap/>
            <w:vAlign w:val="bottom"/>
            <w:hideMark/>
          </w:tcPr>
          <w:p w14:paraId="4BC08905" w14:textId="2FAE133C" w:rsidR="00F149A2" w:rsidRPr="00F149A2" w:rsidDel="004B352C" w:rsidRDefault="00F149A2" w:rsidP="00FF55CB">
            <w:pPr>
              <w:jc w:val="center"/>
              <w:rPr>
                <w:del w:id="2706" w:author="Jeremy Groves" w:date="2023-01-30T18:38:00Z"/>
                <w:rFonts w:ascii="Times New Roman" w:hAnsi="Times New Roman"/>
                <w:color w:val="000000"/>
                <w:sz w:val="18"/>
                <w:szCs w:val="18"/>
              </w:rPr>
            </w:pPr>
            <w:del w:id="2707" w:author="Jeremy Groves" w:date="2023-01-30T18:38:00Z">
              <w:r w:rsidRPr="00F149A2" w:rsidDel="004B352C">
                <w:rPr>
                  <w:rFonts w:ascii="Times New Roman" w:hAnsi="Times New Roman"/>
                  <w:color w:val="000000"/>
                  <w:sz w:val="18"/>
                  <w:szCs w:val="18"/>
                </w:rPr>
                <w:delText xml:space="preserve">0.0009 </w:delText>
              </w:r>
            </w:del>
          </w:p>
        </w:tc>
      </w:tr>
      <w:tr w:rsidR="00F149A2" w:rsidRPr="00F149A2" w:rsidDel="004B352C" w14:paraId="512775EA" w14:textId="599D4D2E" w:rsidTr="00FF55CB">
        <w:trPr>
          <w:trHeight w:val="144"/>
          <w:del w:id="2708" w:author="Jeremy Groves" w:date="2023-01-30T18:38:00Z"/>
        </w:trPr>
        <w:tc>
          <w:tcPr>
            <w:tcW w:w="1890" w:type="dxa"/>
            <w:vMerge/>
            <w:tcBorders>
              <w:top w:val="nil"/>
              <w:left w:val="nil"/>
              <w:bottom w:val="single" w:sz="4" w:space="0" w:color="000000"/>
              <w:right w:val="nil"/>
            </w:tcBorders>
            <w:vAlign w:val="center"/>
            <w:hideMark/>
          </w:tcPr>
          <w:p w14:paraId="4D8CBD21" w14:textId="5019EBBE" w:rsidR="00F149A2" w:rsidRPr="00F149A2" w:rsidDel="004B352C" w:rsidRDefault="00F149A2" w:rsidP="00FF55CB">
            <w:pPr>
              <w:rPr>
                <w:del w:id="2709"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2B407953" w14:textId="7560B209" w:rsidR="00F149A2" w:rsidRPr="00F149A2" w:rsidDel="004B352C" w:rsidRDefault="00F149A2" w:rsidP="00FF55CB">
            <w:pPr>
              <w:jc w:val="center"/>
              <w:rPr>
                <w:del w:id="2710" w:author="Jeremy Groves" w:date="2023-01-30T18:38:00Z"/>
                <w:rFonts w:ascii="Times New Roman" w:hAnsi="Times New Roman"/>
                <w:color w:val="000000"/>
                <w:sz w:val="18"/>
                <w:szCs w:val="18"/>
              </w:rPr>
            </w:pPr>
            <w:del w:id="2711" w:author="Jeremy Groves" w:date="2023-01-30T18:38:00Z">
              <w:r w:rsidRPr="00F149A2" w:rsidDel="004B352C">
                <w:rPr>
                  <w:rFonts w:ascii="Times New Roman" w:hAnsi="Times New Roman"/>
                  <w:color w:val="000000"/>
                  <w:sz w:val="18"/>
                  <w:szCs w:val="18"/>
                </w:rPr>
                <w:delText>(0.0435)</w:delText>
              </w:r>
            </w:del>
          </w:p>
        </w:tc>
        <w:tc>
          <w:tcPr>
            <w:tcW w:w="1660" w:type="dxa"/>
            <w:tcBorders>
              <w:top w:val="nil"/>
              <w:left w:val="nil"/>
              <w:bottom w:val="single" w:sz="4" w:space="0" w:color="auto"/>
              <w:right w:val="nil"/>
            </w:tcBorders>
            <w:shd w:val="clear" w:color="auto" w:fill="auto"/>
            <w:noWrap/>
            <w:vAlign w:val="bottom"/>
            <w:hideMark/>
          </w:tcPr>
          <w:p w14:paraId="637B32ED" w14:textId="67FE4C03" w:rsidR="00F149A2" w:rsidRPr="00F149A2" w:rsidDel="004B352C" w:rsidRDefault="00F149A2" w:rsidP="00FF55CB">
            <w:pPr>
              <w:jc w:val="center"/>
              <w:rPr>
                <w:del w:id="2712" w:author="Jeremy Groves" w:date="2023-01-30T18:38:00Z"/>
                <w:rFonts w:ascii="Times New Roman" w:hAnsi="Times New Roman"/>
                <w:color w:val="000000"/>
                <w:sz w:val="18"/>
                <w:szCs w:val="18"/>
              </w:rPr>
            </w:pPr>
            <w:del w:id="2713" w:author="Jeremy Groves" w:date="2023-01-30T18:38:00Z">
              <w:r w:rsidRPr="00F149A2" w:rsidDel="004B352C">
                <w:rPr>
                  <w:rFonts w:ascii="Times New Roman" w:hAnsi="Times New Roman"/>
                  <w:color w:val="000000"/>
                  <w:sz w:val="18"/>
                  <w:szCs w:val="18"/>
                </w:rPr>
                <w:delText>(0.0572)</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085D9CC5" w14:textId="069624A3" w:rsidR="00F149A2" w:rsidRPr="00F149A2" w:rsidDel="004B352C" w:rsidRDefault="00F149A2" w:rsidP="00FF55CB">
            <w:pPr>
              <w:jc w:val="center"/>
              <w:rPr>
                <w:del w:id="2714" w:author="Jeremy Groves" w:date="2023-01-30T18:38:00Z"/>
                <w:rFonts w:ascii="Times New Roman" w:hAnsi="Times New Roman"/>
                <w:color w:val="000000"/>
                <w:sz w:val="18"/>
                <w:szCs w:val="18"/>
              </w:rPr>
            </w:pPr>
            <w:del w:id="2715" w:author="Jeremy Groves" w:date="2023-01-30T18:38:00Z">
              <w:r w:rsidRPr="00F149A2" w:rsidDel="004B352C">
                <w:rPr>
                  <w:rFonts w:ascii="Times New Roman" w:hAnsi="Times New Roman"/>
                  <w:color w:val="000000"/>
                  <w:sz w:val="18"/>
                  <w:szCs w:val="18"/>
                </w:rPr>
                <w:delText>(0.0417)</w:delText>
              </w:r>
            </w:del>
          </w:p>
        </w:tc>
        <w:tc>
          <w:tcPr>
            <w:tcW w:w="1660" w:type="dxa"/>
            <w:tcBorders>
              <w:top w:val="nil"/>
              <w:left w:val="nil"/>
              <w:bottom w:val="single" w:sz="4" w:space="0" w:color="auto"/>
              <w:right w:val="nil"/>
            </w:tcBorders>
            <w:shd w:val="clear" w:color="auto" w:fill="auto"/>
            <w:noWrap/>
            <w:vAlign w:val="bottom"/>
            <w:hideMark/>
          </w:tcPr>
          <w:p w14:paraId="0A53EFE9" w14:textId="5C418BCE" w:rsidR="00F149A2" w:rsidRPr="00F149A2" w:rsidDel="004B352C" w:rsidRDefault="00F149A2" w:rsidP="00FF55CB">
            <w:pPr>
              <w:jc w:val="center"/>
              <w:rPr>
                <w:del w:id="2716" w:author="Jeremy Groves" w:date="2023-01-30T18:38:00Z"/>
                <w:rFonts w:ascii="Times New Roman" w:hAnsi="Times New Roman"/>
                <w:color w:val="000000"/>
                <w:sz w:val="18"/>
                <w:szCs w:val="18"/>
              </w:rPr>
            </w:pPr>
            <w:del w:id="2717" w:author="Jeremy Groves" w:date="2023-01-30T18:38:00Z">
              <w:r w:rsidRPr="00F149A2" w:rsidDel="004B352C">
                <w:rPr>
                  <w:rFonts w:ascii="Times New Roman" w:hAnsi="Times New Roman"/>
                  <w:color w:val="000000"/>
                  <w:sz w:val="18"/>
                  <w:szCs w:val="18"/>
                </w:rPr>
                <w:delText>(0.0601)</w:delText>
              </w:r>
            </w:del>
          </w:p>
        </w:tc>
      </w:tr>
      <w:tr w:rsidR="00F149A2" w:rsidRPr="00F149A2" w:rsidDel="004B352C" w14:paraId="662D9E5C" w14:textId="0F5746CF" w:rsidTr="00FF55CB">
        <w:trPr>
          <w:trHeight w:val="144"/>
          <w:del w:id="2718"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71E37BA7" w14:textId="5063B353" w:rsidR="00F149A2" w:rsidRPr="00F149A2" w:rsidDel="004B352C" w:rsidRDefault="00F149A2" w:rsidP="00FF55CB">
            <w:pPr>
              <w:jc w:val="center"/>
              <w:rPr>
                <w:del w:id="2719" w:author="Jeremy Groves" w:date="2023-01-30T18:38:00Z"/>
                <w:rFonts w:ascii="Times New Roman" w:hAnsi="Times New Roman"/>
                <w:color w:val="000000"/>
                <w:sz w:val="18"/>
                <w:szCs w:val="18"/>
              </w:rPr>
            </w:pPr>
            <w:del w:id="2720" w:author="Jeremy Groves" w:date="2023-01-30T18:38:00Z">
              <w:r w:rsidRPr="00F149A2" w:rsidDel="004B352C">
                <w:rPr>
                  <w:rFonts w:ascii="Times New Roman" w:hAnsi="Times New Roman"/>
                  <w:color w:val="000000"/>
                  <w:sz w:val="18"/>
                  <w:szCs w:val="18"/>
                </w:rPr>
                <w:delText>Hispanic X Overweight</w:delText>
              </w:r>
            </w:del>
          </w:p>
        </w:tc>
        <w:tc>
          <w:tcPr>
            <w:tcW w:w="1660" w:type="dxa"/>
            <w:tcBorders>
              <w:top w:val="nil"/>
              <w:left w:val="single" w:sz="4" w:space="0" w:color="auto"/>
              <w:bottom w:val="nil"/>
              <w:right w:val="nil"/>
            </w:tcBorders>
            <w:shd w:val="clear" w:color="auto" w:fill="auto"/>
            <w:noWrap/>
            <w:vAlign w:val="bottom"/>
            <w:hideMark/>
          </w:tcPr>
          <w:p w14:paraId="3F0BBA37" w14:textId="7D86E7D6" w:rsidR="00F149A2" w:rsidRPr="00F149A2" w:rsidDel="004B352C" w:rsidRDefault="00F149A2" w:rsidP="00FF55CB">
            <w:pPr>
              <w:jc w:val="center"/>
              <w:rPr>
                <w:del w:id="2721" w:author="Jeremy Groves" w:date="2023-01-30T18:38:00Z"/>
                <w:rFonts w:ascii="Times New Roman" w:hAnsi="Times New Roman"/>
                <w:color w:val="000000"/>
                <w:sz w:val="18"/>
                <w:szCs w:val="18"/>
              </w:rPr>
            </w:pPr>
            <w:del w:id="2722" w:author="Jeremy Groves" w:date="2023-01-30T18:38:00Z">
              <w:r w:rsidRPr="00F149A2" w:rsidDel="004B352C">
                <w:rPr>
                  <w:rFonts w:ascii="Times New Roman" w:hAnsi="Times New Roman"/>
                  <w:color w:val="000000"/>
                  <w:sz w:val="18"/>
                  <w:szCs w:val="18"/>
                </w:rPr>
                <w:delText> </w:delText>
              </w:r>
            </w:del>
          </w:p>
        </w:tc>
        <w:tc>
          <w:tcPr>
            <w:tcW w:w="1660" w:type="dxa"/>
            <w:tcBorders>
              <w:top w:val="nil"/>
              <w:left w:val="nil"/>
              <w:bottom w:val="nil"/>
              <w:right w:val="nil"/>
            </w:tcBorders>
            <w:shd w:val="clear" w:color="auto" w:fill="auto"/>
            <w:noWrap/>
            <w:vAlign w:val="bottom"/>
            <w:hideMark/>
          </w:tcPr>
          <w:p w14:paraId="3FF3B642" w14:textId="2CFF70E8" w:rsidR="00F149A2" w:rsidRPr="00F149A2" w:rsidDel="004B352C" w:rsidRDefault="00F149A2" w:rsidP="00FF55CB">
            <w:pPr>
              <w:jc w:val="center"/>
              <w:rPr>
                <w:del w:id="2723" w:author="Jeremy Groves" w:date="2023-01-30T18:38:00Z"/>
                <w:rFonts w:ascii="Times New Roman" w:hAnsi="Times New Roman"/>
                <w:color w:val="000000"/>
                <w:sz w:val="18"/>
                <w:szCs w:val="18"/>
              </w:rPr>
            </w:pPr>
            <w:del w:id="2724" w:author="Jeremy Groves" w:date="2023-01-30T18:38:00Z">
              <w:r w:rsidRPr="00F149A2" w:rsidDel="004B352C">
                <w:rPr>
                  <w:rFonts w:ascii="Times New Roman" w:hAnsi="Times New Roman"/>
                  <w:color w:val="000000"/>
                  <w:sz w:val="18"/>
                  <w:szCs w:val="18"/>
                </w:rPr>
                <w:delText xml:space="preserve">0.0989 </w:delText>
              </w:r>
            </w:del>
          </w:p>
        </w:tc>
        <w:tc>
          <w:tcPr>
            <w:tcW w:w="1660" w:type="dxa"/>
            <w:tcBorders>
              <w:top w:val="nil"/>
              <w:left w:val="single" w:sz="4" w:space="0" w:color="auto"/>
              <w:bottom w:val="nil"/>
              <w:right w:val="nil"/>
            </w:tcBorders>
            <w:shd w:val="clear" w:color="auto" w:fill="auto"/>
            <w:noWrap/>
            <w:vAlign w:val="bottom"/>
            <w:hideMark/>
          </w:tcPr>
          <w:p w14:paraId="03A3D97F" w14:textId="0211A67D" w:rsidR="00F149A2" w:rsidRPr="00F149A2" w:rsidDel="004B352C" w:rsidRDefault="00F149A2" w:rsidP="00FF55CB">
            <w:pPr>
              <w:jc w:val="center"/>
              <w:rPr>
                <w:del w:id="2725" w:author="Jeremy Groves" w:date="2023-01-30T18:38:00Z"/>
                <w:rFonts w:ascii="Times New Roman" w:hAnsi="Times New Roman"/>
                <w:color w:val="000000"/>
                <w:sz w:val="18"/>
                <w:szCs w:val="18"/>
              </w:rPr>
            </w:pPr>
            <w:del w:id="2726" w:author="Jeremy Groves" w:date="2023-01-30T18:38:00Z">
              <w:r w:rsidRPr="00F149A2" w:rsidDel="004B352C">
                <w:rPr>
                  <w:rFonts w:ascii="Times New Roman" w:hAnsi="Times New Roman"/>
                  <w:color w:val="000000"/>
                  <w:sz w:val="18"/>
                  <w:szCs w:val="18"/>
                </w:rPr>
                <w:delText> </w:delText>
              </w:r>
            </w:del>
          </w:p>
        </w:tc>
        <w:tc>
          <w:tcPr>
            <w:tcW w:w="1660" w:type="dxa"/>
            <w:tcBorders>
              <w:top w:val="nil"/>
              <w:left w:val="nil"/>
              <w:bottom w:val="nil"/>
              <w:right w:val="nil"/>
            </w:tcBorders>
            <w:shd w:val="clear" w:color="auto" w:fill="auto"/>
            <w:noWrap/>
            <w:vAlign w:val="bottom"/>
            <w:hideMark/>
          </w:tcPr>
          <w:p w14:paraId="3FDB969B" w14:textId="20238FFB" w:rsidR="00F149A2" w:rsidRPr="00F149A2" w:rsidDel="004B352C" w:rsidRDefault="00F149A2" w:rsidP="00FF55CB">
            <w:pPr>
              <w:jc w:val="center"/>
              <w:rPr>
                <w:del w:id="2727" w:author="Jeremy Groves" w:date="2023-01-30T18:38:00Z"/>
                <w:rFonts w:ascii="Times New Roman" w:hAnsi="Times New Roman"/>
                <w:color w:val="000000"/>
                <w:sz w:val="18"/>
                <w:szCs w:val="18"/>
              </w:rPr>
            </w:pPr>
            <w:del w:id="2728" w:author="Jeremy Groves" w:date="2023-01-30T18:38:00Z">
              <w:r w:rsidRPr="00F149A2" w:rsidDel="004B352C">
                <w:rPr>
                  <w:rFonts w:ascii="Times New Roman" w:hAnsi="Times New Roman"/>
                  <w:color w:val="000000"/>
                  <w:sz w:val="18"/>
                  <w:szCs w:val="18"/>
                </w:rPr>
                <w:delText xml:space="preserve">-0.0124 </w:delText>
              </w:r>
            </w:del>
          </w:p>
        </w:tc>
      </w:tr>
      <w:tr w:rsidR="00F149A2" w:rsidRPr="00F149A2" w:rsidDel="004B352C" w14:paraId="40F98722" w14:textId="69B8609D" w:rsidTr="00FF55CB">
        <w:trPr>
          <w:trHeight w:val="144"/>
          <w:del w:id="2729" w:author="Jeremy Groves" w:date="2023-01-30T18:38:00Z"/>
        </w:trPr>
        <w:tc>
          <w:tcPr>
            <w:tcW w:w="1890" w:type="dxa"/>
            <w:vMerge/>
            <w:tcBorders>
              <w:top w:val="nil"/>
              <w:left w:val="nil"/>
              <w:bottom w:val="single" w:sz="4" w:space="0" w:color="000000"/>
              <w:right w:val="nil"/>
            </w:tcBorders>
            <w:vAlign w:val="center"/>
            <w:hideMark/>
          </w:tcPr>
          <w:p w14:paraId="7F211865" w14:textId="224436A3" w:rsidR="00F149A2" w:rsidRPr="00F149A2" w:rsidDel="004B352C" w:rsidRDefault="00F149A2" w:rsidP="00FF55CB">
            <w:pPr>
              <w:rPr>
                <w:del w:id="2730"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33B1C6E4" w14:textId="0A8DBE6C" w:rsidR="00F149A2" w:rsidRPr="00F149A2" w:rsidDel="004B352C" w:rsidRDefault="00F149A2" w:rsidP="00FF55CB">
            <w:pPr>
              <w:jc w:val="center"/>
              <w:rPr>
                <w:del w:id="2731" w:author="Jeremy Groves" w:date="2023-01-30T18:38:00Z"/>
                <w:rFonts w:ascii="Times New Roman" w:hAnsi="Times New Roman"/>
                <w:color w:val="000000"/>
                <w:sz w:val="18"/>
                <w:szCs w:val="18"/>
              </w:rPr>
            </w:pPr>
            <w:del w:id="2732" w:author="Jeremy Groves" w:date="2023-01-30T18:38:00Z">
              <w:r w:rsidRPr="00F149A2" w:rsidDel="004B352C">
                <w:rPr>
                  <w:rFonts w:ascii="Times New Roman" w:hAnsi="Times New Roman"/>
                  <w:color w:val="000000"/>
                  <w:sz w:val="18"/>
                  <w:szCs w:val="18"/>
                </w:rPr>
                <w:delText> </w:delText>
              </w:r>
            </w:del>
          </w:p>
        </w:tc>
        <w:tc>
          <w:tcPr>
            <w:tcW w:w="1660" w:type="dxa"/>
            <w:tcBorders>
              <w:top w:val="nil"/>
              <w:left w:val="nil"/>
              <w:bottom w:val="single" w:sz="4" w:space="0" w:color="auto"/>
              <w:right w:val="nil"/>
            </w:tcBorders>
            <w:shd w:val="clear" w:color="auto" w:fill="auto"/>
            <w:noWrap/>
            <w:vAlign w:val="bottom"/>
            <w:hideMark/>
          </w:tcPr>
          <w:p w14:paraId="4627D765" w14:textId="6D7AAE88" w:rsidR="00F149A2" w:rsidRPr="00F149A2" w:rsidDel="004B352C" w:rsidRDefault="00F149A2" w:rsidP="00FF55CB">
            <w:pPr>
              <w:jc w:val="center"/>
              <w:rPr>
                <w:del w:id="2733" w:author="Jeremy Groves" w:date="2023-01-30T18:38:00Z"/>
                <w:rFonts w:ascii="Times New Roman" w:hAnsi="Times New Roman"/>
                <w:color w:val="000000"/>
                <w:sz w:val="18"/>
                <w:szCs w:val="18"/>
              </w:rPr>
            </w:pPr>
            <w:del w:id="2734" w:author="Jeremy Groves" w:date="2023-01-30T18:38:00Z">
              <w:r w:rsidRPr="00F149A2" w:rsidDel="004B352C">
                <w:rPr>
                  <w:rFonts w:ascii="Times New Roman" w:hAnsi="Times New Roman"/>
                  <w:color w:val="000000"/>
                  <w:sz w:val="18"/>
                  <w:szCs w:val="18"/>
                </w:rPr>
                <w:delText>(0.092)</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017F0ADF" w14:textId="400C401D" w:rsidR="00F149A2" w:rsidRPr="00F149A2" w:rsidDel="004B352C" w:rsidRDefault="00F149A2" w:rsidP="00FF55CB">
            <w:pPr>
              <w:jc w:val="center"/>
              <w:rPr>
                <w:del w:id="2735" w:author="Jeremy Groves" w:date="2023-01-30T18:38:00Z"/>
                <w:rFonts w:ascii="Times New Roman" w:hAnsi="Times New Roman"/>
                <w:color w:val="000000"/>
                <w:sz w:val="18"/>
                <w:szCs w:val="18"/>
              </w:rPr>
            </w:pPr>
            <w:del w:id="2736" w:author="Jeremy Groves" w:date="2023-01-30T18:38:00Z">
              <w:r w:rsidRPr="00F149A2" w:rsidDel="004B352C">
                <w:rPr>
                  <w:rFonts w:ascii="Times New Roman" w:hAnsi="Times New Roman"/>
                  <w:color w:val="000000"/>
                  <w:sz w:val="18"/>
                  <w:szCs w:val="18"/>
                </w:rPr>
                <w:delText> </w:delText>
              </w:r>
            </w:del>
          </w:p>
        </w:tc>
        <w:tc>
          <w:tcPr>
            <w:tcW w:w="1660" w:type="dxa"/>
            <w:tcBorders>
              <w:top w:val="nil"/>
              <w:left w:val="nil"/>
              <w:bottom w:val="single" w:sz="4" w:space="0" w:color="auto"/>
              <w:right w:val="nil"/>
            </w:tcBorders>
            <w:shd w:val="clear" w:color="auto" w:fill="auto"/>
            <w:noWrap/>
            <w:vAlign w:val="bottom"/>
            <w:hideMark/>
          </w:tcPr>
          <w:p w14:paraId="01D0C3F0" w14:textId="143FAC0E" w:rsidR="00F149A2" w:rsidRPr="00F149A2" w:rsidDel="004B352C" w:rsidRDefault="00F149A2" w:rsidP="00FF55CB">
            <w:pPr>
              <w:jc w:val="center"/>
              <w:rPr>
                <w:del w:id="2737" w:author="Jeremy Groves" w:date="2023-01-30T18:38:00Z"/>
                <w:rFonts w:ascii="Times New Roman" w:hAnsi="Times New Roman"/>
                <w:color w:val="000000"/>
                <w:sz w:val="18"/>
                <w:szCs w:val="18"/>
              </w:rPr>
            </w:pPr>
            <w:del w:id="2738" w:author="Jeremy Groves" w:date="2023-01-30T18:38:00Z">
              <w:r w:rsidRPr="00F149A2" w:rsidDel="004B352C">
                <w:rPr>
                  <w:rFonts w:ascii="Times New Roman" w:hAnsi="Times New Roman"/>
                  <w:color w:val="000000"/>
                  <w:sz w:val="18"/>
                  <w:szCs w:val="18"/>
                </w:rPr>
                <w:delText>(0.0818)</w:delText>
              </w:r>
            </w:del>
          </w:p>
        </w:tc>
      </w:tr>
      <w:tr w:rsidR="00F149A2" w:rsidRPr="00F149A2" w:rsidDel="004B352C" w14:paraId="2589C089" w14:textId="1DFF8048" w:rsidTr="00FF55CB">
        <w:trPr>
          <w:trHeight w:val="144"/>
          <w:del w:id="2739"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3FC20A7D" w14:textId="1ED29CD7" w:rsidR="00F149A2" w:rsidRPr="00F149A2" w:rsidDel="004B352C" w:rsidRDefault="00F149A2" w:rsidP="00FF55CB">
            <w:pPr>
              <w:jc w:val="center"/>
              <w:rPr>
                <w:del w:id="2740" w:author="Jeremy Groves" w:date="2023-01-30T18:38:00Z"/>
                <w:rFonts w:ascii="Times New Roman" w:hAnsi="Times New Roman"/>
                <w:color w:val="000000"/>
                <w:sz w:val="18"/>
                <w:szCs w:val="18"/>
              </w:rPr>
            </w:pPr>
            <w:del w:id="2741" w:author="Jeremy Groves" w:date="2023-01-30T18:38:00Z">
              <w:r w:rsidRPr="00F149A2" w:rsidDel="004B352C">
                <w:rPr>
                  <w:rFonts w:ascii="Times New Roman" w:hAnsi="Times New Roman"/>
                  <w:color w:val="000000"/>
                  <w:sz w:val="18"/>
                  <w:szCs w:val="18"/>
                </w:rPr>
                <w:delText>Hispanic X Obese</w:delText>
              </w:r>
            </w:del>
          </w:p>
        </w:tc>
        <w:tc>
          <w:tcPr>
            <w:tcW w:w="1660" w:type="dxa"/>
            <w:tcBorders>
              <w:top w:val="nil"/>
              <w:left w:val="single" w:sz="4" w:space="0" w:color="auto"/>
              <w:bottom w:val="nil"/>
              <w:right w:val="nil"/>
            </w:tcBorders>
            <w:shd w:val="clear" w:color="auto" w:fill="auto"/>
            <w:noWrap/>
            <w:vAlign w:val="bottom"/>
            <w:hideMark/>
          </w:tcPr>
          <w:p w14:paraId="1219348E" w14:textId="3EA789B5" w:rsidR="00F149A2" w:rsidRPr="00F149A2" w:rsidDel="004B352C" w:rsidRDefault="00F149A2" w:rsidP="00FF55CB">
            <w:pPr>
              <w:jc w:val="center"/>
              <w:rPr>
                <w:del w:id="2742" w:author="Jeremy Groves" w:date="2023-01-30T18:38:00Z"/>
                <w:rFonts w:ascii="Times New Roman" w:hAnsi="Times New Roman"/>
                <w:color w:val="000000"/>
                <w:sz w:val="18"/>
                <w:szCs w:val="18"/>
              </w:rPr>
            </w:pPr>
            <w:del w:id="2743" w:author="Jeremy Groves" w:date="2023-01-30T18:38:00Z">
              <w:r w:rsidRPr="00F149A2" w:rsidDel="004B352C">
                <w:rPr>
                  <w:rFonts w:ascii="Times New Roman" w:hAnsi="Times New Roman"/>
                  <w:color w:val="000000"/>
                  <w:sz w:val="18"/>
                  <w:szCs w:val="18"/>
                </w:rPr>
                <w:delText> </w:delText>
              </w:r>
            </w:del>
          </w:p>
        </w:tc>
        <w:tc>
          <w:tcPr>
            <w:tcW w:w="1660" w:type="dxa"/>
            <w:tcBorders>
              <w:top w:val="nil"/>
              <w:left w:val="nil"/>
              <w:bottom w:val="nil"/>
              <w:right w:val="nil"/>
            </w:tcBorders>
            <w:shd w:val="clear" w:color="auto" w:fill="auto"/>
            <w:noWrap/>
            <w:vAlign w:val="bottom"/>
            <w:hideMark/>
          </w:tcPr>
          <w:p w14:paraId="6C01E893" w14:textId="019C0FE5" w:rsidR="00F149A2" w:rsidRPr="00F149A2" w:rsidDel="004B352C" w:rsidRDefault="00F149A2" w:rsidP="00FF55CB">
            <w:pPr>
              <w:jc w:val="center"/>
              <w:rPr>
                <w:del w:id="2744" w:author="Jeremy Groves" w:date="2023-01-30T18:38:00Z"/>
                <w:rFonts w:ascii="Times New Roman" w:hAnsi="Times New Roman"/>
                <w:color w:val="000000"/>
                <w:sz w:val="18"/>
                <w:szCs w:val="18"/>
              </w:rPr>
            </w:pPr>
            <w:del w:id="2745" w:author="Jeremy Groves" w:date="2023-01-30T18:38:00Z">
              <w:r w:rsidRPr="00F149A2" w:rsidDel="004B352C">
                <w:rPr>
                  <w:rFonts w:ascii="Times New Roman" w:hAnsi="Times New Roman"/>
                  <w:color w:val="000000"/>
                  <w:sz w:val="18"/>
                  <w:szCs w:val="18"/>
                </w:rPr>
                <w:delText xml:space="preserve">0.1017 </w:delText>
              </w:r>
            </w:del>
          </w:p>
        </w:tc>
        <w:tc>
          <w:tcPr>
            <w:tcW w:w="1660" w:type="dxa"/>
            <w:tcBorders>
              <w:top w:val="nil"/>
              <w:left w:val="single" w:sz="4" w:space="0" w:color="auto"/>
              <w:bottom w:val="nil"/>
              <w:right w:val="nil"/>
            </w:tcBorders>
            <w:shd w:val="clear" w:color="auto" w:fill="auto"/>
            <w:noWrap/>
            <w:vAlign w:val="bottom"/>
            <w:hideMark/>
          </w:tcPr>
          <w:p w14:paraId="20444A10" w14:textId="1EB60C18" w:rsidR="00F149A2" w:rsidRPr="00F149A2" w:rsidDel="004B352C" w:rsidRDefault="00F149A2" w:rsidP="00FF55CB">
            <w:pPr>
              <w:jc w:val="center"/>
              <w:rPr>
                <w:del w:id="2746" w:author="Jeremy Groves" w:date="2023-01-30T18:38:00Z"/>
                <w:rFonts w:ascii="Times New Roman" w:hAnsi="Times New Roman"/>
                <w:color w:val="000000"/>
                <w:sz w:val="18"/>
                <w:szCs w:val="18"/>
              </w:rPr>
            </w:pPr>
            <w:del w:id="2747" w:author="Jeremy Groves" w:date="2023-01-30T18:38:00Z">
              <w:r w:rsidRPr="00F149A2" w:rsidDel="004B352C">
                <w:rPr>
                  <w:rFonts w:ascii="Times New Roman" w:hAnsi="Times New Roman"/>
                  <w:color w:val="000000"/>
                  <w:sz w:val="18"/>
                  <w:szCs w:val="18"/>
                </w:rPr>
                <w:delText> </w:delText>
              </w:r>
            </w:del>
          </w:p>
        </w:tc>
        <w:tc>
          <w:tcPr>
            <w:tcW w:w="1660" w:type="dxa"/>
            <w:tcBorders>
              <w:top w:val="nil"/>
              <w:left w:val="nil"/>
              <w:bottom w:val="nil"/>
              <w:right w:val="nil"/>
            </w:tcBorders>
            <w:shd w:val="clear" w:color="auto" w:fill="auto"/>
            <w:noWrap/>
            <w:vAlign w:val="bottom"/>
            <w:hideMark/>
          </w:tcPr>
          <w:p w14:paraId="76DA089F" w14:textId="54B42515" w:rsidR="00F149A2" w:rsidRPr="00F149A2" w:rsidDel="004B352C" w:rsidRDefault="00F149A2" w:rsidP="00FF55CB">
            <w:pPr>
              <w:jc w:val="center"/>
              <w:rPr>
                <w:del w:id="2748" w:author="Jeremy Groves" w:date="2023-01-30T18:38:00Z"/>
                <w:rFonts w:ascii="Times New Roman" w:hAnsi="Times New Roman"/>
                <w:color w:val="000000"/>
                <w:sz w:val="18"/>
                <w:szCs w:val="18"/>
              </w:rPr>
            </w:pPr>
            <w:del w:id="2749" w:author="Jeremy Groves" w:date="2023-01-30T18:38:00Z">
              <w:r w:rsidRPr="00F149A2" w:rsidDel="004B352C">
                <w:rPr>
                  <w:rFonts w:ascii="Times New Roman" w:hAnsi="Times New Roman"/>
                  <w:color w:val="000000"/>
                  <w:sz w:val="18"/>
                  <w:szCs w:val="18"/>
                </w:rPr>
                <w:delText xml:space="preserve">-0.0562 </w:delText>
              </w:r>
            </w:del>
          </w:p>
        </w:tc>
      </w:tr>
      <w:tr w:rsidR="00F149A2" w:rsidRPr="00F149A2" w:rsidDel="004B352C" w14:paraId="0E43DCCB" w14:textId="00C27019" w:rsidTr="00FF55CB">
        <w:trPr>
          <w:trHeight w:val="144"/>
          <w:del w:id="2750" w:author="Jeremy Groves" w:date="2023-01-30T18:38:00Z"/>
        </w:trPr>
        <w:tc>
          <w:tcPr>
            <w:tcW w:w="1890" w:type="dxa"/>
            <w:vMerge/>
            <w:tcBorders>
              <w:top w:val="nil"/>
              <w:left w:val="nil"/>
              <w:bottom w:val="single" w:sz="4" w:space="0" w:color="000000"/>
              <w:right w:val="nil"/>
            </w:tcBorders>
            <w:vAlign w:val="center"/>
            <w:hideMark/>
          </w:tcPr>
          <w:p w14:paraId="30AC1C84" w14:textId="6DE901FA" w:rsidR="00F149A2" w:rsidRPr="00F149A2" w:rsidDel="004B352C" w:rsidRDefault="00F149A2" w:rsidP="00FF55CB">
            <w:pPr>
              <w:rPr>
                <w:del w:id="2751"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55CEB823" w14:textId="06D648BB" w:rsidR="00F149A2" w:rsidRPr="00F149A2" w:rsidDel="004B352C" w:rsidRDefault="00F149A2" w:rsidP="00FF55CB">
            <w:pPr>
              <w:jc w:val="center"/>
              <w:rPr>
                <w:del w:id="2752" w:author="Jeremy Groves" w:date="2023-01-30T18:38:00Z"/>
                <w:rFonts w:ascii="Times New Roman" w:hAnsi="Times New Roman"/>
                <w:color w:val="000000"/>
                <w:sz w:val="18"/>
                <w:szCs w:val="18"/>
              </w:rPr>
            </w:pPr>
            <w:del w:id="2753" w:author="Jeremy Groves" w:date="2023-01-30T18:38:00Z">
              <w:r w:rsidRPr="00F149A2" w:rsidDel="004B352C">
                <w:rPr>
                  <w:rFonts w:ascii="Times New Roman" w:hAnsi="Times New Roman"/>
                  <w:color w:val="000000"/>
                  <w:sz w:val="18"/>
                  <w:szCs w:val="18"/>
                </w:rPr>
                <w:delText> </w:delText>
              </w:r>
            </w:del>
          </w:p>
        </w:tc>
        <w:tc>
          <w:tcPr>
            <w:tcW w:w="1660" w:type="dxa"/>
            <w:tcBorders>
              <w:top w:val="nil"/>
              <w:left w:val="nil"/>
              <w:bottom w:val="single" w:sz="4" w:space="0" w:color="auto"/>
              <w:right w:val="nil"/>
            </w:tcBorders>
            <w:shd w:val="clear" w:color="auto" w:fill="auto"/>
            <w:noWrap/>
            <w:vAlign w:val="bottom"/>
            <w:hideMark/>
          </w:tcPr>
          <w:p w14:paraId="767AFBCA" w14:textId="4F48595B" w:rsidR="00F149A2" w:rsidRPr="00F149A2" w:rsidDel="004B352C" w:rsidRDefault="00F149A2" w:rsidP="00FF55CB">
            <w:pPr>
              <w:jc w:val="center"/>
              <w:rPr>
                <w:del w:id="2754" w:author="Jeremy Groves" w:date="2023-01-30T18:38:00Z"/>
                <w:rFonts w:ascii="Times New Roman" w:hAnsi="Times New Roman"/>
                <w:color w:val="000000"/>
                <w:sz w:val="18"/>
                <w:szCs w:val="18"/>
              </w:rPr>
            </w:pPr>
            <w:del w:id="2755" w:author="Jeremy Groves" w:date="2023-01-30T18:38:00Z">
              <w:r w:rsidRPr="00F149A2" w:rsidDel="004B352C">
                <w:rPr>
                  <w:rFonts w:ascii="Times New Roman" w:hAnsi="Times New Roman"/>
                  <w:color w:val="000000"/>
                  <w:sz w:val="18"/>
                  <w:szCs w:val="18"/>
                </w:rPr>
                <w:delText>(0.0919)</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671A75DB" w14:textId="7584F605" w:rsidR="00F149A2" w:rsidRPr="00F149A2" w:rsidDel="004B352C" w:rsidRDefault="00F149A2" w:rsidP="00FF55CB">
            <w:pPr>
              <w:jc w:val="center"/>
              <w:rPr>
                <w:del w:id="2756" w:author="Jeremy Groves" w:date="2023-01-30T18:38:00Z"/>
                <w:rFonts w:ascii="Times New Roman" w:hAnsi="Times New Roman"/>
                <w:color w:val="000000"/>
                <w:sz w:val="18"/>
                <w:szCs w:val="18"/>
              </w:rPr>
            </w:pPr>
            <w:del w:id="2757" w:author="Jeremy Groves" w:date="2023-01-30T18:38:00Z">
              <w:r w:rsidRPr="00F149A2" w:rsidDel="004B352C">
                <w:rPr>
                  <w:rFonts w:ascii="Times New Roman" w:hAnsi="Times New Roman"/>
                  <w:color w:val="000000"/>
                  <w:sz w:val="18"/>
                  <w:szCs w:val="18"/>
                </w:rPr>
                <w:delText> </w:delText>
              </w:r>
            </w:del>
          </w:p>
        </w:tc>
        <w:tc>
          <w:tcPr>
            <w:tcW w:w="1660" w:type="dxa"/>
            <w:tcBorders>
              <w:top w:val="nil"/>
              <w:left w:val="nil"/>
              <w:bottom w:val="single" w:sz="4" w:space="0" w:color="auto"/>
              <w:right w:val="nil"/>
            </w:tcBorders>
            <w:shd w:val="clear" w:color="auto" w:fill="auto"/>
            <w:noWrap/>
            <w:vAlign w:val="bottom"/>
            <w:hideMark/>
          </w:tcPr>
          <w:p w14:paraId="7D284DF6" w14:textId="73F107BA" w:rsidR="00F149A2" w:rsidRPr="00F149A2" w:rsidDel="004B352C" w:rsidRDefault="00F149A2" w:rsidP="00FF55CB">
            <w:pPr>
              <w:jc w:val="center"/>
              <w:rPr>
                <w:del w:id="2758" w:author="Jeremy Groves" w:date="2023-01-30T18:38:00Z"/>
                <w:rFonts w:ascii="Times New Roman" w:hAnsi="Times New Roman"/>
                <w:color w:val="000000"/>
                <w:sz w:val="18"/>
                <w:szCs w:val="18"/>
              </w:rPr>
            </w:pPr>
            <w:del w:id="2759" w:author="Jeremy Groves" w:date="2023-01-30T18:38:00Z">
              <w:r w:rsidRPr="00F149A2" w:rsidDel="004B352C">
                <w:rPr>
                  <w:rFonts w:ascii="Times New Roman" w:hAnsi="Times New Roman"/>
                  <w:color w:val="000000"/>
                  <w:sz w:val="18"/>
                  <w:szCs w:val="18"/>
                </w:rPr>
                <w:delText>(0.0935)</w:delText>
              </w:r>
            </w:del>
          </w:p>
        </w:tc>
      </w:tr>
      <w:tr w:rsidR="00F149A2" w:rsidRPr="00F149A2" w:rsidDel="004B352C" w14:paraId="792A6F22" w14:textId="23DFEAA7" w:rsidTr="00FF55CB">
        <w:trPr>
          <w:trHeight w:val="144"/>
          <w:del w:id="2760"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5C7A0620" w14:textId="1495AE51" w:rsidR="00F149A2" w:rsidRPr="00F149A2" w:rsidDel="004B352C" w:rsidRDefault="00F149A2" w:rsidP="00FF55CB">
            <w:pPr>
              <w:jc w:val="center"/>
              <w:rPr>
                <w:del w:id="2761" w:author="Jeremy Groves" w:date="2023-01-30T18:38:00Z"/>
                <w:rFonts w:ascii="Times New Roman" w:hAnsi="Times New Roman"/>
                <w:color w:val="000000"/>
                <w:sz w:val="18"/>
                <w:szCs w:val="18"/>
              </w:rPr>
            </w:pPr>
            <w:del w:id="2762" w:author="Jeremy Groves" w:date="2023-01-30T18:38:00Z">
              <w:r w:rsidRPr="00F149A2" w:rsidDel="004B352C">
                <w:rPr>
                  <w:rFonts w:ascii="Times New Roman" w:hAnsi="Times New Roman"/>
                  <w:color w:val="000000"/>
                  <w:sz w:val="18"/>
                  <w:szCs w:val="18"/>
                </w:rPr>
                <w:delText>Married</w:delText>
              </w:r>
            </w:del>
          </w:p>
        </w:tc>
        <w:tc>
          <w:tcPr>
            <w:tcW w:w="1660" w:type="dxa"/>
            <w:tcBorders>
              <w:top w:val="nil"/>
              <w:left w:val="single" w:sz="4" w:space="0" w:color="auto"/>
              <w:bottom w:val="nil"/>
              <w:right w:val="nil"/>
            </w:tcBorders>
            <w:shd w:val="clear" w:color="auto" w:fill="auto"/>
            <w:noWrap/>
            <w:vAlign w:val="bottom"/>
            <w:hideMark/>
          </w:tcPr>
          <w:p w14:paraId="5049E42C" w14:textId="22AF4C2A" w:rsidR="00F149A2" w:rsidRPr="00F149A2" w:rsidDel="004B352C" w:rsidRDefault="00F149A2" w:rsidP="00FF55CB">
            <w:pPr>
              <w:jc w:val="center"/>
              <w:rPr>
                <w:del w:id="2763" w:author="Jeremy Groves" w:date="2023-01-30T18:38:00Z"/>
                <w:rFonts w:ascii="Times New Roman" w:hAnsi="Times New Roman"/>
                <w:color w:val="000000"/>
                <w:sz w:val="18"/>
                <w:szCs w:val="18"/>
              </w:rPr>
            </w:pPr>
            <w:del w:id="2764" w:author="Jeremy Groves" w:date="2023-01-30T18:38:00Z">
              <w:r w:rsidRPr="00F149A2" w:rsidDel="004B352C">
                <w:rPr>
                  <w:rFonts w:ascii="Times New Roman" w:hAnsi="Times New Roman"/>
                  <w:color w:val="000000"/>
                  <w:sz w:val="18"/>
                  <w:szCs w:val="18"/>
                </w:rPr>
                <w:delText xml:space="preserve">0.0182 </w:delText>
              </w:r>
            </w:del>
          </w:p>
        </w:tc>
        <w:tc>
          <w:tcPr>
            <w:tcW w:w="1660" w:type="dxa"/>
            <w:tcBorders>
              <w:top w:val="nil"/>
              <w:left w:val="nil"/>
              <w:bottom w:val="nil"/>
              <w:right w:val="nil"/>
            </w:tcBorders>
            <w:shd w:val="clear" w:color="auto" w:fill="auto"/>
            <w:noWrap/>
            <w:vAlign w:val="bottom"/>
            <w:hideMark/>
          </w:tcPr>
          <w:p w14:paraId="3DC35110" w14:textId="22981563" w:rsidR="00F149A2" w:rsidRPr="00F149A2" w:rsidDel="004B352C" w:rsidRDefault="00F149A2" w:rsidP="00FF55CB">
            <w:pPr>
              <w:jc w:val="center"/>
              <w:rPr>
                <w:del w:id="2765" w:author="Jeremy Groves" w:date="2023-01-30T18:38:00Z"/>
                <w:rFonts w:ascii="Times New Roman" w:hAnsi="Times New Roman"/>
                <w:color w:val="000000"/>
                <w:sz w:val="18"/>
                <w:szCs w:val="18"/>
              </w:rPr>
            </w:pPr>
            <w:del w:id="2766" w:author="Jeremy Groves" w:date="2023-01-30T18:38:00Z">
              <w:r w:rsidRPr="00F149A2" w:rsidDel="004B352C">
                <w:rPr>
                  <w:rFonts w:ascii="Times New Roman" w:hAnsi="Times New Roman"/>
                  <w:color w:val="000000"/>
                  <w:sz w:val="18"/>
                  <w:szCs w:val="18"/>
                </w:rPr>
                <w:delText xml:space="preserve">0.0188 </w:delText>
              </w:r>
            </w:del>
          </w:p>
        </w:tc>
        <w:tc>
          <w:tcPr>
            <w:tcW w:w="1660" w:type="dxa"/>
            <w:tcBorders>
              <w:top w:val="nil"/>
              <w:left w:val="single" w:sz="4" w:space="0" w:color="auto"/>
              <w:bottom w:val="nil"/>
              <w:right w:val="nil"/>
            </w:tcBorders>
            <w:shd w:val="clear" w:color="auto" w:fill="auto"/>
            <w:noWrap/>
            <w:vAlign w:val="bottom"/>
            <w:hideMark/>
          </w:tcPr>
          <w:p w14:paraId="0909ADEE" w14:textId="283E0D21" w:rsidR="00F149A2" w:rsidRPr="00F149A2" w:rsidDel="004B352C" w:rsidRDefault="00F149A2" w:rsidP="00FF55CB">
            <w:pPr>
              <w:jc w:val="center"/>
              <w:rPr>
                <w:del w:id="2767" w:author="Jeremy Groves" w:date="2023-01-30T18:38:00Z"/>
                <w:rFonts w:ascii="Times New Roman" w:hAnsi="Times New Roman"/>
                <w:color w:val="000000"/>
                <w:sz w:val="18"/>
                <w:szCs w:val="18"/>
              </w:rPr>
            </w:pPr>
            <w:del w:id="2768" w:author="Jeremy Groves" w:date="2023-01-30T18:38:00Z">
              <w:r w:rsidRPr="00F149A2" w:rsidDel="004B352C">
                <w:rPr>
                  <w:rFonts w:ascii="Times New Roman" w:hAnsi="Times New Roman"/>
                  <w:color w:val="000000"/>
                  <w:sz w:val="18"/>
                  <w:szCs w:val="18"/>
                </w:rPr>
                <w:delText xml:space="preserve">0.0704 </w:delText>
              </w:r>
            </w:del>
          </w:p>
        </w:tc>
        <w:tc>
          <w:tcPr>
            <w:tcW w:w="1660" w:type="dxa"/>
            <w:tcBorders>
              <w:top w:val="nil"/>
              <w:left w:val="nil"/>
              <w:bottom w:val="nil"/>
              <w:right w:val="nil"/>
            </w:tcBorders>
            <w:shd w:val="clear" w:color="auto" w:fill="auto"/>
            <w:noWrap/>
            <w:vAlign w:val="bottom"/>
            <w:hideMark/>
          </w:tcPr>
          <w:p w14:paraId="53623224" w14:textId="2A9EA9AC" w:rsidR="00F149A2" w:rsidRPr="00F149A2" w:rsidDel="004B352C" w:rsidRDefault="00F149A2" w:rsidP="00FF55CB">
            <w:pPr>
              <w:jc w:val="center"/>
              <w:rPr>
                <w:del w:id="2769" w:author="Jeremy Groves" w:date="2023-01-30T18:38:00Z"/>
                <w:rFonts w:ascii="Times New Roman" w:hAnsi="Times New Roman"/>
                <w:color w:val="000000"/>
                <w:sz w:val="18"/>
                <w:szCs w:val="18"/>
              </w:rPr>
            </w:pPr>
            <w:del w:id="2770" w:author="Jeremy Groves" w:date="2023-01-30T18:38:00Z">
              <w:r w:rsidRPr="00F149A2" w:rsidDel="004B352C">
                <w:rPr>
                  <w:rFonts w:ascii="Times New Roman" w:hAnsi="Times New Roman"/>
                  <w:color w:val="000000"/>
                  <w:sz w:val="18"/>
                  <w:szCs w:val="18"/>
                </w:rPr>
                <w:delText xml:space="preserve">0.0711 </w:delText>
              </w:r>
            </w:del>
          </w:p>
        </w:tc>
      </w:tr>
      <w:tr w:rsidR="00F149A2" w:rsidRPr="00F149A2" w:rsidDel="004B352C" w14:paraId="2DF4AB97" w14:textId="1D44DF16" w:rsidTr="00FF55CB">
        <w:trPr>
          <w:trHeight w:val="144"/>
          <w:del w:id="2771" w:author="Jeremy Groves" w:date="2023-01-30T18:38:00Z"/>
        </w:trPr>
        <w:tc>
          <w:tcPr>
            <w:tcW w:w="1890" w:type="dxa"/>
            <w:vMerge/>
            <w:tcBorders>
              <w:top w:val="nil"/>
              <w:left w:val="nil"/>
              <w:bottom w:val="single" w:sz="4" w:space="0" w:color="000000"/>
              <w:right w:val="nil"/>
            </w:tcBorders>
            <w:vAlign w:val="center"/>
            <w:hideMark/>
          </w:tcPr>
          <w:p w14:paraId="6BF6664E" w14:textId="6039C0DD" w:rsidR="00F149A2" w:rsidRPr="00F149A2" w:rsidDel="004B352C" w:rsidRDefault="00F149A2" w:rsidP="00FF55CB">
            <w:pPr>
              <w:rPr>
                <w:del w:id="2772"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66BFC162" w14:textId="3EFFA609" w:rsidR="00F149A2" w:rsidRPr="00F149A2" w:rsidDel="004B352C" w:rsidRDefault="00F149A2" w:rsidP="00FF55CB">
            <w:pPr>
              <w:jc w:val="center"/>
              <w:rPr>
                <w:del w:id="2773" w:author="Jeremy Groves" w:date="2023-01-30T18:38:00Z"/>
                <w:rFonts w:ascii="Times New Roman" w:hAnsi="Times New Roman"/>
                <w:color w:val="000000"/>
                <w:sz w:val="18"/>
                <w:szCs w:val="18"/>
              </w:rPr>
            </w:pPr>
            <w:del w:id="2774" w:author="Jeremy Groves" w:date="2023-01-30T18:38:00Z">
              <w:r w:rsidRPr="00F149A2" w:rsidDel="004B352C">
                <w:rPr>
                  <w:rFonts w:ascii="Times New Roman" w:hAnsi="Times New Roman"/>
                  <w:color w:val="000000"/>
                  <w:sz w:val="18"/>
                  <w:szCs w:val="18"/>
                </w:rPr>
                <w:delText>(0.0405)</w:delText>
              </w:r>
            </w:del>
          </w:p>
        </w:tc>
        <w:tc>
          <w:tcPr>
            <w:tcW w:w="1660" w:type="dxa"/>
            <w:tcBorders>
              <w:top w:val="nil"/>
              <w:left w:val="nil"/>
              <w:bottom w:val="single" w:sz="4" w:space="0" w:color="auto"/>
              <w:right w:val="nil"/>
            </w:tcBorders>
            <w:shd w:val="clear" w:color="auto" w:fill="auto"/>
            <w:noWrap/>
            <w:vAlign w:val="bottom"/>
            <w:hideMark/>
          </w:tcPr>
          <w:p w14:paraId="656AC0F7" w14:textId="1ADECC27" w:rsidR="00F149A2" w:rsidRPr="00F149A2" w:rsidDel="004B352C" w:rsidRDefault="00F149A2" w:rsidP="00FF55CB">
            <w:pPr>
              <w:jc w:val="center"/>
              <w:rPr>
                <w:del w:id="2775" w:author="Jeremy Groves" w:date="2023-01-30T18:38:00Z"/>
                <w:rFonts w:ascii="Times New Roman" w:hAnsi="Times New Roman"/>
                <w:color w:val="000000"/>
                <w:sz w:val="18"/>
                <w:szCs w:val="18"/>
              </w:rPr>
            </w:pPr>
            <w:del w:id="2776" w:author="Jeremy Groves" w:date="2023-01-30T18:38:00Z">
              <w:r w:rsidRPr="00F149A2" w:rsidDel="004B352C">
                <w:rPr>
                  <w:rFonts w:ascii="Times New Roman" w:hAnsi="Times New Roman"/>
                  <w:color w:val="000000"/>
                  <w:sz w:val="18"/>
                  <w:szCs w:val="18"/>
                </w:rPr>
                <w:delText>(0.0405)</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4B79A0F1" w14:textId="7FAE8154" w:rsidR="00F149A2" w:rsidRPr="00F149A2" w:rsidDel="004B352C" w:rsidRDefault="00F149A2" w:rsidP="00FF55CB">
            <w:pPr>
              <w:jc w:val="center"/>
              <w:rPr>
                <w:del w:id="2777" w:author="Jeremy Groves" w:date="2023-01-30T18:38:00Z"/>
                <w:rFonts w:ascii="Times New Roman" w:hAnsi="Times New Roman"/>
                <w:color w:val="000000"/>
                <w:sz w:val="18"/>
                <w:szCs w:val="18"/>
              </w:rPr>
            </w:pPr>
            <w:del w:id="2778" w:author="Jeremy Groves" w:date="2023-01-30T18:38:00Z">
              <w:r w:rsidRPr="00F149A2" w:rsidDel="004B352C">
                <w:rPr>
                  <w:rFonts w:ascii="Times New Roman" w:hAnsi="Times New Roman"/>
                  <w:color w:val="000000"/>
                  <w:sz w:val="18"/>
                  <w:szCs w:val="18"/>
                </w:rPr>
                <w:delText>(0.0483)</w:delText>
              </w:r>
            </w:del>
          </w:p>
        </w:tc>
        <w:tc>
          <w:tcPr>
            <w:tcW w:w="1660" w:type="dxa"/>
            <w:tcBorders>
              <w:top w:val="nil"/>
              <w:left w:val="nil"/>
              <w:bottom w:val="single" w:sz="4" w:space="0" w:color="auto"/>
              <w:right w:val="nil"/>
            </w:tcBorders>
            <w:shd w:val="clear" w:color="auto" w:fill="auto"/>
            <w:noWrap/>
            <w:vAlign w:val="bottom"/>
            <w:hideMark/>
          </w:tcPr>
          <w:p w14:paraId="142015E5" w14:textId="12713D2F" w:rsidR="00F149A2" w:rsidRPr="00F149A2" w:rsidDel="004B352C" w:rsidRDefault="00F149A2" w:rsidP="00FF55CB">
            <w:pPr>
              <w:jc w:val="center"/>
              <w:rPr>
                <w:del w:id="2779" w:author="Jeremy Groves" w:date="2023-01-30T18:38:00Z"/>
                <w:rFonts w:ascii="Times New Roman" w:hAnsi="Times New Roman"/>
                <w:color w:val="000000"/>
                <w:sz w:val="18"/>
                <w:szCs w:val="18"/>
              </w:rPr>
            </w:pPr>
            <w:del w:id="2780" w:author="Jeremy Groves" w:date="2023-01-30T18:38:00Z">
              <w:r w:rsidRPr="00F149A2" w:rsidDel="004B352C">
                <w:rPr>
                  <w:rFonts w:ascii="Times New Roman" w:hAnsi="Times New Roman"/>
                  <w:color w:val="000000"/>
                  <w:sz w:val="18"/>
                  <w:szCs w:val="18"/>
                </w:rPr>
                <w:delText>(0.0483)</w:delText>
              </w:r>
            </w:del>
          </w:p>
        </w:tc>
      </w:tr>
      <w:tr w:rsidR="00F149A2" w:rsidRPr="00F149A2" w:rsidDel="004B352C" w14:paraId="4405CA51" w14:textId="3963CCE1" w:rsidTr="00FF55CB">
        <w:trPr>
          <w:trHeight w:val="144"/>
          <w:del w:id="2781"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1E677894" w14:textId="05FFB5F1" w:rsidR="00F149A2" w:rsidRPr="00F149A2" w:rsidDel="004B352C" w:rsidRDefault="00F149A2" w:rsidP="00FF55CB">
            <w:pPr>
              <w:jc w:val="center"/>
              <w:rPr>
                <w:del w:id="2782" w:author="Jeremy Groves" w:date="2023-01-30T18:38:00Z"/>
                <w:rFonts w:ascii="Times New Roman" w:hAnsi="Times New Roman"/>
                <w:color w:val="000000"/>
                <w:sz w:val="18"/>
                <w:szCs w:val="18"/>
              </w:rPr>
            </w:pPr>
            <w:del w:id="2783" w:author="Jeremy Groves" w:date="2023-01-30T18:38:00Z">
              <w:r w:rsidRPr="00F149A2" w:rsidDel="004B352C">
                <w:rPr>
                  <w:rFonts w:ascii="Times New Roman" w:hAnsi="Times New Roman"/>
                  <w:color w:val="000000"/>
                  <w:sz w:val="18"/>
                  <w:szCs w:val="18"/>
                </w:rPr>
                <w:delText>Separated</w:delText>
              </w:r>
            </w:del>
          </w:p>
        </w:tc>
        <w:tc>
          <w:tcPr>
            <w:tcW w:w="1660" w:type="dxa"/>
            <w:tcBorders>
              <w:top w:val="nil"/>
              <w:left w:val="single" w:sz="4" w:space="0" w:color="auto"/>
              <w:bottom w:val="nil"/>
              <w:right w:val="nil"/>
            </w:tcBorders>
            <w:shd w:val="clear" w:color="auto" w:fill="auto"/>
            <w:noWrap/>
            <w:vAlign w:val="bottom"/>
            <w:hideMark/>
          </w:tcPr>
          <w:p w14:paraId="02898C81" w14:textId="41E0031D" w:rsidR="00F149A2" w:rsidRPr="00F149A2" w:rsidDel="004B352C" w:rsidRDefault="00F149A2" w:rsidP="00FF55CB">
            <w:pPr>
              <w:jc w:val="center"/>
              <w:rPr>
                <w:del w:id="2784" w:author="Jeremy Groves" w:date="2023-01-30T18:38:00Z"/>
                <w:rFonts w:ascii="Times New Roman" w:hAnsi="Times New Roman"/>
                <w:color w:val="000000"/>
                <w:sz w:val="18"/>
                <w:szCs w:val="18"/>
              </w:rPr>
            </w:pPr>
            <w:del w:id="2785" w:author="Jeremy Groves" w:date="2023-01-30T18:38:00Z">
              <w:r w:rsidRPr="00F149A2" w:rsidDel="004B352C">
                <w:rPr>
                  <w:rFonts w:ascii="Times New Roman" w:hAnsi="Times New Roman"/>
                  <w:color w:val="000000"/>
                  <w:sz w:val="18"/>
                  <w:szCs w:val="18"/>
                </w:rPr>
                <w:delText>-0.1203 ^</w:delText>
              </w:r>
            </w:del>
          </w:p>
        </w:tc>
        <w:tc>
          <w:tcPr>
            <w:tcW w:w="1660" w:type="dxa"/>
            <w:tcBorders>
              <w:top w:val="nil"/>
              <w:left w:val="nil"/>
              <w:bottom w:val="nil"/>
              <w:right w:val="nil"/>
            </w:tcBorders>
            <w:shd w:val="clear" w:color="auto" w:fill="auto"/>
            <w:noWrap/>
            <w:vAlign w:val="bottom"/>
            <w:hideMark/>
          </w:tcPr>
          <w:p w14:paraId="71DFCFF5" w14:textId="57C8638F" w:rsidR="00F149A2" w:rsidRPr="00F149A2" w:rsidDel="004B352C" w:rsidRDefault="00F149A2" w:rsidP="00FF55CB">
            <w:pPr>
              <w:jc w:val="center"/>
              <w:rPr>
                <w:del w:id="2786" w:author="Jeremy Groves" w:date="2023-01-30T18:38:00Z"/>
                <w:rFonts w:ascii="Times New Roman" w:hAnsi="Times New Roman"/>
                <w:color w:val="000000"/>
                <w:sz w:val="18"/>
                <w:szCs w:val="18"/>
              </w:rPr>
            </w:pPr>
            <w:del w:id="2787" w:author="Jeremy Groves" w:date="2023-01-30T18:38:00Z">
              <w:r w:rsidRPr="00F149A2" w:rsidDel="004B352C">
                <w:rPr>
                  <w:rFonts w:ascii="Times New Roman" w:hAnsi="Times New Roman"/>
                  <w:color w:val="000000"/>
                  <w:sz w:val="18"/>
                  <w:szCs w:val="18"/>
                </w:rPr>
                <w:delText xml:space="preserve">-0.1111 </w:delText>
              </w:r>
            </w:del>
          </w:p>
        </w:tc>
        <w:tc>
          <w:tcPr>
            <w:tcW w:w="1660" w:type="dxa"/>
            <w:tcBorders>
              <w:top w:val="nil"/>
              <w:left w:val="single" w:sz="4" w:space="0" w:color="auto"/>
              <w:bottom w:val="nil"/>
              <w:right w:val="nil"/>
            </w:tcBorders>
            <w:shd w:val="clear" w:color="auto" w:fill="auto"/>
            <w:noWrap/>
            <w:vAlign w:val="bottom"/>
            <w:hideMark/>
          </w:tcPr>
          <w:p w14:paraId="3239D275" w14:textId="4BC2ECF2" w:rsidR="00F149A2" w:rsidRPr="00F149A2" w:rsidDel="004B352C" w:rsidRDefault="00F149A2" w:rsidP="00FF55CB">
            <w:pPr>
              <w:jc w:val="center"/>
              <w:rPr>
                <w:del w:id="2788" w:author="Jeremy Groves" w:date="2023-01-30T18:38:00Z"/>
                <w:rFonts w:ascii="Times New Roman" w:hAnsi="Times New Roman"/>
                <w:color w:val="000000"/>
                <w:sz w:val="18"/>
                <w:szCs w:val="18"/>
              </w:rPr>
            </w:pPr>
            <w:del w:id="2789" w:author="Jeremy Groves" w:date="2023-01-30T18:38:00Z">
              <w:r w:rsidRPr="00F149A2" w:rsidDel="004B352C">
                <w:rPr>
                  <w:rFonts w:ascii="Times New Roman" w:hAnsi="Times New Roman"/>
                  <w:color w:val="000000"/>
                  <w:sz w:val="18"/>
                  <w:szCs w:val="18"/>
                </w:rPr>
                <w:delText xml:space="preserve">0.0397 </w:delText>
              </w:r>
            </w:del>
          </w:p>
        </w:tc>
        <w:tc>
          <w:tcPr>
            <w:tcW w:w="1660" w:type="dxa"/>
            <w:tcBorders>
              <w:top w:val="nil"/>
              <w:left w:val="nil"/>
              <w:bottom w:val="nil"/>
              <w:right w:val="nil"/>
            </w:tcBorders>
            <w:shd w:val="clear" w:color="auto" w:fill="auto"/>
            <w:noWrap/>
            <w:vAlign w:val="bottom"/>
            <w:hideMark/>
          </w:tcPr>
          <w:p w14:paraId="6F4BA4FF" w14:textId="3EBED0FA" w:rsidR="00F149A2" w:rsidRPr="00F149A2" w:rsidDel="004B352C" w:rsidRDefault="00F149A2" w:rsidP="00FF55CB">
            <w:pPr>
              <w:jc w:val="center"/>
              <w:rPr>
                <w:del w:id="2790" w:author="Jeremy Groves" w:date="2023-01-30T18:38:00Z"/>
                <w:rFonts w:ascii="Times New Roman" w:hAnsi="Times New Roman"/>
                <w:color w:val="000000"/>
                <w:sz w:val="18"/>
                <w:szCs w:val="18"/>
              </w:rPr>
            </w:pPr>
            <w:del w:id="2791" w:author="Jeremy Groves" w:date="2023-01-30T18:38:00Z">
              <w:r w:rsidRPr="00F149A2" w:rsidDel="004B352C">
                <w:rPr>
                  <w:rFonts w:ascii="Times New Roman" w:hAnsi="Times New Roman"/>
                  <w:color w:val="000000"/>
                  <w:sz w:val="18"/>
                  <w:szCs w:val="18"/>
                </w:rPr>
                <w:delText xml:space="preserve">0.0378 </w:delText>
              </w:r>
            </w:del>
          </w:p>
        </w:tc>
      </w:tr>
      <w:tr w:rsidR="00F149A2" w:rsidRPr="00F149A2" w:rsidDel="004B352C" w14:paraId="5D544629" w14:textId="7B3F1187" w:rsidTr="00FF55CB">
        <w:trPr>
          <w:trHeight w:val="144"/>
          <w:del w:id="2792" w:author="Jeremy Groves" w:date="2023-01-30T18:38:00Z"/>
        </w:trPr>
        <w:tc>
          <w:tcPr>
            <w:tcW w:w="1890" w:type="dxa"/>
            <w:vMerge/>
            <w:tcBorders>
              <w:top w:val="nil"/>
              <w:left w:val="nil"/>
              <w:bottom w:val="single" w:sz="4" w:space="0" w:color="000000"/>
              <w:right w:val="nil"/>
            </w:tcBorders>
            <w:vAlign w:val="center"/>
            <w:hideMark/>
          </w:tcPr>
          <w:p w14:paraId="2D2F4CAF" w14:textId="44B7A735" w:rsidR="00F149A2" w:rsidRPr="00F149A2" w:rsidDel="004B352C" w:rsidRDefault="00F149A2" w:rsidP="00FF55CB">
            <w:pPr>
              <w:rPr>
                <w:del w:id="2793"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0A9DA574" w14:textId="2D3CF15F" w:rsidR="00F149A2" w:rsidRPr="00F149A2" w:rsidDel="004B352C" w:rsidRDefault="00F149A2" w:rsidP="00FF55CB">
            <w:pPr>
              <w:jc w:val="center"/>
              <w:rPr>
                <w:del w:id="2794" w:author="Jeremy Groves" w:date="2023-01-30T18:38:00Z"/>
                <w:rFonts w:ascii="Times New Roman" w:hAnsi="Times New Roman"/>
                <w:color w:val="000000"/>
                <w:sz w:val="18"/>
                <w:szCs w:val="18"/>
              </w:rPr>
            </w:pPr>
            <w:del w:id="2795" w:author="Jeremy Groves" w:date="2023-01-30T18:38:00Z">
              <w:r w:rsidRPr="00F149A2" w:rsidDel="004B352C">
                <w:rPr>
                  <w:rFonts w:ascii="Times New Roman" w:hAnsi="Times New Roman"/>
                  <w:color w:val="000000"/>
                  <w:sz w:val="18"/>
                  <w:szCs w:val="18"/>
                </w:rPr>
                <w:delText>(0.0698)</w:delText>
              </w:r>
            </w:del>
          </w:p>
        </w:tc>
        <w:tc>
          <w:tcPr>
            <w:tcW w:w="1660" w:type="dxa"/>
            <w:tcBorders>
              <w:top w:val="nil"/>
              <w:left w:val="nil"/>
              <w:bottom w:val="single" w:sz="4" w:space="0" w:color="auto"/>
              <w:right w:val="nil"/>
            </w:tcBorders>
            <w:shd w:val="clear" w:color="auto" w:fill="auto"/>
            <w:noWrap/>
            <w:vAlign w:val="bottom"/>
            <w:hideMark/>
          </w:tcPr>
          <w:p w14:paraId="5CE0F861" w14:textId="4A380E29" w:rsidR="00F149A2" w:rsidRPr="00F149A2" w:rsidDel="004B352C" w:rsidRDefault="00F149A2" w:rsidP="00FF55CB">
            <w:pPr>
              <w:jc w:val="center"/>
              <w:rPr>
                <w:del w:id="2796" w:author="Jeremy Groves" w:date="2023-01-30T18:38:00Z"/>
                <w:rFonts w:ascii="Times New Roman" w:hAnsi="Times New Roman"/>
                <w:color w:val="000000"/>
                <w:sz w:val="18"/>
                <w:szCs w:val="18"/>
              </w:rPr>
            </w:pPr>
            <w:del w:id="2797" w:author="Jeremy Groves" w:date="2023-01-30T18:38:00Z">
              <w:r w:rsidRPr="00F149A2" w:rsidDel="004B352C">
                <w:rPr>
                  <w:rFonts w:ascii="Times New Roman" w:hAnsi="Times New Roman"/>
                  <w:color w:val="000000"/>
                  <w:sz w:val="18"/>
                  <w:szCs w:val="18"/>
                </w:rPr>
                <w:delText>(0.0698)</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3DA585A5" w14:textId="5ECB6E91" w:rsidR="00F149A2" w:rsidRPr="00F149A2" w:rsidDel="004B352C" w:rsidRDefault="00F149A2" w:rsidP="00FF55CB">
            <w:pPr>
              <w:jc w:val="center"/>
              <w:rPr>
                <w:del w:id="2798" w:author="Jeremy Groves" w:date="2023-01-30T18:38:00Z"/>
                <w:rFonts w:ascii="Times New Roman" w:hAnsi="Times New Roman"/>
                <w:color w:val="000000"/>
                <w:sz w:val="18"/>
                <w:szCs w:val="18"/>
              </w:rPr>
            </w:pPr>
            <w:del w:id="2799" w:author="Jeremy Groves" w:date="2023-01-30T18:38:00Z">
              <w:r w:rsidRPr="00F149A2" w:rsidDel="004B352C">
                <w:rPr>
                  <w:rFonts w:ascii="Times New Roman" w:hAnsi="Times New Roman"/>
                  <w:color w:val="000000"/>
                  <w:sz w:val="18"/>
                  <w:szCs w:val="18"/>
                </w:rPr>
                <w:delText>(0.0894)</w:delText>
              </w:r>
            </w:del>
          </w:p>
        </w:tc>
        <w:tc>
          <w:tcPr>
            <w:tcW w:w="1660" w:type="dxa"/>
            <w:tcBorders>
              <w:top w:val="nil"/>
              <w:left w:val="nil"/>
              <w:bottom w:val="single" w:sz="4" w:space="0" w:color="auto"/>
              <w:right w:val="nil"/>
            </w:tcBorders>
            <w:shd w:val="clear" w:color="auto" w:fill="auto"/>
            <w:noWrap/>
            <w:vAlign w:val="bottom"/>
            <w:hideMark/>
          </w:tcPr>
          <w:p w14:paraId="1204CDB5" w14:textId="4D9F81B0" w:rsidR="00F149A2" w:rsidRPr="00F149A2" w:rsidDel="004B352C" w:rsidRDefault="00F149A2" w:rsidP="00FF55CB">
            <w:pPr>
              <w:jc w:val="center"/>
              <w:rPr>
                <w:del w:id="2800" w:author="Jeremy Groves" w:date="2023-01-30T18:38:00Z"/>
                <w:rFonts w:ascii="Times New Roman" w:hAnsi="Times New Roman"/>
                <w:color w:val="000000"/>
                <w:sz w:val="18"/>
                <w:szCs w:val="18"/>
              </w:rPr>
            </w:pPr>
            <w:del w:id="2801" w:author="Jeremy Groves" w:date="2023-01-30T18:38:00Z">
              <w:r w:rsidRPr="00F149A2" w:rsidDel="004B352C">
                <w:rPr>
                  <w:rFonts w:ascii="Times New Roman" w:hAnsi="Times New Roman"/>
                  <w:color w:val="000000"/>
                  <w:sz w:val="18"/>
                  <w:szCs w:val="18"/>
                </w:rPr>
                <w:delText>(0.0894)</w:delText>
              </w:r>
            </w:del>
          </w:p>
        </w:tc>
      </w:tr>
      <w:tr w:rsidR="00F149A2" w:rsidRPr="00F149A2" w:rsidDel="004B352C" w14:paraId="625B0763" w14:textId="3D29E527" w:rsidTr="00FF55CB">
        <w:trPr>
          <w:trHeight w:val="144"/>
          <w:del w:id="2802"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05146F96" w14:textId="686665C5" w:rsidR="00F149A2" w:rsidRPr="00F149A2" w:rsidDel="004B352C" w:rsidRDefault="00F149A2" w:rsidP="00FF55CB">
            <w:pPr>
              <w:jc w:val="center"/>
              <w:rPr>
                <w:del w:id="2803" w:author="Jeremy Groves" w:date="2023-01-30T18:38:00Z"/>
                <w:rFonts w:ascii="Times New Roman" w:hAnsi="Times New Roman"/>
                <w:color w:val="000000"/>
                <w:sz w:val="18"/>
                <w:szCs w:val="18"/>
              </w:rPr>
            </w:pPr>
            <w:del w:id="2804" w:author="Jeremy Groves" w:date="2023-01-30T18:38:00Z">
              <w:r w:rsidRPr="00F149A2" w:rsidDel="004B352C">
                <w:rPr>
                  <w:rFonts w:ascii="Times New Roman" w:hAnsi="Times New Roman"/>
                  <w:color w:val="000000"/>
                  <w:sz w:val="18"/>
                  <w:szCs w:val="18"/>
                </w:rPr>
                <w:delText>Child6</w:delText>
              </w:r>
            </w:del>
          </w:p>
        </w:tc>
        <w:tc>
          <w:tcPr>
            <w:tcW w:w="1660" w:type="dxa"/>
            <w:tcBorders>
              <w:top w:val="nil"/>
              <w:left w:val="single" w:sz="4" w:space="0" w:color="auto"/>
              <w:bottom w:val="nil"/>
              <w:right w:val="nil"/>
            </w:tcBorders>
            <w:shd w:val="clear" w:color="auto" w:fill="auto"/>
            <w:noWrap/>
            <w:vAlign w:val="bottom"/>
            <w:hideMark/>
          </w:tcPr>
          <w:p w14:paraId="7C09750D" w14:textId="35651455" w:rsidR="00F149A2" w:rsidRPr="00F149A2" w:rsidDel="004B352C" w:rsidRDefault="00F149A2" w:rsidP="00FF55CB">
            <w:pPr>
              <w:jc w:val="center"/>
              <w:rPr>
                <w:del w:id="2805" w:author="Jeremy Groves" w:date="2023-01-30T18:38:00Z"/>
                <w:rFonts w:ascii="Times New Roman" w:hAnsi="Times New Roman"/>
                <w:color w:val="000000"/>
                <w:sz w:val="18"/>
                <w:szCs w:val="18"/>
              </w:rPr>
            </w:pPr>
            <w:del w:id="2806" w:author="Jeremy Groves" w:date="2023-01-30T18:38:00Z">
              <w:r w:rsidRPr="00F149A2" w:rsidDel="004B352C">
                <w:rPr>
                  <w:rFonts w:ascii="Times New Roman" w:hAnsi="Times New Roman"/>
                  <w:color w:val="000000"/>
                  <w:sz w:val="18"/>
                  <w:szCs w:val="18"/>
                </w:rPr>
                <w:delText xml:space="preserve">-0.0045 </w:delText>
              </w:r>
            </w:del>
          </w:p>
        </w:tc>
        <w:tc>
          <w:tcPr>
            <w:tcW w:w="1660" w:type="dxa"/>
            <w:tcBorders>
              <w:top w:val="nil"/>
              <w:left w:val="nil"/>
              <w:bottom w:val="nil"/>
              <w:right w:val="nil"/>
            </w:tcBorders>
            <w:shd w:val="clear" w:color="auto" w:fill="auto"/>
            <w:noWrap/>
            <w:vAlign w:val="bottom"/>
            <w:hideMark/>
          </w:tcPr>
          <w:p w14:paraId="11DC7055" w14:textId="393466DE" w:rsidR="00F149A2" w:rsidRPr="00F149A2" w:rsidDel="004B352C" w:rsidRDefault="00F149A2" w:rsidP="00FF55CB">
            <w:pPr>
              <w:jc w:val="center"/>
              <w:rPr>
                <w:del w:id="2807" w:author="Jeremy Groves" w:date="2023-01-30T18:38:00Z"/>
                <w:rFonts w:ascii="Times New Roman" w:hAnsi="Times New Roman"/>
                <w:color w:val="000000"/>
                <w:sz w:val="18"/>
                <w:szCs w:val="18"/>
              </w:rPr>
            </w:pPr>
            <w:del w:id="2808" w:author="Jeremy Groves" w:date="2023-01-30T18:38:00Z">
              <w:r w:rsidRPr="00F149A2" w:rsidDel="004B352C">
                <w:rPr>
                  <w:rFonts w:ascii="Times New Roman" w:hAnsi="Times New Roman"/>
                  <w:color w:val="000000"/>
                  <w:sz w:val="18"/>
                  <w:szCs w:val="18"/>
                </w:rPr>
                <w:delText xml:space="preserve">-0.0024 </w:delText>
              </w:r>
            </w:del>
          </w:p>
        </w:tc>
        <w:tc>
          <w:tcPr>
            <w:tcW w:w="1660" w:type="dxa"/>
            <w:tcBorders>
              <w:top w:val="nil"/>
              <w:left w:val="single" w:sz="4" w:space="0" w:color="auto"/>
              <w:bottom w:val="nil"/>
              <w:right w:val="nil"/>
            </w:tcBorders>
            <w:shd w:val="clear" w:color="auto" w:fill="auto"/>
            <w:noWrap/>
            <w:vAlign w:val="bottom"/>
            <w:hideMark/>
          </w:tcPr>
          <w:p w14:paraId="50CE230D" w14:textId="06B840BC" w:rsidR="00F149A2" w:rsidRPr="00F149A2" w:rsidDel="004B352C" w:rsidRDefault="00F149A2" w:rsidP="00FF55CB">
            <w:pPr>
              <w:jc w:val="center"/>
              <w:rPr>
                <w:del w:id="2809" w:author="Jeremy Groves" w:date="2023-01-30T18:38:00Z"/>
                <w:rFonts w:ascii="Times New Roman" w:hAnsi="Times New Roman"/>
                <w:color w:val="000000"/>
                <w:sz w:val="18"/>
                <w:szCs w:val="18"/>
              </w:rPr>
            </w:pPr>
            <w:del w:id="2810" w:author="Jeremy Groves" w:date="2023-01-30T18:38:00Z">
              <w:r w:rsidRPr="00F149A2" w:rsidDel="004B352C">
                <w:rPr>
                  <w:rFonts w:ascii="Times New Roman" w:hAnsi="Times New Roman"/>
                  <w:color w:val="000000"/>
                  <w:sz w:val="18"/>
                  <w:szCs w:val="18"/>
                </w:rPr>
                <w:delText xml:space="preserve">0.0283 </w:delText>
              </w:r>
            </w:del>
          </w:p>
        </w:tc>
        <w:tc>
          <w:tcPr>
            <w:tcW w:w="1660" w:type="dxa"/>
            <w:tcBorders>
              <w:top w:val="nil"/>
              <w:left w:val="nil"/>
              <w:bottom w:val="nil"/>
              <w:right w:val="nil"/>
            </w:tcBorders>
            <w:shd w:val="clear" w:color="auto" w:fill="auto"/>
            <w:noWrap/>
            <w:vAlign w:val="bottom"/>
            <w:hideMark/>
          </w:tcPr>
          <w:p w14:paraId="0F239014" w14:textId="19B12D77" w:rsidR="00F149A2" w:rsidRPr="00F149A2" w:rsidDel="004B352C" w:rsidRDefault="00F149A2" w:rsidP="00FF55CB">
            <w:pPr>
              <w:jc w:val="center"/>
              <w:rPr>
                <w:del w:id="2811" w:author="Jeremy Groves" w:date="2023-01-30T18:38:00Z"/>
                <w:rFonts w:ascii="Times New Roman" w:hAnsi="Times New Roman"/>
                <w:color w:val="000000"/>
                <w:sz w:val="18"/>
                <w:szCs w:val="18"/>
              </w:rPr>
            </w:pPr>
            <w:del w:id="2812" w:author="Jeremy Groves" w:date="2023-01-30T18:38:00Z">
              <w:r w:rsidRPr="00F149A2" w:rsidDel="004B352C">
                <w:rPr>
                  <w:rFonts w:ascii="Times New Roman" w:hAnsi="Times New Roman"/>
                  <w:color w:val="000000"/>
                  <w:sz w:val="18"/>
                  <w:szCs w:val="18"/>
                </w:rPr>
                <w:delText xml:space="preserve">0.0285 </w:delText>
              </w:r>
            </w:del>
          </w:p>
        </w:tc>
      </w:tr>
      <w:tr w:rsidR="00F149A2" w:rsidRPr="00F149A2" w:rsidDel="004B352C" w14:paraId="5CAD3660" w14:textId="25C1AB5C" w:rsidTr="00FF55CB">
        <w:trPr>
          <w:trHeight w:val="144"/>
          <w:del w:id="2813" w:author="Jeremy Groves" w:date="2023-01-30T18:38:00Z"/>
        </w:trPr>
        <w:tc>
          <w:tcPr>
            <w:tcW w:w="1890" w:type="dxa"/>
            <w:vMerge/>
            <w:tcBorders>
              <w:top w:val="nil"/>
              <w:left w:val="nil"/>
              <w:bottom w:val="single" w:sz="4" w:space="0" w:color="000000"/>
              <w:right w:val="nil"/>
            </w:tcBorders>
            <w:vAlign w:val="center"/>
            <w:hideMark/>
          </w:tcPr>
          <w:p w14:paraId="59373CAD" w14:textId="0B48E87B" w:rsidR="00F149A2" w:rsidRPr="00F149A2" w:rsidDel="004B352C" w:rsidRDefault="00F149A2" w:rsidP="00FF55CB">
            <w:pPr>
              <w:rPr>
                <w:del w:id="2814"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371F9F47" w14:textId="5C397576" w:rsidR="00F149A2" w:rsidRPr="00F149A2" w:rsidDel="004B352C" w:rsidRDefault="00F149A2" w:rsidP="00FF55CB">
            <w:pPr>
              <w:jc w:val="center"/>
              <w:rPr>
                <w:del w:id="2815" w:author="Jeremy Groves" w:date="2023-01-30T18:38:00Z"/>
                <w:rFonts w:ascii="Times New Roman" w:hAnsi="Times New Roman"/>
                <w:color w:val="000000"/>
                <w:sz w:val="18"/>
                <w:szCs w:val="18"/>
              </w:rPr>
            </w:pPr>
            <w:del w:id="2816" w:author="Jeremy Groves" w:date="2023-01-30T18:38:00Z">
              <w:r w:rsidRPr="00F149A2" w:rsidDel="004B352C">
                <w:rPr>
                  <w:rFonts w:ascii="Times New Roman" w:hAnsi="Times New Roman"/>
                  <w:color w:val="000000"/>
                  <w:sz w:val="18"/>
                  <w:szCs w:val="18"/>
                </w:rPr>
                <w:delText>(0.0192)</w:delText>
              </w:r>
            </w:del>
          </w:p>
        </w:tc>
        <w:tc>
          <w:tcPr>
            <w:tcW w:w="1660" w:type="dxa"/>
            <w:tcBorders>
              <w:top w:val="nil"/>
              <w:left w:val="nil"/>
              <w:bottom w:val="single" w:sz="4" w:space="0" w:color="auto"/>
              <w:right w:val="nil"/>
            </w:tcBorders>
            <w:shd w:val="clear" w:color="auto" w:fill="auto"/>
            <w:noWrap/>
            <w:vAlign w:val="bottom"/>
            <w:hideMark/>
          </w:tcPr>
          <w:p w14:paraId="532E25E2" w14:textId="1F48DB45" w:rsidR="00F149A2" w:rsidRPr="00F149A2" w:rsidDel="004B352C" w:rsidRDefault="00F149A2" w:rsidP="00FF55CB">
            <w:pPr>
              <w:jc w:val="center"/>
              <w:rPr>
                <w:del w:id="2817" w:author="Jeremy Groves" w:date="2023-01-30T18:38:00Z"/>
                <w:rFonts w:ascii="Times New Roman" w:hAnsi="Times New Roman"/>
                <w:color w:val="000000"/>
                <w:sz w:val="18"/>
                <w:szCs w:val="18"/>
              </w:rPr>
            </w:pPr>
            <w:del w:id="2818" w:author="Jeremy Groves" w:date="2023-01-30T18:38:00Z">
              <w:r w:rsidRPr="00F149A2" w:rsidDel="004B352C">
                <w:rPr>
                  <w:rFonts w:ascii="Times New Roman" w:hAnsi="Times New Roman"/>
                  <w:color w:val="000000"/>
                  <w:sz w:val="18"/>
                  <w:szCs w:val="18"/>
                </w:rPr>
                <w:delText>(0.0192)</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2C7026B2" w14:textId="1F579EB8" w:rsidR="00F149A2" w:rsidRPr="00F149A2" w:rsidDel="004B352C" w:rsidRDefault="00F149A2" w:rsidP="00FF55CB">
            <w:pPr>
              <w:jc w:val="center"/>
              <w:rPr>
                <w:del w:id="2819" w:author="Jeremy Groves" w:date="2023-01-30T18:38:00Z"/>
                <w:rFonts w:ascii="Times New Roman" w:hAnsi="Times New Roman"/>
                <w:color w:val="000000"/>
                <w:sz w:val="18"/>
                <w:szCs w:val="18"/>
              </w:rPr>
            </w:pPr>
            <w:del w:id="2820" w:author="Jeremy Groves" w:date="2023-01-30T18:38:00Z">
              <w:r w:rsidRPr="00F149A2" w:rsidDel="004B352C">
                <w:rPr>
                  <w:rFonts w:ascii="Times New Roman" w:hAnsi="Times New Roman"/>
                  <w:color w:val="000000"/>
                  <w:sz w:val="18"/>
                  <w:szCs w:val="18"/>
                </w:rPr>
                <w:delText>(0.0239)</w:delText>
              </w:r>
            </w:del>
          </w:p>
        </w:tc>
        <w:tc>
          <w:tcPr>
            <w:tcW w:w="1660" w:type="dxa"/>
            <w:tcBorders>
              <w:top w:val="nil"/>
              <w:left w:val="nil"/>
              <w:bottom w:val="single" w:sz="4" w:space="0" w:color="auto"/>
              <w:right w:val="nil"/>
            </w:tcBorders>
            <w:shd w:val="clear" w:color="auto" w:fill="auto"/>
            <w:noWrap/>
            <w:vAlign w:val="bottom"/>
            <w:hideMark/>
          </w:tcPr>
          <w:p w14:paraId="65893B1A" w14:textId="229ABFED" w:rsidR="00F149A2" w:rsidRPr="00F149A2" w:rsidDel="004B352C" w:rsidRDefault="00F149A2" w:rsidP="00FF55CB">
            <w:pPr>
              <w:jc w:val="center"/>
              <w:rPr>
                <w:del w:id="2821" w:author="Jeremy Groves" w:date="2023-01-30T18:38:00Z"/>
                <w:rFonts w:ascii="Times New Roman" w:hAnsi="Times New Roman"/>
                <w:color w:val="000000"/>
                <w:sz w:val="18"/>
                <w:szCs w:val="18"/>
              </w:rPr>
            </w:pPr>
            <w:del w:id="2822" w:author="Jeremy Groves" w:date="2023-01-30T18:38:00Z">
              <w:r w:rsidRPr="00F149A2" w:rsidDel="004B352C">
                <w:rPr>
                  <w:rFonts w:ascii="Times New Roman" w:hAnsi="Times New Roman"/>
                  <w:color w:val="000000"/>
                  <w:sz w:val="18"/>
                  <w:szCs w:val="18"/>
                </w:rPr>
                <w:delText>(0.0239)</w:delText>
              </w:r>
            </w:del>
          </w:p>
        </w:tc>
      </w:tr>
      <w:tr w:rsidR="00F149A2" w:rsidRPr="00F149A2" w:rsidDel="004B352C" w14:paraId="0498A827" w14:textId="73FCAB7D" w:rsidTr="00FF55CB">
        <w:trPr>
          <w:trHeight w:val="144"/>
          <w:del w:id="2823"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7C0BEA39" w14:textId="1A3F18CE" w:rsidR="00F149A2" w:rsidRPr="00F149A2" w:rsidDel="004B352C" w:rsidRDefault="00F149A2" w:rsidP="00FF55CB">
            <w:pPr>
              <w:jc w:val="center"/>
              <w:rPr>
                <w:del w:id="2824" w:author="Jeremy Groves" w:date="2023-01-30T18:38:00Z"/>
                <w:rFonts w:ascii="Times New Roman" w:hAnsi="Times New Roman"/>
                <w:color w:val="000000"/>
                <w:sz w:val="18"/>
                <w:szCs w:val="18"/>
              </w:rPr>
            </w:pPr>
            <w:del w:id="2825" w:author="Jeremy Groves" w:date="2023-01-30T18:38:00Z">
              <w:r w:rsidRPr="00F149A2" w:rsidDel="004B352C">
                <w:rPr>
                  <w:rFonts w:ascii="Times New Roman" w:hAnsi="Times New Roman"/>
                  <w:color w:val="000000"/>
                  <w:sz w:val="18"/>
                  <w:szCs w:val="18"/>
                </w:rPr>
                <w:delText>GFinc</w:delText>
              </w:r>
            </w:del>
          </w:p>
        </w:tc>
        <w:tc>
          <w:tcPr>
            <w:tcW w:w="1660" w:type="dxa"/>
            <w:tcBorders>
              <w:top w:val="nil"/>
              <w:left w:val="single" w:sz="4" w:space="0" w:color="auto"/>
              <w:bottom w:val="nil"/>
              <w:right w:val="nil"/>
            </w:tcBorders>
            <w:shd w:val="clear" w:color="auto" w:fill="auto"/>
            <w:noWrap/>
            <w:vAlign w:val="bottom"/>
            <w:hideMark/>
          </w:tcPr>
          <w:p w14:paraId="70257561" w14:textId="0931185E" w:rsidR="00F149A2" w:rsidRPr="00F149A2" w:rsidDel="004B352C" w:rsidRDefault="00F149A2" w:rsidP="00FF55CB">
            <w:pPr>
              <w:jc w:val="center"/>
              <w:rPr>
                <w:del w:id="2826" w:author="Jeremy Groves" w:date="2023-01-30T18:38:00Z"/>
                <w:rFonts w:ascii="Times New Roman" w:hAnsi="Times New Roman"/>
                <w:color w:val="000000"/>
                <w:sz w:val="18"/>
                <w:szCs w:val="18"/>
              </w:rPr>
            </w:pPr>
            <w:del w:id="2827" w:author="Jeremy Groves" w:date="2023-01-30T18:38:00Z">
              <w:r w:rsidRPr="00F149A2" w:rsidDel="004B352C">
                <w:rPr>
                  <w:rFonts w:ascii="Times New Roman" w:hAnsi="Times New Roman"/>
                  <w:color w:val="000000"/>
                  <w:sz w:val="18"/>
                  <w:szCs w:val="18"/>
                </w:rPr>
                <w:delText>0.0276 ***</w:delText>
              </w:r>
            </w:del>
          </w:p>
        </w:tc>
        <w:tc>
          <w:tcPr>
            <w:tcW w:w="1660" w:type="dxa"/>
            <w:tcBorders>
              <w:top w:val="nil"/>
              <w:left w:val="nil"/>
              <w:bottom w:val="nil"/>
              <w:right w:val="nil"/>
            </w:tcBorders>
            <w:shd w:val="clear" w:color="auto" w:fill="auto"/>
            <w:noWrap/>
            <w:vAlign w:val="bottom"/>
            <w:hideMark/>
          </w:tcPr>
          <w:p w14:paraId="681500FF" w14:textId="4DD9BEB3" w:rsidR="00F149A2" w:rsidRPr="00F149A2" w:rsidDel="004B352C" w:rsidRDefault="00F149A2" w:rsidP="00FF55CB">
            <w:pPr>
              <w:jc w:val="center"/>
              <w:rPr>
                <w:del w:id="2828" w:author="Jeremy Groves" w:date="2023-01-30T18:38:00Z"/>
                <w:rFonts w:ascii="Times New Roman" w:hAnsi="Times New Roman"/>
                <w:color w:val="000000"/>
                <w:sz w:val="18"/>
                <w:szCs w:val="18"/>
              </w:rPr>
            </w:pPr>
            <w:del w:id="2829" w:author="Jeremy Groves" w:date="2023-01-30T18:38:00Z">
              <w:r w:rsidRPr="00F149A2" w:rsidDel="004B352C">
                <w:rPr>
                  <w:rFonts w:ascii="Times New Roman" w:hAnsi="Times New Roman"/>
                  <w:color w:val="000000"/>
                  <w:sz w:val="18"/>
                  <w:szCs w:val="18"/>
                </w:rPr>
                <w:delText>0.0275 ***</w:delText>
              </w:r>
            </w:del>
          </w:p>
        </w:tc>
        <w:tc>
          <w:tcPr>
            <w:tcW w:w="1660" w:type="dxa"/>
            <w:tcBorders>
              <w:top w:val="nil"/>
              <w:left w:val="single" w:sz="4" w:space="0" w:color="auto"/>
              <w:bottom w:val="nil"/>
              <w:right w:val="nil"/>
            </w:tcBorders>
            <w:shd w:val="clear" w:color="auto" w:fill="auto"/>
            <w:noWrap/>
            <w:vAlign w:val="bottom"/>
            <w:hideMark/>
          </w:tcPr>
          <w:p w14:paraId="08D43319" w14:textId="01D703BE" w:rsidR="00F149A2" w:rsidRPr="00F149A2" w:rsidDel="004B352C" w:rsidRDefault="00F149A2" w:rsidP="00FF55CB">
            <w:pPr>
              <w:jc w:val="center"/>
              <w:rPr>
                <w:del w:id="2830" w:author="Jeremy Groves" w:date="2023-01-30T18:38:00Z"/>
                <w:rFonts w:ascii="Times New Roman" w:hAnsi="Times New Roman"/>
                <w:color w:val="000000"/>
                <w:sz w:val="18"/>
                <w:szCs w:val="18"/>
              </w:rPr>
            </w:pPr>
            <w:del w:id="2831" w:author="Jeremy Groves" w:date="2023-01-30T18:38:00Z">
              <w:r w:rsidRPr="00F149A2" w:rsidDel="004B352C">
                <w:rPr>
                  <w:rFonts w:ascii="Times New Roman" w:hAnsi="Times New Roman"/>
                  <w:color w:val="000000"/>
                  <w:sz w:val="18"/>
                  <w:szCs w:val="18"/>
                </w:rPr>
                <w:delText xml:space="preserve">0.0051 </w:delText>
              </w:r>
            </w:del>
          </w:p>
        </w:tc>
        <w:tc>
          <w:tcPr>
            <w:tcW w:w="1660" w:type="dxa"/>
            <w:tcBorders>
              <w:top w:val="nil"/>
              <w:left w:val="nil"/>
              <w:bottom w:val="nil"/>
              <w:right w:val="nil"/>
            </w:tcBorders>
            <w:shd w:val="clear" w:color="auto" w:fill="auto"/>
            <w:noWrap/>
            <w:vAlign w:val="bottom"/>
            <w:hideMark/>
          </w:tcPr>
          <w:p w14:paraId="4FB8EE3E" w14:textId="031266C1" w:rsidR="00F149A2" w:rsidRPr="00F149A2" w:rsidDel="004B352C" w:rsidRDefault="00F149A2" w:rsidP="00FF55CB">
            <w:pPr>
              <w:jc w:val="center"/>
              <w:rPr>
                <w:del w:id="2832" w:author="Jeremy Groves" w:date="2023-01-30T18:38:00Z"/>
                <w:rFonts w:ascii="Times New Roman" w:hAnsi="Times New Roman"/>
                <w:color w:val="000000"/>
                <w:sz w:val="18"/>
                <w:szCs w:val="18"/>
              </w:rPr>
            </w:pPr>
            <w:del w:id="2833" w:author="Jeremy Groves" w:date="2023-01-30T18:38:00Z">
              <w:r w:rsidRPr="00F149A2" w:rsidDel="004B352C">
                <w:rPr>
                  <w:rFonts w:ascii="Times New Roman" w:hAnsi="Times New Roman"/>
                  <w:color w:val="000000"/>
                  <w:sz w:val="18"/>
                  <w:szCs w:val="18"/>
                </w:rPr>
                <w:delText xml:space="preserve">0.0051 </w:delText>
              </w:r>
            </w:del>
          </w:p>
        </w:tc>
      </w:tr>
      <w:tr w:rsidR="00F149A2" w:rsidRPr="00F149A2" w:rsidDel="004B352C" w14:paraId="64AD17F3" w14:textId="50DB9054" w:rsidTr="00FF55CB">
        <w:trPr>
          <w:trHeight w:val="144"/>
          <w:del w:id="2834" w:author="Jeremy Groves" w:date="2023-01-30T18:38:00Z"/>
        </w:trPr>
        <w:tc>
          <w:tcPr>
            <w:tcW w:w="1890" w:type="dxa"/>
            <w:vMerge/>
            <w:tcBorders>
              <w:top w:val="nil"/>
              <w:left w:val="nil"/>
              <w:bottom w:val="single" w:sz="4" w:space="0" w:color="000000"/>
              <w:right w:val="nil"/>
            </w:tcBorders>
            <w:vAlign w:val="center"/>
            <w:hideMark/>
          </w:tcPr>
          <w:p w14:paraId="6F779BA9" w14:textId="3F4BCF27" w:rsidR="00F149A2" w:rsidRPr="00F149A2" w:rsidDel="004B352C" w:rsidRDefault="00F149A2" w:rsidP="00FF55CB">
            <w:pPr>
              <w:rPr>
                <w:del w:id="2835"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5A9B84C6" w14:textId="504C2A0A" w:rsidR="00F149A2" w:rsidRPr="00F149A2" w:rsidDel="004B352C" w:rsidRDefault="00F149A2" w:rsidP="00FF55CB">
            <w:pPr>
              <w:jc w:val="center"/>
              <w:rPr>
                <w:del w:id="2836" w:author="Jeremy Groves" w:date="2023-01-30T18:38:00Z"/>
                <w:rFonts w:ascii="Times New Roman" w:hAnsi="Times New Roman"/>
                <w:color w:val="000000"/>
                <w:sz w:val="18"/>
                <w:szCs w:val="18"/>
              </w:rPr>
            </w:pPr>
            <w:del w:id="2837" w:author="Jeremy Groves" w:date="2023-01-30T18:38:00Z">
              <w:r w:rsidRPr="00F149A2" w:rsidDel="004B352C">
                <w:rPr>
                  <w:rFonts w:ascii="Times New Roman" w:hAnsi="Times New Roman"/>
                  <w:color w:val="000000"/>
                  <w:sz w:val="18"/>
                  <w:szCs w:val="18"/>
                </w:rPr>
                <w:delText>(0.0061)</w:delText>
              </w:r>
            </w:del>
          </w:p>
        </w:tc>
        <w:tc>
          <w:tcPr>
            <w:tcW w:w="1660" w:type="dxa"/>
            <w:tcBorders>
              <w:top w:val="nil"/>
              <w:left w:val="nil"/>
              <w:bottom w:val="single" w:sz="4" w:space="0" w:color="auto"/>
              <w:right w:val="nil"/>
            </w:tcBorders>
            <w:shd w:val="clear" w:color="auto" w:fill="auto"/>
            <w:noWrap/>
            <w:vAlign w:val="bottom"/>
            <w:hideMark/>
          </w:tcPr>
          <w:p w14:paraId="1B418CCE" w14:textId="2E06BADF" w:rsidR="00F149A2" w:rsidRPr="00F149A2" w:rsidDel="004B352C" w:rsidRDefault="00F149A2" w:rsidP="00FF55CB">
            <w:pPr>
              <w:jc w:val="center"/>
              <w:rPr>
                <w:del w:id="2838" w:author="Jeremy Groves" w:date="2023-01-30T18:38:00Z"/>
                <w:rFonts w:ascii="Times New Roman" w:hAnsi="Times New Roman"/>
                <w:color w:val="000000"/>
                <w:sz w:val="18"/>
                <w:szCs w:val="18"/>
              </w:rPr>
            </w:pPr>
            <w:del w:id="2839" w:author="Jeremy Groves" w:date="2023-01-30T18:38:00Z">
              <w:r w:rsidRPr="00F149A2" w:rsidDel="004B352C">
                <w:rPr>
                  <w:rFonts w:ascii="Times New Roman" w:hAnsi="Times New Roman"/>
                  <w:color w:val="000000"/>
                  <w:sz w:val="18"/>
                  <w:szCs w:val="18"/>
                </w:rPr>
                <w:delText>(0.0061)</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3CC36B64" w14:textId="370D9921" w:rsidR="00F149A2" w:rsidRPr="00F149A2" w:rsidDel="004B352C" w:rsidRDefault="00F149A2" w:rsidP="00FF55CB">
            <w:pPr>
              <w:jc w:val="center"/>
              <w:rPr>
                <w:del w:id="2840" w:author="Jeremy Groves" w:date="2023-01-30T18:38:00Z"/>
                <w:rFonts w:ascii="Times New Roman" w:hAnsi="Times New Roman"/>
                <w:color w:val="000000"/>
                <w:sz w:val="18"/>
                <w:szCs w:val="18"/>
              </w:rPr>
            </w:pPr>
            <w:del w:id="2841" w:author="Jeremy Groves" w:date="2023-01-30T18:38:00Z">
              <w:r w:rsidRPr="00F149A2" w:rsidDel="004B352C">
                <w:rPr>
                  <w:rFonts w:ascii="Times New Roman" w:hAnsi="Times New Roman"/>
                  <w:color w:val="000000"/>
                  <w:sz w:val="18"/>
                  <w:szCs w:val="18"/>
                </w:rPr>
                <w:delText>(0.0051)</w:delText>
              </w:r>
            </w:del>
          </w:p>
        </w:tc>
        <w:tc>
          <w:tcPr>
            <w:tcW w:w="1660" w:type="dxa"/>
            <w:tcBorders>
              <w:top w:val="nil"/>
              <w:left w:val="nil"/>
              <w:bottom w:val="single" w:sz="4" w:space="0" w:color="auto"/>
              <w:right w:val="nil"/>
            </w:tcBorders>
            <w:shd w:val="clear" w:color="auto" w:fill="auto"/>
            <w:noWrap/>
            <w:vAlign w:val="bottom"/>
            <w:hideMark/>
          </w:tcPr>
          <w:p w14:paraId="2FFBA9C8" w14:textId="001F6E6A" w:rsidR="00F149A2" w:rsidRPr="00F149A2" w:rsidDel="004B352C" w:rsidRDefault="00F149A2" w:rsidP="00FF55CB">
            <w:pPr>
              <w:jc w:val="center"/>
              <w:rPr>
                <w:del w:id="2842" w:author="Jeremy Groves" w:date="2023-01-30T18:38:00Z"/>
                <w:rFonts w:ascii="Times New Roman" w:hAnsi="Times New Roman"/>
                <w:color w:val="000000"/>
                <w:sz w:val="18"/>
                <w:szCs w:val="18"/>
              </w:rPr>
            </w:pPr>
            <w:del w:id="2843" w:author="Jeremy Groves" w:date="2023-01-30T18:38:00Z">
              <w:r w:rsidRPr="00F149A2" w:rsidDel="004B352C">
                <w:rPr>
                  <w:rFonts w:ascii="Times New Roman" w:hAnsi="Times New Roman"/>
                  <w:color w:val="000000"/>
                  <w:sz w:val="18"/>
                  <w:szCs w:val="18"/>
                </w:rPr>
                <w:delText>(0.0051)</w:delText>
              </w:r>
            </w:del>
          </w:p>
        </w:tc>
      </w:tr>
      <w:tr w:rsidR="00F149A2" w:rsidRPr="00F149A2" w:rsidDel="004B352C" w14:paraId="5DAFA29F" w14:textId="74BF21D2" w:rsidTr="00FF55CB">
        <w:trPr>
          <w:trHeight w:val="144"/>
          <w:del w:id="2844" w:author="Jeremy Groves" w:date="2023-01-30T18:38:00Z"/>
        </w:trPr>
        <w:tc>
          <w:tcPr>
            <w:tcW w:w="1890" w:type="dxa"/>
            <w:vMerge w:val="restart"/>
            <w:tcBorders>
              <w:top w:val="single" w:sz="4" w:space="0" w:color="000000"/>
              <w:left w:val="nil"/>
              <w:bottom w:val="single" w:sz="4" w:space="0" w:color="000000"/>
              <w:right w:val="nil"/>
            </w:tcBorders>
            <w:shd w:val="clear" w:color="auto" w:fill="auto"/>
            <w:noWrap/>
            <w:vAlign w:val="center"/>
            <w:hideMark/>
          </w:tcPr>
          <w:p w14:paraId="5F7CAB41" w14:textId="41868DC7" w:rsidR="00F149A2" w:rsidRPr="00F149A2" w:rsidDel="004B352C" w:rsidRDefault="00F149A2" w:rsidP="00FF55CB">
            <w:pPr>
              <w:jc w:val="center"/>
              <w:rPr>
                <w:del w:id="2845" w:author="Jeremy Groves" w:date="2023-01-30T18:38:00Z"/>
                <w:rFonts w:ascii="Times New Roman" w:hAnsi="Times New Roman"/>
                <w:color w:val="000000"/>
                <w:sz w:val="18"/>
                <w:szCs w:val="18"/>
              </w:rPr>
            </w:pPr>
            <w:del w:id="2846" w:author="Jeremy Groves" w:date="2023-01-30T18:38:00Z">
              <w:r w:rsidRPr="00F149A2" w:rsidDel="004B352C">
                <w:rPr>
                  <w:rFonts w:ascii="Times New Roman" w:hAnsi="Times New Roman"/>
                  <w:color w:val="000000"/>
                  <w:sz w:val="18"/>
                  <w:szCs w:val="18"/>
                </w:rPr>
                <w:delText>HH_Size</w:delText>
              </w:r>
            </w:del>
          </w:p>
        </w:tc>
        <w:tc>
          <w:tcPr>
            <w:tcW w:w="1660" w:type="dxa"/>
            <w:tcBorders>
              <w:top w:val="nil"/>
              <w:left w:val="single" w:sz="4" w:space="0" w:color="auto"/>
              <w:bottom w:val="nil"/>
              <w:right w:val="nil"/>
            </w:tcBorders>
            <w:shd w:val="clear" w:color="auto" w:fill="auto"/>
            <w:noWrap/>
            <w:vAlign w:val="bottom"/>
            <w:hideMark/>
          </w:tcPr>
          <w:p w14:paraId="4CC2BE9E" w14:textId="4BA431D7" w:rsidR="00F149A2" w:rsidRPr="00F149A2" w:rsidDel="004B352C" w:rsidRDefault="00F149A2" w:rsidP="00FF55CB">
            <w:pPr>
              <w:jc w:val="center"/>
              <w:rPr>
                <w:del w:id="2847" w:author="Jeremy Groves" w:date="2023-01-30T18:38:00Z"/>
                <w:rFonts w:ascii="Times New Roman" w:hAnsi="Times New Roman"/>
                <w:color w:val="000000"/>
                <w:sz w:val="18"/>
                <w:szCs w:val="18"/>
              </w:rPr>
            </w:pPr>
            <w:del w:id="2848" w:author="Jeremy Groves" w:date="2023-01-30T18:38:00Z">
              <w:r w:rsidRPr="00F149A2" w:rsidDel="004B352C">
                <w:rPr>
                  <w:rFonts w:ascii="Times New Roman" w:hAnsi="Times New Roman"/>
                  <w:color w:val="000000"/>
                  <w:sz w:val="18"/>
                  <w:szCs w:val="18"/>
                </w:rPr>
                <w:delText xml:space="preserve">-0.0086 </w:delText>
              </w:r>
            </w:del>
          </w:p>
        </w:tc>
        <w:tc>
          <w:tcPr>
            <w:tcW w:w="1660" w:type="dxa"/>
            <w:tcBorders>
              <w:top w:val="nil"/>
              <w:left w:val="nil"/>
              <w:bottom w:val="nil"/>
              <w:right w:val="nil"/>
            </w:tcBorders>
            <w:shd w:val="clear" w:color="auto" w:fill="auto"/>
            <w:noWrap/>
            <w:vAlign w:val="bottom"/>
            <w:hideMark/>
          </w:tcPr>
          <w:p w14:paraId="6617A3B7" w14:textId="584183A9" w:rsidR="00F149A2" w:rsidRPr="00F149A2" w:rsidDel="004B352C" w:rsidRDefault="00F149A2" w:rsidP="00FF55CB">
            <w:pPr>
              <w:jc w:val="center"/>
              <w:rPr>
                <w:del w:id="2849" w:author="Jeremy Groves" w:date="2023-01-30T18:38:00Z"/>
                <w:rFonts w:ascii="Times New Roman" w:hAnsi="Times New Roman"/>
                <w:color w:val="000000"/>
                <w:sz w:val="18"/>
                <w:szCs w:val="18"/>
              </w:rPr>
            </w:pPr>
            <w:del w:id="2850" w:author="Jeremy Groves" w:date="2023-01-30T18:38:00Z">
              <w:r w:rsidRPr="00F149A2" w:rsidDel="004B352C">
                <w:rPr>
                  <w:rFonts w:ascii="Times New Roman" w:hAnsi="Times New Roman"/>
                  <w:color w:val="000000"/>
                  <w:sz w:val="18"/>
                  <w:szCs w:val="18"/>
                </w:rPr>
                <w:delText xml:space="preserve">-0.009 </w:delText>
              </w:r>
            </w:del>
          </w:p>
        </w:tc>
        <w:tc>
          <w:tcPr>
            <w:tcW w:w="1660" w:type="dxa"/>
            <w:tcBorders>
              <w:top w:val="nil"/>
              <w:left w:val="single" w:sz="4" w:space="0" w:color="auto"/>
              <w:bottom w:val="nil"/>
              <w:right w:val="nil"/>
            </w:tcBorders>
            <w:shd w:val="clear" w:color="auto" w:fill="auto"/>
            <w:noWrap/>
            <w:vAlign w:val="bottom"/>
            <w:hideMark/>
          </w:tcPr>
          <w:p w14:paraId="33F08809" w14:textId="09757BB6" w:rsidR="00F149A2" w:rsidRPr="00F149A2" w:rsidDel="004B352C" w:rsidRDefault="00F149A2" w:rsidP="00FF55CB">
            <w:pPr>
              <w:jc w:val="center"/>
              <w:rPr>
                <w:del w:id="2851" w:author="Jeremy Groves" w:date="2023-01-30T18:38:00Z"/>
                <w:rFonts w:ascii="Times New Roman" w:hAnsi="Times New Roman"/>
                <w:color w:val="000000"/>
                <w:sz w:val="18"/>
                <w:szCs w:val="18"/>
              </w:rPr>
            </w:pPr>
            <w:del w:id="2852" w:author="Jeremy Groves" w:date="2023-01-30T18:38:00Z">
              <w:r w:rsidRPr="00F149A2" w:rsidDel="004B352C">
                <w:rPr>
                  <w:rFonts w:ascii="Times New Roman" w:hAnsi="Times New Roman"/>
                  <w:color w:val="000000"/>
                  <w:sz w:val="18"/>
                  <w:szCs w:val="18"/>
                </w:rPr>
                <w:delText>-0.0174 *</w:delText>
              </w:r>
            </w:del>
          </w:p>
        </w:tc>
        <w:tc>
          <w:tcPr>
            <w:tcW w:w="1660" w:type="dxa"/>
            <w:tcBorders>
              <w:top w:val="nil"/>
              <w:left w:val="nil"/>
              <w:bottom w:val="nil"/>
              <w:right w:val="nil"/>
            </w:tcBorders>
            <w:shd w:val="clear" w:color="auto" w:fill="auto"/>
            <w:noWrap/>
            <w:vAlign w:val="bottom"/>
            <w:hideMark/>
          </w:tcPr>
          <w:p w14:paraId="2D9F91F8" w14:textId="58CABCF0" w:rsidR="00F149A2" w:rsidRPr="00F149A2" w:rsidDel="004B352C" w:rsidRDefault="00F149A2" w:rsidP="00FF55CB">
            <w:pPr>
              <w:jc w:val="center"/>
              <w:rPr>
                <w:del w:id="2853" w:author="Jeremy Groves" w:date="2023-01-30T18:38:00Z"/>
                <w:rFonts w:ascii="Times New Roman" w:hAnsi="Times New Roman"/>
                <w:color w:val="000000"/>
                <w:sz w:val="18"/>
                <w:szCs w:val="18"/>
              </w:rPr>
            </w:pPr>
            <w:del w:id="2854" w:author="Jeremy Groves" w:date="2023-01-30T18:38:00Z">
              <w:r w:rsidRPr="00F149A2" w:rsidDel="004B352C">
                <w:rPr>
                  <w:rFonts w:ascii="Times New Roman" w:hAnsi="Times New Roman"/>
                  <w:color w:val="000000"/>
                  <w:sz w:val="18"/>
                  <w:szCs w:val="18"/>
                </w:rPr>
                <w:delText>-0.0175 *</w:delText>
              </w:r>
            </w:del>
          </w:p>
        </w:tc>
      </w:tr>
      <w:tr w:rsidR="00F149A2" w:rsidRPr="00F149A2" w:rsidDel="004B352C" w14:paraId="1F27CE2C" w14:textId="16D8FF74" w:rsidTr="00FF55CB">
        <w:trPr>
          <w:trHeight w:val="144"/>
          <w:del w:id="2855" w:author="Jeremy Groves" w:date="2023-01-30T18:38:00Z"/>
        </w:trPr>
        <w:tc>
          <w:tcPr>
            <w:tcW w:w="1890" w:type="dxa"/>
            <w:vMerge/>
            <w:tcBorders>
              <w:top w:val="single" w:sz="4" w:space="0" w:color="000000"/>
              <w:left w:val="nil"/>
              <w:bottom w:val="single" w:sz="4" w:space="0" w:color="000000"/>
              <w:right w:val="nil"/>
            </w:tcBorders>
            <w:shd w:val="clear" w:color="auto" w:fill="auto"/>
            <w:noWrap/>
            <w:vAlign w:val="center"/>
            <w:hideMark/>
          </w:tcPr>
          <w:p w14:paraId="35FE8B33" w14:textId="63815EF0" w:rsidR="00F149A2" w:rsidRPr="00F149A2" w:rsidDel="004B352C" w:rsidRDefault="00F149A2" w:rsidP="00FF55CB">
            <w:pPr>
              <w:jc w:val="center"/>
              <w:rPr>
                <w:del w:id="2856"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012EEA6A" w14:textId="00751176" w:rsidR="00F149A2" w:rsidRPr="00F149A2" w:rsidDel="004B352C" w:rsidRDefault="00F149A2" w:rsidP="00FF55CB">
            <w:pPr>
              <w:jc w:val="center"/>
              <w:rPr>
                <w:del w:id="2857" w:author="Jeremy Groves" w:date="2023-01-30T18:38:00Z"/>
                <w:rFonts w:ascii="Times New Roman" w:hAnsi="Times New Roman"/>
                <w:color w:val="000000"/>
                <w:sz w:val="18"/>
                <w:szCs w:val="18"/>
              </w:rPr>
            </w:pPr>
            <w:del w:id="2858" w:author="Jeremy Groves" w:date="2023-01-30T18:38:00Z">
              <w:r w:rsidRPr="00F149A2" w:rsidDel="004B352C">
                <w:rPr>
                  <w:rFonts w:ascii="Times New Roman" w:hAnsi="Times New Roman"/>
                  <w:color w:val="000000"/>
                  <w:sz w:val="18"/>
                  <w:szCs w:val="18"/>
                </w:rPr>
                <w:delText>(0.0088)</w:delText>
              </w:r>
            </w:del>
          </w:p>
        </w:tc>
        <w:tc>
          <w:tcPr>
            <w:tcW w:w="1660" w:type="dxa"/>
            <w:tcBorders>
              <w:top w:val="nil"/>
              <w:left w:val="nil"/>
              <w:bottom w:val="single" w:sz="4" w:space="0" w:color="auto"/>
              <w:right w:val="nil"/>
            </w:tcBorders>
            <w:shd w:val="clear" w:color="auto" w:fill="auto"/>
            <w:noWrap/>
            <w:vAlign w:val="bottom"/>
            <w:hideMark/>
          </w:tcPr>
          <w:p w14:paraId="7FE39189" w14:textId="6D8C12A5" w:rsidR="00F149A2" w:rsidRPr="00F149A2" w:rsidDel="004B352C" w:rsidRDefault="00F149A2" w:rsidP="00FF55CB">
            <w:pPr>
              <w:jc w:val="center"/>
              <w:rPr>
                <w:del w:id="2859" w:author="Jeremy Groves" w:date="2023-01-30T18:38:00Z"/>
                <w:rFonts w:ascii="Times New Roman" w:hAnsi="Times New Roman"/>
                <w:color w:val="000000"/>
                <w:sz w:val="18"/>
                <w:szCs w:val="18"/>
              </w:rPr>
            </w:pPr>
            <w:del w:id="2860" w:author="Jeremy Groves" w:date="2023-01-30T18:38:00Z">
              <w:r w:rsidRPr="00F149A2" w:rsidDel="004B352C">
                <w:rPr>
                  <w:rFonts w:ascii="Times New Roman" w:hAnsi="Times New Roman"/>
                  <w:color w:val="000000"/>
                  <w:sz w:val="18"/>
                  <w:szCs w:val="18"/>
                </w:rPr>
                <w:delText>(0.0088)</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58533B57" w14:textId="671C5589" w:rsidR="00F149A2" w:rsidRPr="00F149A2" w:rsidDel="004B352C" w:rsidRDefault="00F149A2" w:rsidP="00FF55CB">
            <w:pPr>
              <w:jc w:val="center"/>
              <w:rPr>
                <w:del w:id="2861" w:author="Jeremy Groves" w:date="2023-01-30T18:38:00Z"/>
                <w:rFonts w:ascii="Times New Roman" w:hAnsi="Times New Roman"/>
                <w:color w:val="000000"/>
                <w:sz w:val="18"/>
                <w:szCs w:val="18"/>
              </w:rPr>
            </w:pPr>
            <w:del w:id="2862" w:author="Jeremy Groves" w:date="2023-01-30T18:38:00Z">
              <w:r w:rsidRPr="00F149A2" w:rsidDel="004B352C">
                <w:rPr>
                  <w:rFonts w:ascii="Times New Roman" w:hAnsi="Times New Roman"/>
                  <w:color w:val="000000"/>
                  <w:sz w:val="18"/>
                  <w:szCs w:val="18"/>
                </w:rPr>
                <w:delText>(0.0088)</w:delText>
              </w:r>
            </w:del>
          </w:p>
        </w:tc>
        <w:tc>
          <w:tcPr>
            <w:tcW w:w="1660" w:type="dxa"/>
            <w:tcBorders>
              <w:top w:val="nil"/>
              <w:left w:val="nil"/>
              <w:bottom w:val="single" w:sz="4" w:space="0" w:color="auto"/>
              <w:right w:val="nil"/>
            </w:tcBorders>
            <w:shd w:val="clear" w:color="auto" w:fill="auto"/>
            <w:noWrap/>
            <w:vAlign w:val="bottom"/>
            <w:hideMark/>
          </w:tcPr>
          <w:p w14:paraId="0C1866AE" w14:textId="39C35D24" w:rsidR="00F149A2" w:rsidRPr="00F149A2" w:rsidDel="004B352C" w:rsidRDefault="00F149A2" w:rsidP="00FF55CB">
            <w:pPr>
              <w:jc w:val="center"/>
              <w:rPr>
                <w:del w:id="2863" w:author="Jeremy Groves" w:date="2023-01-30T18:38:00Z"/>
                <w:rFonts w:ascii="Times New Roman" w:hAnsi="Times New Roman"/>
                <w:color w:val="000000"/>
                <w:sz w:val="18"/>
                <w:szCs w:val="18"/>
              </w:rPr>
            </w:pPr>
            <w:del w:id="2864" w:author="Jeremy Groves" w:date="2023-01-30T18:38:00Z">
              <w:r w:rsidRPr="00F149A2" w:rsidDel="004B352C">
                <w:rPr>
                  <w:rFonts w:ascii="Times New Roman" w:hAnsi="Times New Roman"/>
                  <w:color w:val="000000"/>
                  <w:sz w:val="18"/>
                  <w:szCs w:val="18"/>
                </w:rPr>
                <w:delText>(0.0088)</w:delText>
              </w:r>
            </w:del>
          </w:p>
        </w:tc>
      </w:tr>
      <w:tr w:rsidR="00F149A2" w:rsidRPr="00F149A2" w:rsidDel="004B352C" w14:paraId="7EE87FFE" w14:textId="00F4C384" w:rsidTr="00FF55CB">
        <w:trPr>
          <w:trHeight w:val="144"/>
          <w:del w:id="2865" w:author="Jeremy Groves" w:date="2023-01-30T18:38:00Z"/>
        </w:trPr>
        <w:tc>
          <w:tcPr>
            <w:tcW w:w="1890" w:type="dxa"/>
            <w:vMerge w:val="restart"/>
            <w:tcBorders>
              <w:top w:val="single" w:sz="4" w:space="0" w:color="000000"/>
              <w:left w:val="nil"/>
              <w:bottom w:val="single" w:sz="4" w:space="0" w:color="000000"/>
              <w:right w:val="nil"/>
            </w:tcBorders>
            <w:shd w:val="clear" w:color="auto" w:fill="auto"/>
            <w:noWrap/>
            <w:vAlign w:val="center"/>
            <w:hideMark/>
          </w:tcPr>
          <w:p w14:paraId="551D20DC" w14:textId="535485BD" w:rsidR="00F149A2" w:rsidRPr="00F149A2" w:rsidDel="004B352C" w:rsidRDefault="00F149A2" w:rsidP="00FF55CB">
            <w:pPr>
              <w:jc w:val="center"/>
              <w:rPr>
                <w:del w:id="2866" w:author="Jeremy Groves" w:date="2023-01-30T18:38:00Z"/>
                <w:rFonts w:ascii="Times New Roman" w:hAnsi="Times New Roman"/>
                <w:color w:val="000000"/>
                <w:sz w:val="18"/>
                <w:szCs w:val="18"/>
              </w:rPr>
            </w:pPr>
            <w:del w:id="2867" w:author="Jeremy Groves" w:date="2023-01-30T18:38:00Z">
              <w:r w:rsidRPr="00F149A2" w:rsidDel="004B352C">
                <w:rPr>
                  <w:rFonts w:ascii="Times New Roman" w:hAnsi="Times New Roman"/>
                  <w:color w:val="000000"/>
                  <w:sz w:val="18"/>
                  <w:szCs w:val="18"/>
                </w:rPr>
                <w:delText>HS</w:delText>
              </w:r>
            </w:del>
          </w:p>
        </w:tc>
        <w:tc>
          <w:tcPr>
            <w:tcW w:w="1660" w:type="dxa"/>
            <w:tcBorders>
              <w:top w:val="nil"/>
              <w:left w:val="single" w:sz="4" w:space="0" w:color="auto"/>
              <w:bottom w:val="nil"/>
              <w:right w:val="nil"/>
            </w:tcBorders>
            <w:shd w:val="clear" w:color="auto" w:fill="auto"/>
            <w:noWrap/>
            <w:vAlign w:val="bottom"/>
            <w:hideMark/>
          </w:tcPr>
          <w:p w14:paraId="59827E93" w14:textId="279441DC" w:rsidR="00F149A2" w:rsidRPr="00F149A2" w:rsidDel="004B352C" w:rsidRDefault="00F149A2" w:rsidP="00FF55CB">
            <w:pPr>
              <w:jc w:val="center"/>
              <w:rPr>
                <w:del w:id="2868" w:author="Jeremy Groves" w:date="2023-01-30T18:38:00Z"/>
                <w:rFonts w:ascii="Times New Roman" w:hAnsi="Times New Roman"/>
                <w:color w:val="000000"/>
                <w:sz w:val="18"/>
                <w:szCs w:val="18"/>
              </w:rPr>
            </w:pPr>
            <w:del w:id="2869" w:author="Jeremy Groves" w:date="2023-01-30T18:38:00Z">
              <w:r w:rsidRPr="00F149A2" w:rsidDel="004B352C">
                <w:rPr>
                  <w:rFonts w:ascii="Times New Roman" w:hAnsi="Times New Roman"/>
                  <w:color w:val="000000"/>
                  <w:sz w:val="18"/>
                  <w:szCs w:val="18"/>
                </w:rPr>
                <w:delText>0.0823 ^</w:delText>
              </w:r>
            </w:del>
          </w:p>
        </w:tc>
        <w:tc>
          <w:tcPr>
            <w:tcW w:w="1660" w:type="dxa"/>
            <w:tcBorders>
              <w:top w:val="nil"/>
              <w:left w:val="nil"/>
              <w:bottom w:val="nil"/>
              <w:right w:val="nil"/>
            </w:tcBorders>
            <w:shd w:val="clear" w:color="auto" w:fill="auto"/>
            <w:noWrap/>
            <w:vAlign w:val="bottom"/>
            <w:hideMark/>
          </w:tcPr>
          <w:p w14:paraId="7E3EA165" w14:textId="4A67AC7B" w:rsidR="00F149A2" w:rsidRPr="00F149A2" w:rsidDel="004B352C" w:rsidRDefault="00F149A2" w:rsidP="00FF55CB">
            <w:pPr>
              <w:jc w:val="center"/>
              <w:rPr>
                <w:del w:id="2870" w:author="Jeremy Groves" w:date="2023-01-30T18:38:00Z"/>
                <w:rFonts w:ascii="Times New Roman" w:hAnsi="Times New Roman"/>
                <w:color w:val="000000"/>
                <w:sz w:val="18"/>
                <w:szCs w:val="18"/>
              </w:rPr>
            </w:pPr>
            <w:del w:id="2871" w:author="Jeremy Groves" w:date="2023-01-30T18:38:00Z">
              <w:r w:rsidRPr="00F149A2" w:rsidDel="004B352C">
                <w:rPr>
                  <w:rFonts w:ascii="Times New Roman" w:hAnsi="Times New Roman"/>
                  <w:color w:val="000000"/>
                  <w:sz w:val="18"/>
                  <w:szCs w:val="18"/>
                </w:rPr>
                <w:delText>0.0777 ^</w:delText>
              </w:r>
            </w:del>
          </w:p>
        </w:tc>
        <w:tc>
          <w:tcPr>
            <w:tcW w:w="1660" w:type="dxa"/>
            <w:tcBorders>
              <w:top w:val="nil"/>
              <w:left w:val="single" w:sz="4" w:space="0" w:color="auto"/>
              <w:bottom w:val="nil"/>
              <w:right w:val="nil"/>
            </w:tcBorders>
            <w:shd w:val="clear" w:color="auto" w:fill="auto"/>
            <w:noWrap/>
            <w:vAlign w:val="bottom"/>
            <w:hideMark/>
          </w:tcPr>
          <w:p w14:paraId="43C29148" w14:textId="6686F835" w:rsidR="00F149A2" w:rsidRPr="00F149A2" w:rsidDel="004B352C" w:rsidRDefault="00F149A2" w:rsidP="00FF55CB">
            <w:pPr>
              <w:jc w:val="center"/>
              <w:rPr>
                <w:del w:id="2872" w:author="Jeremy Groves" w:date="2023-01-30T18:38:00Z"/>
                <w:rFonts w:ascii="Times New Roman" w:hAnsi="Times New Roman"/>
                <w:color w:val="000000"/>
                <w:sz w:val="18"/>
                <w:szCs w:val="18"/>
              </w:rPr>
            </w:pPr>
            <w:del w:id="2873" w:author="Jeremy Groves" w:date="2023-01-30T18:38:00Z">
              <w:r w:rsidRPr="00F149A2" w:rsidDel="004B352C">
                <w:rPr>
                  <w:rFonts w:ascii="Times New Roman" w:hAnsi="Times New Roman"/>
                  <w:color w:val="000000"/>
                  <w:sz w:val="18"/>
                  <w:szCs w:val="18"/>
                </w:rPr>
                <w:delText>0.1186 **</w:delText>
              </w:r>
            </w:del>
          </w:p>
        </w:tc>
        <w:tc>
          <w:tcPr>
            <w:tcW w:w="1660" w:type="dxa"/>
            <w:tcBorders>
              <w:top w:val="nil"/>
              <w:left w:val="nil"/>
              <w:bottom w:val="nil"/>
              <w:right w:val="nil"/>
            </w:tcBorders>
            <w:shd w:val="clear" w:color="auto" w:fill="auto"/>
            <w:noWrap/>
            <w:vAlign w:val="bottom"/>
            <w:hideMark/>
          </w:tcPr>
          <w:p w14:paraId="1A4C5F16" w14:textId="386E77C0" w:rsidR="00F149A2" w:rsidRPr="00F149A2" w:rsidDel="004B352C" w:rsidRDefault="00F149A2" w:rsidP="00FF55CB">
            <w:pPr>
              <w:jc w:val="center"/>
              <w:rPr>
                <w:del w:id="2874" w:author="Jeremy Groves" w:date="2023-01-30T18:38:00Z"/>
                <w:rFonts w:ascii="Times New Roman" w:hAnsi="Times New Roman"/>
                <w:color w:val="000000"/>
                <w:sz w:val="18"/>
                <w:szCs w:val="18"/>
              </w:rPr>
            </w:pPr>
            <w:del w:id="2875" w:author="Jeremy Groves" w:date="2023-01-30T18:38:00Z">
              <w:r w:rsidRPr="00F149A2" w:rsidDel="004B352C">
                <w:rPr>
                  <w:rFonts w:ascii="Times New Roman" w:hAnsi="Times New Roman"/>
                  <w:color w:val="000000"/>
                  <w:sz w:val="18"/>
                  <w:szCs w:val="18"/>
                </w:rPr>
                <w:delText>0.1178 **</w:delText>
              </w:r>
            </w:del>
          </w:p>
        </w:tc>
      </w:tr>
      <w:tr w:rsidR="00F149A2" w:rsidRPr="00F149A2" w:rsidDel="004B352C" w14:paraId="0BD5583D" w14:textId="0813F502" w:rsidTr="00FF55CB">
        <w:trPr>
          <w:trHeight w:val="144"/>
          <w:del w:id="2876" w:author="Jeremy Groves" w:date="2023-01-30T18:38:00Z"/>
        </w:trPr>
        <w:tc>
          <w:tcPr>
            <w:tcW w:w="1890" w:type="dxa"/>
            <w:vMerge/>
            <w:tcBorders>
              <w:top w:val="single" w:sz="4" w:space="0" w:color="000000"/>
              <w:left w:val="nil"/>
              <w:bottom w:val="single" w:sz="4" w:space="0" w:color="000000"/>
              <w:right w:val="nil"/>
            </w:tcBorders>
            <w:vAlign w:val="center"/>
            <w:hideMark/>
          </w:tcPr>
          <w:p w14:paraId="38832B89" w14:textId="48FD4C5C" w:rsidR="00F149A2" w:rsidRPr="00F149A2" w:rsidDel="004B352C" w:rsidRDefault="00F149A2" w:rsidP="00FF55CB">
            <w:pPr>
              <w:rPr>
                <w:del w:id="2877"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1B29EEC7" w14:textId="6C60058F" w:rsidR="00F149A2" w:rsidRPr="00F149A2" w:rsidDel="004B352C" w:rsidRDefault="00F149A2" w:rsidP="00FF55CB">
            <w:pPr>
              <w:jc w:val="center"/>
              <w:rPr>
                <w:del w:id="2878" w:author="Jeremy Groves" w:date="2023-01-30T18:38:00Z"/>
                <w:rFonts w:ascii="Times New Roman" w:hAnsi="Times New Roman"/>
                <w:color w:val="000000"/>
                <w:sz w:val="18"/>
                <w:szCs w:val="18"/>
              </w:rPr>
            </w:pPr>
            <w:del w:id="2879" w:author="Jeremy Groves" w:date="2023-01-30T18:38:00Z">
              <w:r w:rsidRPr="00F149A2" w:rsidDel="004B352C">
                <w:rPr>
                  <w:rFonts w:ascii="Times New Roman" w:hAnsi="Times New Roman"/>
                  <w:color w:val="000000"/>
                  <w:sz w:val="18"/>
                  <w:szCs w:val="18"/>
                </w:rPr>
                <w:delText>(0.0425)</w:delText>
              </w:r>
            </w:del>
          </w:p>
        </w:tc>
        <w:tc>
          <w:tcPr>
            <w:tcW w:w="1660" w:type="dxa"/>
            <w:tcBorders>
              <w:top w:val="nil"/>
              <w:left w:val="nil"/>
              <w:bottom w:val="single" w:sz="4" w:space="0" w:color="auto"/>
              <w:right w:val="nil"/>
            </w:tcBorders>
            <w:shd w:val="clear" w:color="auto" w:fill="auto"/>
            <w:noWrap/>
            <w:vAlign w:val="bottom"/>
            <w:hideMark/>
          </w:tcPr>
          <w:p w14:paraId="32BA1120" w14:textId="474000E3" w:rsidR="00F149A2" w:rsidRPr="00F149A2" w:rsidDel="004B352C" w:rsidRDefault="00F149A2" w:rsidP="00FF55CB">
            <w:pPr>
              <w:jc w:val="center"/>
              <w:rPr>
                <w:del w:id="2880" w:author="Jeremy Groves" w:date="2023-01-30T18:38:00Z"/>
                <w:rFonts w:ascii="Times New Roman" w:hAnsi="Times New Roman"/>
                <w:color w:val="000000"/>
                <w:sz w:val="18"/>
                <w:szCs w:val="18"/>
              </w:rPr>
            </w:pPr>
            <w:del w:id="2881" w:author="Jeremy Groves" w:date="2023-01-30T18:38:00Z">
              <w:r w:rsidRPr="00F149A2" w:rsidDel="004B352C">
                <w:rPr>
                  <w:rFonts w:ascii="Times New Roman" w:hAnsi="Times New Roman"/>
                  <w:color w:val="000000"/>
                  <w:sz w:val="18"/>
                  <w:szCs w:val="18"/>
                </w:rPr>
                <w:delText>(0.0425)</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272FC162" w14:textId="1F3F5FEF" w:rsidR="00F149A2" w:rsidRPr="00F149A2" w:rsidDel="004B352C" w:rsidRDefault="00F149A2" w:rsidP="00FF55CB">
            <w:pPr>
              <w:jc w:val="center"/>
              <w:rPr>
                <w:del w:id="2882" w:author="Jeremy Groves" w:date="2023-01-30T18:38:00Z"/>
                <w:rFonts w:ascii="Times New Roman" w:hAnsi="Times New Roman"/>
                <w:color w:val="000000"/>
                <w:sz w:val="18"/>
                <w:szCs w:val="18"/>
              </w:rPr>
            </w:pPr>
            <w:del w:id="2883" w:author="Jeremy Groves" w:date="2023-01-30T18:38:00Z">
              <w:r w:rsidRPr="00F149A2" w:rsidDel="004B352C">
                <w:rPr>
                  <w:rFonts w:ascii="Times New Roman" w:hAnsi="Times New Roman"/>
                  <w:color w:val="000000"/>
                  <w:sz w:val="18"/>
                  <w:szCs w:val="18"/>
                </w:rPr>
                <w:delText>(0.0381)</w:delText>
              </w:r>
            </w:del>
          </w:p>
        </w:tc>
        <w:tc>
          <w:tcPr>
            <w:tcW w:w="1660" w:type="dxa"/>
            <w:tcBorders>
              <w:top w:val="nil"/>
              <w:left w:val="nil"/>
              <w:bottom w:val="single" w:sz="4" w:space="0" w:color="auto"/>
              <w:right w:val="nil"/>
            </w:tcBorders>
            <w:shd w:val="clear" w:color="auto" w:fill="auto"/>
            <w:noWrap/>
            <w:vAlign w:val="bottom"/>
            <w:hideMark/>
          </w:tcPr>
          <w:p w14:paraId="6E1A8E63" w14:textId="672B6D7B" w:rsidR="00F149A2" w:rsidRPr="00F149A2" w:rsidDel="004B352C" w:rsidRDefault="00F149A2" w:rsidP="00FF55CB">
            <w:pPr>
              <w:jc w:val="center"/>
              <w:rPr>
                <w:del w:id="2884" w:author="Jeremy Groves" w:date="2023-01-30T18:38:00Z"/>
                <w:rFonts w:ascii="Times New Roman" w:hAnsi="Times New Roman"/>
                <w:color w:val="000000"/>
                <w:sz w:val="18"/>
                <w:szCs w:val="18"/>
              </w:rPr>
            </w:pPr>
            <w:del w:id="2885" w:author="Jeremy Groves" w:date="2023-01-30T18:38:00Z">
              <w:r w:rsidRPr="00F149A2" w:rsidDel="004B352C">
                <w:rPr>
                  <w:rFonts w:ascii="Times New Roman" w:hAnsi="Times New Roman"/>
                  <w:color w:val="000000"/>
                  <w:sz w:val="18"/>
                  <w:szCs w:val="18"/>
                </w:rPr>
                <w:delText>(0.0381)</w:delText>
              </w:r>
            </w:del>
          </w:p>
        </w:tc>
      </w:tr>
      <w:tr w:rsidR="00F149A2" w:rsidRPr="00F149A2" w:rsidDel="004B352C" w14:paraId="16C0E216" w14:textId="158FD0C2" w:rsidTr="00FF55CB">
        <w:trPr>
          <w:trHeight w:val="144"/>
          <w:del w:id="2886"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12A6E1C6" w14:textId="3B6E18A8" w:rsidR="00F149A2" w:rsidRPr="00F149A2" w:rsidDel="004B352C" w:rsidRDefault="00F149A2" w:rsidP="00FF55CB">
            <w:pPr>
              <w:jc w:val="center"/>
              <w:rPr>
                <w:del w:id="2887" w:author="Jeremy Groves" w:date="2023-01-30T18:38:00Z"/>
                <w:rFonts w:ascii="Times New Roman" w:hAnsi="Times New Roman"/>
                <w:color w:val="000000"/>
                <w:sz w:val="18"/>
                <w:szCs w:val="18"/>
              </w:rPr>
            </w:pPr>
            <w:del w:id="2888" w:author="Jeremy Groves" w:date="2023-01-30T18:38:00Z">
              <w:r w:rsidRPr="00F149A2" w:rsidDel="004B352C">
                <w:rPr>
                  <w:rFonts w:ascii="Times New Roman" w:hAnsi="Times New Roman"/>
                  <w:color w:val="000000"/>
                  <w:sz w:val="18"/>
                  <w:szCs w:val="18"/>
                </w:rPr>
                <w:delText>SomeCol</w:delText>
              </w:r>
            </w:del>
          </w:p>
        </w:tc>
        <w:tc>
          <w:tcPr>
            <w:tcW w:w="1660" w:type="dxa"/>
            <w:tcBorders>
              <w:top w:val="nil"/>
              <w:left w:val="single" w:sz="4" w:space="0" w:color="auto"/>
              <w:bottom w:val="nil"/>
              <w:right w:val="nil"/>
            </w:tcBorders>
            <w:shd w:val="clear" w:color="auto" w:fill="auto"/>
            <w:noWrap/>
            <w:vAlign w:val="bottom"/>
            <w:hideMark/>
          </w:tcPr>
          <w:p w14:paraId="27301297" w14:textId="77671E7F" w:rsidR="00F149A2" w:rsidRPr="00F149A2" w:rsidDel="004B352C" w:rsidRDefault="00F149A2" w:rsidP="00FF55CB">
            <w:pPr>
              <w:jc w:val="center"/>
              <w:rPr>
                <w:del w:id="2889" w:author="Jeremy Groves" w:date="2023-01-30T18:38:00Z"/>
                <w:rFonts w:ascii="Times New Roman" w:hAnsi="Times New Roman"/>
                <w:color w:val="000000"/>
                <w:sz w:val="18"/>
                <w:szCs w:val="18"/>
              </w:rPr>
            </w:pPr>
            <w:del w:id="2890" w:author="Jeremy Groves" w:date="2023-01-30T18:38:00Z">
              <w:r w:rsidRPr="00F149A2" w:rsidDel="004B352C">
                <w:rPr>
                  <w:rFonts w:ascii="Times New Roman" w:hAnsi="Times New Roman"/>
                  <w:color w:val="000000"/>
                  <w:sz w:val="18"/>
                  <w:szCs w:val="18"/>
                </w:rPr>
                <w:delText>0.1875 ***</w:delText>
              </w:r>
            </w:del>
          </w:p>
        </w:tc>
        <w:tc>
          <w:tcPr>
            <w:tcW w:w="1660" w:type="dxa"/>
            <w:tcBorders>
              <w:top w:val="nil"/>
              <w:left w:val="nil"/>
              <w:bottom w:val="nil"/>
              <w:right w:val="nil"/>
            </w:tcBorders>
            <w:shd w:val="clear" w:color="auto" w:fill="auto"/>
            <w:noWrap/>
            <w:vAlign w:val="bottom"/>
            <w:hideMark/>
          </w:tcPr>
          <w:p w14:paraId="7A460464" w14:textId="78C75FD5" w:rsidR="00F149A2" w:rsidRPr="00F149A2" w:rsidDel="004B352C" w:rsidRDefault="00F149A2" w:rsidP="00FF55CB">
            <w:pPr>
              <w:jc w:val="center"/>
              <w:rPr>
                <w:del w:id="2891" w:author="Jeremy Groves" w:date="2023-01-30T18:38:00Z"/>
                <w:rFonts w:ascii="Times New Roman" w:hAnsi="Times New Roman"/>
                <w:color w:val="000000"/>
                <w:sz w:val="18"/>
                <w:szCs w:val="18"/>
              </w:rPr>
            </w:pPr>
            <w:del w:id="2892" w:author="Jeremy Groves" w:date="2023-01-30T18:38:00Z">
              <w:r w:rsidRPr="00F149A2" w:rsidDel="004B352C">
                <w:rPr>
                  <w:rFonts w:ascii="Times New Roman" w:hAnsi="Times New Roman"/>
                  <w:color w:val="000000"/>
                  <w:sz w:val="18"/>
                  <w:szCs w:val="18"/>
                </w:rPr>
                <w:delText>0.1835 ***</w:delText>
              </w:r>
            </w:del>
          </w:p>
        </w:tc>
        <w:tc>
          <w:tcPr>
            <w:tcW w:w="1660" w:type="dxa"/>
            <w:tcBorders>
              <w:top w:val="nil"/>
              <w:left w:val="single" w:sz="4" w:space="0" w:color="auto"/>
              <w:bottom w:val="nil"/>
              <w:right w:val="nil"/>
            </w:tcBorders>
            <w:shd w:val="clear" w:color="auto" w:fill="auto"/>
            <w:noWrap/>
            <w:vAlign w:val="bottom"/>
            <w:hideMark/>
          </w:tcPr>
          <w:p w14:paraId="6B2372DA" w14:textId="0D2B2EA2" w:rsidR="00F149A2" w:rsidRPr="00F149A2" w:rsidDel="004B352C" w:rsidRDefault="00F149A2" w:rsidP="00FF55CB">
            <w:pPr>
              <w:jc w:val="center"/>
              <w:rPr>
                <w:del w:id="2893" w:author="Jeremy Groves" w:date="2023-01-30T18:38:00Z"/>
                <w:rFonts w:ascii="Times New Roman" w:hAnsi="Times New Roman"/>
                <w:color w:val="000000"/>
                <w:sz w:val="18"/>
                <w:szCs w:val="18"/>
              </w:rPr>
            </w:pPr>
            <w:del w:id="2894" w:author="Jeremy Groves" w:date="2023-01-30T18:38:00Z">
              <w:r w:rsidRPr="00F149A2" w:rsidDel="004B352C">
                <w:rPr>
                  <w:rFonts w:ascii="Times New Roman" w:hAnsi="Times New Roman"/>
                  <w:color w:val="000000"/>
                  <w:sz w:val="18"/>
                  <w:szCs w:val="18"/>
                </w:rPr>
                <w:delText>0.2428 ***</w:delText>
              </w:r>
            </w:del>
          </w:p>
        </w:tc>
        <w:tc>
          <w:tcPr>
            <w:tcW w:w="1660" w:type="dxa"/>
            <w:tcBorders>
              <w:top w:val="nil"/>
              <w:left w:val="nil"/>
              <w:bottom w:val="nil"/>
              <w:right w:val="nil"/>
            </w:tcBorders>
            <w:shd w:val="clear" w:color="auto" w:fill="auto"/>
            <w:noWrap/>
            <w:vAlign w:val="bottom"/>
            <w:hideMark/>
          </w:tcPr>
          <w:p w14:paraId="49F9FF38" w14:textId="0027E52E" w:rsidR="00F149A2" w:rsidRPr="00F149A2" w:rsidDel="004B352C" w:rsidRDefault="00F149A2" w:rsidP="00FF55CB">
            <w:pPr>
              <w:jc w:val="center"/>
              <w:rPr>
                <w:del w:id="2895" w:author="Jeremy Groves" w:date="2023-01-30T18:38:00Z"/>
                <w:rFonts w:ascii="Times New Roman" w:hAnsi="Times New Roman"/>
                <w:color w:val="000000"/>
                <w:sz w:val="18"/>
                <w:szCs w:val="18"/>
              </w:rPr>
            </w:pPr>
            <w:del w:id="2896" w:author="Jeremy Groves" w:date="2023-01-30T18:38:00Z">
              <w:r w:rsidRPr="00F149A2" w:rsidDel="004B352C">
                <w:rPr>
                  <w:rFonts w:ascii="Times New Roman" w:hAnsi="Times New Roman"/>
                  <w:color w:val="000000"/>
                  <w:sz w:val="18"/>
                  <w:szCs w:val="18"/>
                </w:rPr>
                <w:delText>0.2415 ***</w:delText>
              </w:r>
            </w:del>
          </w:p>
        </w:tc>
      </w:tr>
      <w:tr w:rsidR="00F149A2" w:rsidRPr="00F149A2" w:rsidDel="004B352C" w14:paraId="714005B6" w14:textId="1D404B54" w:rsidTr="00FF55CB">
        <w:trPr>
          <w:trHeight w:val="144"/>
          <w:del w:id="2897" w:author="Jeremy Groves" w:date="2023-01-30T18:38:00Z"/>
        </w:trPr>
        <w:tc>
          <w:tcPr>
            <w:tcW w:w="1890" w:type="dxa"/>
            <w:vMerge/>
            <w:tcBorders>
              <w:top w:val="nil"/>
              <w:left w:val="nil"/>
              <w:bottom w:val="single" w:sz="4" w:space="0" w:color="000000"/>
              <w:right w:val="nil"/>
            </w:tcBorders>
            <w:vAlign w:val="center"/>
            <w:hideMark/>
          </w:tcPr>
          <w:p w14:paraId="00AE1833" w14:textId="49485B0C" w:rsidR="00F149A2" w:rsidRPr="00F149A2" w:rsidDel="004B352C" w:rsidRDefault="00F149A2" w:rsidP="00FF55CB">
            <w:pPr>
              <w:rPr>
                <w:del w:id="2898"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31E30477" w14:textId="78FC7D3C" w:rsidR="00F149A2" w:rsidRPr="00F149A2" w:rsidDel="004B352C" w:rsidRDefault="00F149A2" w:rsidP="00FF55CB">
            <w:pPr>
              <w:jc w:val="center"/>
              <w:rPr>
                <w:del w:id="2899" w:author="Jeremy Groves" w:date="2023-01-30T18:38:00Z"/>
                <w:rFonts w:ascii="Times New Roman" w:hAnsi="Times New Roman"/>
                <w:color w:val="000000"/>
                <w:sz w:val="18"/>
                <w:szCs w:val="18"/>
              </w:rPr>
            </w:pPr>
            <w:del w:id="2900" w:author="Jeremy Groves" w:date="2023-01-30T18:38:00Z">
              <w:r w:rsidRPr="00F149A2" w:rsidDel="004B352C">
                <w:rPr>
                  <w:rFonts w:ascii="Times New Roman" w:hAnsi="Times New Roman"/>
                  <w:color w:val="000000"/>
                  <w:sz w:val="18"/>
                  <w:szCs w:val="18"/>
                </w:rPr>
                <w:delText>(0.0448)</w:delText>
              </w:r>
            </w:del>
          </w:p>
        </w:tc>
        <w:tc>
          <w:tcPr>
            <w:tcW w:w="1660" w:type="dxa"/>
            <w:tcBorders>
              <w:top w:val="nil"/>
              <w:left w:val="nil"/>
              <w:bottom w:val="single" w:sz="4" w:space="0" w:color="auto"/>
              <w:right w:val="nil"/>
            </w:tcBorders>
            <w:shd w:val="clear" w:color="auto" w:fill="auto"/>
            <w:noWrap/>
            <w:vAlign w:val="bottom"/>
            <w:hideMark/>
          </w:tcPr>
          <w:p w14:paraId="6D2F1BF3" w14:textId="5E314929" w:rsidR="00F149A2" w:rsidRPr="00F149A2" w:rsidDel="004B352C" w:rsidRDefault="00F149A2" w:rsidP="00FF55CB">
            <w:pPr>
              <w:jc w:val="center"/>
              <w:rPr>
                <w:del w:id="2901" w:author="Jeremy Groves" w:date="2023-01-30T18:38:00Z"/>
                <w:rFonts w:ascii="Times New Roman" w:hAnsi="Times New Roman"/>
                <w:color w:val="000000"/>
                <w:sz w:val="18"/>
                <w:szCs w:val="18"/>
              </w:rPr>
            </w:pPr>
            <w:del w:id="2902" w:author="Jeremy Groves" w:date="2023-01-30T18:38:00Z">
              <w:r w:rsidRPr="00F149A2" w:rsidDel="004B352C">
                <w:rPr>
                  <w:rFonts w:ascii="Times New Roman" w:hAnsi="Times New Roman"/>
                  <w:color w:val="000000"/>
                  <w:sz w:val="18"/>
                  <w:szCs w:val="18"/>
                </w:rPr>
                <w:delText>(0.0448)</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43503300" w14:textId="14209507" w:rsidR="00F149A2" w:rsidRPr="00F149A2" w:rsidDel="004B352C" w:rsidRDefault="00F149A2" w:rsidP="00FF55CB">
            <w:pPr>
              <w:jc w:val="center"/>
              <w:rPr>
                <w:del w:id="2903" w:author="Jeremy Groves" w:date="2023-01-30T18:38:00Z"/>
                <w:rFonts w:ascii="Times New Roman" w:hAnsi="Times New Roman"/>
                <w:color w:val="000000"/>
                <w:sz w:val="18"/>
                <w:szCs w:val="18"/>
              </w:rPr>
            </w:pPr>
            <w:del w:id="2904" w:author="Jeremy Groves" w:date="2023-01-30T18:38:00Z">
              <w:r w:rsidRPr="00F149A2" w:rsidDel="004B352C">
                <w:rPr>
                  <w:rFonts w:ascii="Times New Roman" w:hAnsi="Times New Roman"/>
                  <w:color w:val="000000"/>
                  <w:sz w:val="18"/>
                  <w:szCs w:val="18"/>
                </w:rPr>
                <w:delText>(0.0438)</w:delText>
              </w:r>
            </w:del>
          </w:p>
        </w:tc>
        <w:tc>
          <w:tcPr>
            <w:tcW w:w="1660" w:type="dxa"/>
            <w:tcBorders>
              <w:top w:val="nil"/>
              <w:left w:val="nil"/>
              <w:bottom w:val="single" w:sz="4" w:space="0" w:color="auto"/>
              <w:right w:val="nil"/>
            </w:tcBorders>
            <w:shd w:val="clear" w:color="auto" w:fill="auto"/>
            <w:noWrap/>
            <w:vAlign w:val="bottom"/>
            <w:hideMark/>
          </w:tcPr>
          <w:p w14:paraId="76C150A7" w14:textId="02C0105C" w:rsidR="00F149A2" w:rsidRPr="00F149A2" w:rsidDel="004B352C" w:rsidRDefault="00F149A2" w:rsidP="00FF55CB">
            <w:pPr>
              <w:jc w:val="center"/>
              <w:rPr>
                <w:del w:id="2905" w:author="Jeremy Groves" w:date="2023-01-30T18:38:00Z"/>
                <w:rFonts w:ascii="Times New Roman" w:hAnsi="Times New Roman"/>
                <w:color w:val="000000"/>
                <w:sz w:val="18"/>
                <w:szCs w:val="18"/>
              </w:rPr>
            </w:pPr>
            <w:del w:id="2906" w:author="Jeremy Groves" w:date="2023-01-30T18:38:00Z">
              <w:r w:rsidRPr="00F149A2" w:rsidDel="004B352C">
                <w:rPr>
                  <w:rFonts w:ascii="Times New Roman" w:hAnsi="Times New Roman"/>
                  <w:color w:val="000000"/>
                  <w:sz w:val="18"/>
                  <w:szCs w:val="18"/>
                </w:rPr>
                <w:delText>(0.0438)</w:delText>
              </w:r>
            </w:del>
          </w:p>
        </w:tc>
      </w:tr>
      <w:tr w:rsidR="00F149A2" w:rsidRPr="00F149A2" w:rsidDel="004B352C" w14:paraId="6162EDD5" w14:textId="7901ECE1" w:rsidTr="00FF55CB">
        <w:trPr>
          <w:trHeight w:val="144"/>
          <w:del w:id="2907"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4027F873" w14:textId="17EA22C3" w:rsidR="00F149A2" w:rsidRPr="00F149A2" w:rsidDel="004B352C" w:rsidRDefault="00F149A2" w:rsidP="00FF55CB">
            <w:pPr>
              <w:jc w:val="center"/>
              <w:rPr>
                <w:del w:id="2908" w:author="Jeremy Groves" w:date="2023-01-30T18:38:00Z"/>
                <w:rFonts w:ascii="Times New Roman" w:hAnsi="Times New Roman"/>
                <w:color w:val="000000"/>
                <w:sz w:val="18"/>
                <w:szCs w:val="18"/>
              </w:rPr>
            </w:pPr>
            <w:del w:id="2909" w:author="Jeremy Groves" w:date="2023-01-30T18:38:00Z">
              <w:r w:rsidRPr="00F149A2" w:rsidDel="004B352C">
                <w:rPr>
                  <w:rFonts w:ascii="Times New Roman" w:hAnsi="Times New Roman"/>
                  <w:color w:val="000000"/>
                  <w:sz w:val="18"/>
                  <w:szCs w:val="18"/>
                </w:rPr>
                <w:delText>CollegeGrad</w:delText>
              </w:r>
            </w:del>
          </w:p>
        </w:tc>
        <w:tc>
          <w:tcPr>
            <w:tcW w:w="1660" w:type="dxa"/>
            <w:tcBorders>
              <w:top w:val="nil"/>
              <w:left w:val="single" w:sz="4" w:space="0" w:color="auto"/>
              <w:bottom w:val="nil"/>
              <w:right w:val="nil"/>
            </w:tcBorders>
            <w:shd w:val="clear" w:color="auto" w:fill="auto"/>
            <w:noWrap/>
            <w:vAlign w:val="bottom"/>
            <w:hideMark/>
          </w:tcPr>
          <w:p w14:paraId="58732BD1" w14:textId="33C2F228" w:rsidR="00F149A2" w:rsidRPr="00F149A2" w:rsidDel="004B352C" w:rsidRDefault="00F149A2" w:rsidP="00FF55CB">
            <w:pPr>
              <w:jc w:val="center"/>
              <w:rPr>
                <w:del w:id="2910" w:author="Jeremy Groves" w:date="2023-01-30T18:38:00Z"/>
                <w:rFonts w:ascii="Times New Roman" w:hAnsi="Times New Roman"/>
                <w:color w:val="000000"/>
                <w:sz w:val="18"/>
                <w:szCs w:val="18"/>
              </w:rPr>
            </w:pPr>
            <w:del w:id="2911" w:author="Jeremy Groves" w:date="2023-01-30T18:38:00Z">
              <w:r w:rsidRPr="00F149A2" w:rsidDel="004B352C">
                <w:rPr>
                  <w:rFonts w:ascii="Times New Roman" w:hAnsi="Times New Roman"/>
                  <w:color w:val="000000"/>
                  <w:sz w:val="18"/>
                  <w:szCs w:val="18"/>
                </w:rPr>
                <w:delText>0.1141 ^</w:delText>
              </w:r>
            </w:del>
          </w:p>
        </w:tc>
        <w:tc>
          <w:tcPr>
            <w:tcW w:w="1660" w:type="dxa"/>
            <w:tcBorders>
              <w:top w:val="nil"/>
              <w:left w:val="nil"/>
              <w:bottom w:val="nil"/>
              <w:right w:val="nil"/>
            </w:tcBorders>
            <w:shd w:val="clear" w:color="auto" w:fill="auto"/>
            <w:noWrap/>
            <w:vAlign w:val="bottom"/>
            <w:hideMark/>
          </w:tcPr>
          <w:p w14:paraId="5564DB2C" w14:textId="5B41EDBE" w:rsidR="00F149A2" w:rsidRPr="00F149A2" w:rsidDel="004B352C" w:rsidRDefault="00F149A2" w:rsidP="00FF55CB">
            <w:pPr>
              <w:jc w:val="center"/>
              <w:rPr>
                <w:del w:id="2912" w:author="Jeremy Groves" w:date="2023-01-30T18:38:00Z"/>
                <w:rFonts w:ascii="Times New Roman" w:hAnsi="Times New Roman"/>
                <w:color w:val="000000"/>
                <w:sz w:val="18"/>
                <w:szCs w:val="18"/>
              </w:rPr>
            </w:pPr>
            <w:del w:id="2913" w:author="Jeremy Groves" w:date="2023-01-30T18:38:00Z">
              <w:r w:rsidRPr="00F149A2" w:rsidDel="004B352C">
                <w:rPr>
                  <w:rFonts w:ascii="Times New Roman" w:hAnsi="Times New Roman"/>
                  <w:color w:val="000000"/>
                  <w:sz w:val="18"/>
                  <w:szCs w:val="18"/>
                </w:rPr>
                <w:delText>0.1095 ^</w:delText>
              </w:r>
            </w:del>
          </w:p>
        </w:tc>
        <w:tc>
          <w:tcPr>
            <w:tcW w:w="1660" w:type="dxa"/>
            <w:tcBorders>
              <w:top w:val="nil"/>
              <w:left w:val="single" w:sz="4" w:space="0" w:color="auto"/>
              <w:bottom w:val="nil"/>
              <w:right w:val="nil"/>
            </w:tcBorders>
            <w:shd w:val="clear" w:color="auto" w:fill="auto"/>
            <w:noWrap/>
            <w:vAlign w:val="bottom"/>
            <w:hideMark/>
          </w:tcPr>
          <w:p w14:paraId="1939168E" w14:textId="4496C6BD" w:rsidR="00F149A2" w:rsidRPr="00F149A2" w:rsidDel="004B352C" w:rsidRDefault="00F149A2" w:rsidP="00FF55CB">
            <w:pPr>
              <w:jc w:val="center"/>
              <w:rPr>
                <w:del w:id="2914" w:author="Jeremy Groves" w:date="2023-01-30T18:38:00Z"/>
                <w:rFonts w:ascii="Times New Roman" w:hAnsi="Times New Roman"/>
                <w:color w:val="000000"/>
                <w:sz w:val="18"/>
                <w:szCs w:val="18"/>
              </w:rPr>
            </w:pPr>
            <w:del w:id="2915" w:author="Jeremy Groves" w:date="2023-01-30T18:38:00Z">
              <w:r w:rsidRPr="00F149A2" w:rsidDel="004B352C">
                <w:rPr>
                  <w:rFonts w:ascii="Times New Roman" w:hAnsi="Times New Roman"/>
                  <w:color w:val="000000"/>
                  <w:sz w:val="18"/>
                  <w:szCs w:val="18"/>
                </w:rPr>
                <w:delText>0.1768 **</w:delText>
              </w:r>
            </w:del>
          </w:p>
        </w:tc>
        <w:tc>
          <w:tcPr>
            <w:tcW w:w="1660" w:type="dxa"/>
            <w:tcBorders>
              <w:top w:val="nil"/>
              <w:left w:val="nil"/>
              <w:bottom w:val="nil"/>
              <w:right w:val="nil"/>
            </w:tcBorders>
            <w:shd w:val="clear" w:color="auto" w:fill="auto"/>
            <w:noWrap/>
            <w:vAlign w:val="bottom"/>
            <w:hideMark/>
          </w:tcPr>
          <w:p w14:paraId="3E230AD2" w14:textId="77C26DF9" w:rsidR="00F149A2" w:rsidRPr="00F149A2" w:rsidDel="004B352C" w:rsidRDefault="00F149A2" w:rsidP="00FF55CB">
            <w:pPr>
              <w:jc w:val="center"/>
              <w:rPr>
                <w:del w:id="2916" w:author="Jeremy Groves" w:date="2023-01-30T18:38:00Z"/>
                <w:rFonts w:ascii="Times New Roman" w:hAnsi="Times New Roman"/>
                <w:color w:val="000000"/>
                <w:sz w:val="18"/>
                <w:szCs w:val="18"/>
              </w:rPr>
            </w:pPr>
            <w:del w:id="2917" w:author="Jeremy Groves" w:date="2023-01-30T18:38:00Z">
              <w:r w:rsidRPr="00F149A2" w:rsidDel="004B352C">
                <w:rPr>
                  <w:rFonts w:ascii="Times New Roman" w:hAnsi="Times New Roman"/>
                  <w:color w:val="000000"/>
                  <w:sz w:val="18"/>
                  <w:szCs w:val="18"/>
                </w:rPr>
                <w:delText>0.1776 **</w:delText>
              </w:r>
            </w:del>
          </w:p>
        </w:tc>
      </w:tr>
      <w:tr w:rsidR="00F149A2" w:rsidRPr="00F149A2" w:rsidDel="004B352C" w14:paraId="532DA2A5" w14:textId="5043FE2B" w:rsidTr="00FF55CB">
        <w:trPr>
          <w:trHeight w:val="144"/>
          <w:del w:id="2918" w:author="Jeremy Groves" w:date="2023-01-30T18:38:00Z"/>
        </w:trPr>
        <w:tc>
          <w:tcPr>
            <w:tcW w:w="1890" w:type="dxa"/>
            <w:vMerge/>
            <w:tcBorders>
              <w:top w:val="nil"/>
              <w:left w:val="nil"/>
              <w:bottom w:val="single" w:sz="4" w:space="0" w:color="000000"/>
              <w:right w:val="nil"/>
            </w:tcBorders>
            <w:vAlign w:val="center"/>
            <w:hideMark/>
          </w:tcPr>
          <w:p w14:paraId="2B4AF286" w14:textId="59E964A7" w:rsidR="00F149A2" w:rsidRPr="00F149A2" w:rsidDel="004B352C" w:rsidRDefault="00F149A2" w:rsidP="00FF55CB">
            <w:pPr>
              <w:rPr>
                <w:del w:id="2919"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7546D8F7" w14:textId="1E6F0046" w:rsidR="00F149A2" w:rsidRPr="00F149A2" w:rsidDel="004B352C" w:rsidRDefault="00F149A2" w:rsidP="00FF55CB">
            <w:pPr>
              <w:jc w:val="center"/>
              <w:rPr>
                <w:del w:id="2920" w:author="Jeremy Groves" w:date="2023-01-30T18:38:00Z"/>
                <w:rFonts w:ascii="Times New Roman" w:hAnsi="Times New Roman"/>
                <w:color w:val="000000"/>
                <w:sz w:val="18"/>
                <w:szCs w:val="18"/>
              </w:rPr>
            </w:pPr>
            <w:del w:id="2921" w:author="Jeremy Groves" w:date="2023-01-30T18:38:00Z">
              <w:r w:rsidRPr="00F149A2" w:rsidDel="004B352C">
                <w:rPr>
                  <w:rFonts w:ascii="Times New Roman" w:hAnsi="Times New Roman"/>
                  <w:color w:val="000000"/>
                  <w:sz w:val="18"/>
                  <w:szCs w:val="18"/>
                </w:rPr>
                <w:delText>(0.0655)</w:delText>
              </w:r>
            </w:del>
          </w:p>
        </w:tc>
        <w:tc>
          <w:tcPr>
            <w:tcW w:w="1660" w:type="dxa"/>
            <w:tcBorders>
              <w:top w:val="nil"/>
              <w:left w:val="nil"/>
              <w:bottom w:val="single" w:sz="4" w:space="0" w:color="auto"/>
              <w:right w:val="nil"/>
            </w:tcBorders>
            <w:shd w:val="clear" w:color="auto" w:fill="auto"/>
            <w:noWrap/>
            <w:vAlign w:val="bottom"/>
            <w:hideMark/>
          </w:tcPr>
          <w:p w14:paraId="39FE7737" w14:textId="3F529E61" w:rsidR="00F149A2" w:rsidRPr="00F149A2" w:rsidDel="004B352C" w:rsidRDefault="00F149A2" w:rsidP="00FF55CB">
            <w:pPr>
              <w:jc w:val="center"/>
              <w:rPr>
                <w:del w:id="2922" w:author="Jeremy Groves" w:date="2023-01-30T18:38:00Z"/>
                <w:rFonts w:ascii="Times New Roman" w:hAnsi="Times New Roman"/>
                <w:color w:val="000000"/>
                <w:sz w:val="18"/>
                <w:szCs w:val="18"/>
              </w:rPr>
            </w:pPr>
            <w:del w:id="2923" w:author="Jeremy Groves" w:date="2023-01-30T18:38:00Z">
              <w:r w:rsidRPr="00F149A2" w:rsidDel="004B352C">
                <w:rPr>
                  <w:rFonts w:ascii="Times New Roman" w:hAnsi="Times New Roman"/>
                  <w:color w:val="000000"/>
                  <w:sz w:val="18"/>
                  <w:szCs w:val="18"/>
                </w:rPr>
                <w:delText>(0.0655)</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723039A4" w14:textId="1DE54E2E" w:rsidR="00F149A2" w:rsidRPr="00F149A2" w:rsidDel="004B352C" w:rsidRDefault="00F149A2" w:rsidP="00FF55CB">
            <w:pPr>
              <w:jc w:val="center"/>
              <w:rPr>
                <w:del w:id="2924" w:author="Jeremy Groves" w:date="2023-01-30T18:38:00Z"/>
                <w:rFonts w:ascii="Times New Roman" w:hAnsi="Times New Roman"/>
                <w:color w:val="000000"/>
                <w:sz w:val="18"/>
                <w:szCs w:val="18"/>
              </w:rPr>
            </w:pPr>
            <w:del w:id="2925" w:author="Jeremy Groves" w:date="2023-01-30T18:38:00Z">
              <w:r w:rsidRPr="00F149A2" w:rsidDel="004B352C">
                <w:rPr>
                  <w:rFonts w:ascii="Times New Roman" w:hAnsi="Times New Roman"/>
                  <w:color w:val="000000"/>
                  <w:sz w:val="18"/>
                  <w:szCs w:val="18"/>
                </w:rPr>
                <w:delText>(0.068)</w:delText>
              </w:r>
            </w:del>
          </w:p>
        </w:tc>
        <w:tc>
          <w:tcPr>
            <w:tcW w:w="1660" w:type="dxa"/>
            <w:tcBorders>
              <w:top w:val="nil"/>
              <w:left w:val="nil"/>
              <w:bottom w:val="single" w:sz="4" w:space="0" w:color="auto"/>
              <w:right w:val="nil"/>
            </w:tcBorders>
            <w:shd w:val="clear" w:color="auto" w:fill="auto"/>
            <w:noWrap/>
            <w:vAlign w:val="bottom"/>
            <w:hideMark/>
          </w:tcPr>
          <w:p w14:paraId="3F203F6A" w14:textId="52819528" w:rsidR="00F149A2" w:rsidRPr="00F149A2" w:rsidDel="004B352C" w:rsidRDefault="00F149A2" w:rsidP="00FF55CB">
            <w:pPr>
              <w:jc w:val="center"/>
              <w:rPr>
                <w:del w:id="2926" w:author="Jeremy Groves" w:date="2023-01-30T18:38:00Z"/>
                <w:rFonts w:ascii="Times New Roman" w:hAnsi="Times New Roman"/>
                <w:color w:val="000000"/>
                <w:sz w:val="18"/>
                <w:szCs w:val="18"/>
              </w:rPr>
            </w:pPr>
            <w:del w:id="2927" w:author="Jeremy Groves" w:date="2023-01-30T18:38:00Z">
              <w:r w:rsidRPr="00F149A2" w:rsidDel="004B352C">
                <w:rPr>
                  <w:rFonts w:ascii="Times New Roman" w:hAnsi="Times New Roman"/>
                  <w:color w:val="000000"/>
                  <w:sz w:val="18"/>
                  <w:szCs w:val="18"/>
                </w:rPr>
                <w:delText>(0.068)</w:delText>
              </w:r>
            </w:del>
          </w:p>
        </w:tc>
      </w:tr>
      <w:tr w:rsidR="00F149A2" w:rsidRPr="00F149A2" w:rsidDel="004B352C" w14:paraId="398DEEE2" w14:textId="485C8153" w:rsidTr="00FF55CB">
        <w:trPr>
          <w:trHeight w:val="144"/>
          <w:del w:id="2928"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18C56551" w14:textId="0681C0AF" w:rsidR="00F149A2" w:rsidRPr="00F149A2" w:rsidDel="004B352C" w:rsidRDefault="00F149A2" w:rsidP="00FF55CB">
            <w:pPr>
              <w:jc w:val="center"/>
              <w:rPr>
                <w:del w:id="2929" w:author="Jeremy Groves" w:date="2023-01-30T18:38:00Z"/>
                <w:rFonts w:ascii="Times New Roman" w:hAnsi="Times New Roman"/>
                <w:color w:val="000000"/>
                <w:sz w:val="18"/>
                <w:szCs w:val="18"/>
              </w:rPr>
            </w:pPr>
            <w:del w:id="2930" w:author="Jeremy Groves" w:date="2023-01-30T18:38:00Z">
              <w:r w:rsidRPr="00F149A2" w:rsidDel="004B352C">
                <w:rPr>
                  <w:rFonts w:ascii="Times New Roman" w:hAnsi="Times New Roman"/>
                  <w:color w:val="000000"/>
                  <w:sz w:val="18"/>
                  <w:szCs w:val="18"/>
                </w:rPr>
                <w:delText>CollegePlus</w:delText>
              </w:r>
            </w:del>
          </w:p>
        </w:tc>
        <w:tc>
          <w:tcPr>
            <w:tcW w:w="1660" w:type="dxa"/>
            <w:tcBorders>
              <w:top w:val="nil"/>
              <w:left w:val="single" w:sz="4" w:space="0" w:color="auto"/>
              <w:bottom w:val="nil"/>
              <w:right w:val="nil"/>
            </w:tcBorders>
            <w:shd w:val="clear" w:color="auto" w:fill="auto"/>
            <w:noWrap/>
            <w:vAlign w:val="bottom"/>
            <w:hideMark/>
          </w:tcPr>
          <w:p w14:paraId="67CC91F1" w14:textId="6559E4E5" w:rsidR="00F149A2" w:rsidRPr="00F149A2" w:rsidDel="004B352C" w:rsidRDefault="00F149A2" w:rsidP="00FF55CB">
            <w:pPr>
              <w:jc w:val="center"/>
              <w:rPr>
                <w:del w:id="2931" w:author="Jeremy Groves" w:date="2023-01-30T18:38:00Z"/>
                <w:rFonts w:ascii="Times New Roman" w:hAnsi="Times New Roman"/>
                <w:color w:val="000000"/>
                <w:sz w:val="18"/>
                <w:szCs w:val="18"/>
              </w:rPr>
            </w:pPr>
            <w:del w:id="2932" w:author="Jeremy Groves" w:date="2023-01-30T18:38:00Z">
              <w:r w:rsidRPr="00F149A2" w:rsidDel="004B352C">
                <w:rPr>
                  <w:rFonts w:ascii="Times New Roman" w:hAnsi="Times New Roman"/>
                  <w:color w:val="000000"/>
                  <w:sz w:val="18"/>
                  <w:szCs w:val="18"/>
                </w:rPr>
                <w:delText xml:space="preserve">-0.0932 </w:delText>
              </w:r>
            </w:del>
          </w:p>
        </w:tc>
        <w:tc>
          <w:tcPr>
            <w:tcW w:w="1660" w:type="dxa"/>
            <w:tcBorders>
              <w:top w:val="nil"/>
              <w:left w:val="nil"/>
              <w:bottom w:val="nil"/>
              <w:right w:val="nil"/>
            </w:tcBorders>
            <w:shd w:val="clear" w:color="auto" w:fill="auto"/>
            <w:noWrap/>
            <w:vAlign w:val="bottom"/>
            <w:hideMark/>
          </w:tcPr>
          <w:p w14:paraId="2E07A943" w14:textId="09BC9919" w:rsidR="00F149A2" w:rsidRPr="00F149A2" w:rsidDel="004B352C" w:rsidRDefault="00F149A2" w:rsidP="00FF55CB">
            <w:pPr>
              <w:jc w:val="center"/>
              <w:rPr>
                <w:del w:id="2933" w:author="Jeremy Groves" w:date="2023-01-30T18:38:00Z"/>
                <w:rFonts w:ascii="Times New Roman" w:hAnsi="Times New Roman"/>
                <w:color w:val="000000"/>
                <w:sz w:val="18"/>
                <w:szCs w:val="18"/>
              </w:rPr>
            </w:pPr>
            <w:del w:id="2934" w:author="Jeremy Groves" w:date="2023-01-30T18:38:00Z">
              <w:r w:rsidRPr="00F149A2" w:rsidDel="004B352C">
                <w:rPr>
                  <w:rFonts w:ascii="Times New Roman" w:hAnsi="Times New Roman"/>
                  <w:color w:val="000000"/>
                  <w:sz w:val="18"/>
                  <w:szCs w:val="18"/>
                </w:rPr>
                <w:delText xml:space="preserve">-0.1053 </w:delText>
              </w:r>
            </w:del>
          </w:p>
        </w:tc>
        <w:tc>
          <w:tcPr>
            <w:tcW w:w="1660" w:type="dxa"/>
            <w:tcBorders>
              <w:top w:val="nil"/>
              <w:left w:val="single" w:sz="4" w:space="0" w:color="auto"/>
              <w:bottom w:val="nil"/>
              <w:right w:val="nil"/>
            </w:tcBorders>
            <w:shd w:val="clear" w:color="auto" w:fill="auto"/>
            <w:noWrap/>
            <w:vAlign w:val="bottom"/>
            <w:hideMark/>
          </w:tcPr>
          <w:p w14:paraId="76F53997" w14:textId="69D18D77" w:rsidR="00F149A2" w:rsidRPr="00F149A2" w:rsidDel="004B352C" w:rsidRDefault="00F149A2" w:rsidP="00FF55CB">
            <w:pPr>
              <w:jc w:val="center"/>
              <w:rPr>
                <w:del w:id="2935" w:author="Jeremy Groves" w:date="2023-01-30T18:38:00Z"/>
                <w:rFonts w:ascii="Times New Roman" w:hAnsi="Times New Roman"/>
                <w:color w:val="000000"/>
                <w:sz w:val="18"/>
                <w:szCs w:val="18"/>
              </w:rPr>
            </w:pPr>
            <w:del w:id="2936" w:author="Jeremy Groves" w:date="2023-01-30T18:38:00Z">
              <w:r w:rsidRPr="00F149A2" w:rsidDel="004B352C">
                <w:rPr>
                  <w:rFonts w:ascii="Times New Roman" w:hAnsi="Times New Roman"/>
                  <w:color w:val="000000"/>
                  <w:sz w:val="18"/>
                  <w:szCs w:val="18"/>
                </w:rPr>
                <w:delText xml:space="preserve">0.1232 </w:delText>
              </w:r>
            </w:del>
          </w:p>
        </w:tc>
        <w:tc>
          <w:tcPr>
            <w:tcW w:w="1660" w:type="dxa"/>
            <w:tcBorders>
              <w:top w:val="nil"/>
              <w:left w:val="nil"/>
              <w:bottom w:val="nil"/>
              <w:right w:val="nil"/>
            </w:tcBorders>
            <w:shd w:val="clear" w:color="auto" w:fill="auto"/>
            <w:noWrap/>
            <w:vAlign w:val="bottom"/>
            <w:hideMark/>
          </w:tcPr>
          <w:p w14:paraId="38AF5649" w14:textId="02D534F0" w:rsidR="00F149A2" w:rsidRPr="00F149A2" w:rsidDel="004B352C" w:rsidRDefault="00F149A2" w:rsidP="00FF55CB">
            <w:pPr>
              <w:jc w:val="center"/>
              <w:rPr>
                <w:del w:id="2937" w:author="Jeremy Groves" w:date="2023-01-30T18:38:00Z"/>
                <w:rFonts w:ascii="Times New Roman" w:hAnsi="Times New Roman"/>
                <w:color w:val="000000"/>
                <w:sz w:val="18"/>
                <w:szCs w:val="18"/>
              </w:rPr>
            </w:pPr>
            <w:del w:id="2938" w:author="Jeremy Groves" w:date="2023-01-30T18:38:00Z">
              <w:r w:rsidRPr="00F149A2" w:rsidDel="004B352C">
                <w:rPr>
                  <w:rFonts w:ascii="Times New Roman" w:hAnsi="Times New Roman"/>
                  <w:color w:val="000000"/>
                  <w:sz w:val="18"/>
                  <w:szCs w:val="18"/>
                </w:rPr>
                <w:delText xml:space="preserve">0.125 </w:delText>
              </w:r>
            </w:del>
          </w:p>
        </w:tc>
      </w:tr>
      <w:tr w:rsidR="00F149A2" w:rsidRPr="00F149A2" w:rsidDel="004B352C" w14:paraId="61B964B6" w14:textId="16A8DD68" w:rsidTr="00FF55CB">
        <w:trPr>
          <w:trHeight w:val="144"/>
          <w:del w:id="2939" w:author="Jeremy Groves" w:date="2023-01-30T18:38:00Z"/>
        </w:trPr>
        <w:tc>
          <w:tcPr>
            <w:tcW w:w="1890" w:type="dxa"/>
            <w:vMerge/>
            <w:tcBorders>
              <w:top w:val="nil"/>
              <w:left w:val="nil"/>
              <w:bottom w:val="single" w:sz="4" w:space="0" w:color="000000"/>
              <w:right w:val="nil"/>
            </w:tcBorders>
            <w:vAlign w:val="center"/>
            <w:hideMark/>
          </w:tcPr>
          <w:p w14:paraId="15122F11" w14:textId="1FDA3874" w:rsidR="00F149A2" w:rsidRPr="00F149A2" w:rsidDel="004B352C" w:rsidRDefault="00F149A2" w:rsidP="00FF55CB">
            <w:pPr>
              <w:rPr>
                <w:del w:id="2940"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75A46648" w14:textId="55F18920" w:rsidR="00F149A2" w:rsidRPr="00F149A2" w:rsidDel="004B352C" w:rsidRDefault="00F149A2" w:rsidP="00FF55CB">
            <w:pPr>
              <w:jc w:val="center"/>
              <w:rPr>
                <w:del w:id="2941" w:author="Jeremy Groves" w:date="2023-01-30T18:38:00Z"/>
                <w:rFonts w:ascii="Times New Roman" w:hAnsi="Times New Roman"/>
                <w:color w:val="000000"/>
                <w:sz w:val="18"/>
                <w:szCs w:val="18"/>
              </w:rPr>
            </w:pPr>
            <w:del w:id="2942" w:author="Jeremy Groves" w:date="2023-01-30T18:38:00Z">
              <w:r w:rsidRPr="00F149A2" w:rsidDel="004B352C">
                <w:rPr>
                  <w:rFonts w:ascii="Times New Roman" w:hAnsi="Times New Roman"/>
                  <w:color w:val="000000"/>
                  <w:sz w:val="18"/>
                  <w:szCs w:val="18"/>
                </w:rPr>
                <w:delText>(0.0991)</w:delText>
              </w:r>
            </w:del>
          </w:p>
        </w:tc>
        <w:tc>
          <w:tcPr>
            <w:tcW w:w="1660" w:type="dxa"/>
            <w:tcBorders>
              <w:top w:val="nil"/>
              <w:left w:val="nil"/>
              <w:bottom w:val="single" w:sz="4" w:space="0" w:color="auto"/>
              <w:right w:val="nil"/>
            </w:tcBorders>
            <w:shd w:val="clear" w:color="auto" w:fill="auto"/>
            <w:noWrap/>
            <w:vAlign w:val="bottom"/>
            <w:hideMark/>
          </w:tcPr>
          <w:p w14:paraId="3EF4C075" w14:textId="12C6894B" w:rsidR="00F149A2" w:rsidRPr="00F149A2" w:rsidDel="004B352C" w:rsidRDefault="00F149A2" w:rsidP="00FF55CB">
            <w:pPr>
              <w:jc w:val="center"/>
              <w:rPr>
                <w:del w:id="2943" w:author="Jeremy Groves" w:date="2023-01-30T18:38:00Z"/>
                <w:rFonts w:ascii="Times New Roman" w:hAnsi="Times New Roman"/>
                <w:color w:val="000000"/>
                <w:sz w:val="18"/>
                <w:szCs w:val="18"/>
              </w:rPr>
            </w:pPr>
            <w:del w:id="2944" w:author="Jeremy Groves" w:date="2023-01-30T18:38:00Z">
              <w:r w:rsidRPr="00F149A2" w:rsidDel="004B352C">
                <w:rPr>
                  <w:rFonts w:ascii="Times New Roman" w:hAnsi="Times New Roman"/>
                  <w:color w:val="000000"/>
                  <w:sz w:val="18"/>
                  <w:szCs w:val="18"/>
                </w:rPr>
                <w:delText>(0.0992)</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4E881C59" w14:textId="0A4A5752" w:rsidR="00F149A2" w:rsidRPr="00F149A2" w:rsidDel="004B352C" w:rsidRDefault="00F149A2" w:rsidP="00FF55CB">
            <w:pPr>
              <w:jc w:val="center"/>
              <w:rPr>
                <w:del w:id="2945" w:author="Jeremy Groves" w:date="2023-01-30T18:38:00Z"/>
                <w:rFonts w:ascii="Times New Roman" w:hAnsi="Times New Roman"/>
                <w:color w:val="000000"/>
                <w:sz w:val="18"/>
                <w:szCs w:val="18"/>
              </w:rPr>
            </w:pPr>
            <w:del w:id="2946" w:author="Jeremy Groves" w:date="2023-01-30T18:38:00Z">
              <w:r w:rsidRPr="00F149A2" w:rsidDel="004B352C">
                <w:rPr>
                  <w:rFonts w:ascii="Times New Roman" w:hAnsi="Times New Roman"/>
                  <w:color w:val="000000"/>
                  <w:sz w:val="18"/>
                  <w:szCs w:val="18"/>
                </w:rPr>
                <w:delText>(0.1102)</w:delText>
              </w:r>
            </w:del>
          </w:p>
        </w:tc>
        <w:tc>
          <w:tcPr>
            <w:tcW w:w="1660" w:type="dxa"/>
            <w:tcBorders>
              <w:top w:val="nil"/>
              <w:left w:val="nil"/>
              <w:bottom w:val="single" w:sz="4" w:space="0" w:color="auto"/>
              <w:right w:val="nil"/>
            </w:tcBorders>
            <w:shd w:val="clear" w:color="auto" w:fill="auto"/>
            <w:noWrap/>
            <w:vAlign w:val="bottom"/>
            <w:hideMark/>
          </w:tcPr>
          <w:p w14:paraId="56B465FC" w14:textId="07CB2075" w:rsidR="00F149A2" w:rsidRPr="00F149A2" w:rsidDel="004B352C" w:rsidRDefault="00F149A2" w:rsidP="00FF55CB">
            <w:pPr>
              <w:jc w:val="center"/>
              <w:rPr>
                <w:del w:id="2947" w:author="Jeremy Groves" w:date="2023-01-30T18:38:00Z"/>
                <w:rFonts w:ascii="Times New Roman" w:hAnsi="Times New Roman"/>
                <w:color w:val="000000"/>
                <w:sz w:val="18"/>
                <w:szCs w:val="18"/>
              </w:rPr>
            </w:pPr>
            <w:del w:id="2948" w:author="Jeremy Groves" w:date="2023-01-30T18:38:00Z">
              <w:r w:rsidRPr="00F149A2" w:rsidDel="004B352C">
                <w:rPr>
                  <w:rFonts w:ascii="Times New Roman" w:hAnsi="Times New Roman"/>
                  <w:color w:val="000000"/>
                  <w:sz w:val="18"/>
                  <w:szCs w:val="18"/>
                </w:rPr>
                <w:delText>(0.1103)</w:delText>
              </w:r>
            </w:del>
          </w:p>
        </w:tc>
      </w:tr>
      <w:tr w:rsidR="00F149A2" w:rsidRPr="00F149A2" w:rsidDel="004B352C" w14:paraId="2A32CDF2" w14:textId="5D7DB5BF" w:rsidTr="00FF55CB">
        <w:trPr>
          <w:trHeight w:val="144"/>
          <w:del w:id="2949"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2059971A" w14:textId="01506FE0" w:rsidR="00F149A2" w:rsidRPr="00F149A2" w:rsidDel="004B352C" w:rsidRDefault="00F149A2" w:rsidP="00FF55CB">
            <w:pPr>
              <w:jc w:val="center"/>
              <w:rPr>
                <w:del w:id="2950" w:author="Jeremy Groves" w:date="2023-01-30T18:38:00Z"/>
                <w:rFonts w:ascii="Times New Roman" w:hAnsi="Times New Roman"/>
                <w:color w:val="000000"/>
                <w:sz w:val="18"/>
                <w:szCs w:val="18"/>
              </w:rPr>
            </w:pPr>
            <w:del w:id="2951" w:author="Jeremy Groves" w:date="2023-01-30T18:38:00Z">
              <w:r w:rsidRPr="00F149A2" w:rsidDel="004B352C">
                <w:rPr>
                  <w:rFonts w:ascii="Times New Roman" w:hAnsi="Times New Roman"/>
                  <w:color w:val="000000"/>
                  <w:sz w:val="18"/>
                  <w:szCs w:val="18"/>
                </w:rPr>
                <w:delText>Score</w:delText>
              </w:r>
            </w:del>
          </w:p>
        </w:tc>
        <w:tc>
          <w:tcPr>
            <w:tcW w:w="1660" w:type="dxa"/>
            <w:tcBorders>
              <w:top w:val="nil"/>
              <w:left w:val="single" w:sz="4" w:space="0" w:color="auto"/>
              <w:bottom w:val="nil"/>
              <w:right w:val="nil"/>
            </w:tcBorders>
            <w:shd w:val="clear" w:color="auto" w:fill="auto"/>
            <w:noWrap/>
            <w:vAlign w:val="bottom"/>
            <w:hideMark/>
          </w:tcPr>
          <w:p w14:paraId="28067306" w14:textId="1381DFA2" w:rsidR="00F149A2" w:rsidRPr="00F149A2" w:rsidDel="004B352C" w:rsidRDefault="00F149A2" w:rsidP="00FF55CB">
            <w:pPr>
              <w:jc w:val="center"/>
              <w:rPr>
                <w:del w:id="2952" w:author="Jeremy Groves" w:date="2023-01-30T18:38:00Z"/>
                <w:rFonts w:ascii="Times New Roman" w:hAnsi="Times New Roman"/>
                <w:color w:val="000000"/>
                <w:sz w:val="18"/>
                <w:szCs w:val="18"/>
              </w:rPr>
            </w:pPr>
            <w:del w:id="2953" w:author="Jeremy Groves" w:date="2023-01-30T18:38:00Z">
              <w:r w:rsidRPr="00F149A2" w:rsidDel="004B352C">
                <w:rPr>
                  <w:rFonts w:ascii="Times New Roman" w:hAnsi="Times New Roman"/>
                  <w:color w:val="000000"/>
                  <w:sz w:val="18"/>
                  <w:szCs w:val="18"/>
                </w:rPr>
                <w:delText>0.0049 ***</w:delText>
              </w:r>
            </w:del>
          </w:p>
        </w:tc>
        <w:tc>
          <w:tcPr>
            <w:tcW w:w="1660" w:type="dxa"/>
            <w:tcBorders>
              <w:top w:val="nil"/>
              <w:left w:val="nil"/>
              <w:bottom w:val="nil"/>
              <w:right w:val="nil"/>
            </w:tcBorders>
            <w:shd w:val="clear" w:color="auto" w:fill="auto"/>
            <w:noWrap/>
            <w:vAlign w:val="bottom"/>
            <w:hideMark/>
          </w:tcPr>
          <w:p w14:paraId="1A7777F6" w14:textId="06B6C4DB" w:rsidR="00F149A2" w:rsidRPr="00F149A2" w:rsidDel="004B352C" w:rsidRDefault="00F149A2" w:rsidP="00FF55CB">
            <w:pPr>
              <w:jc w:val="center"/>
              <w:rPr>
                <w:del w:id="2954" w:author="Jeremy Groves" w:date="2023-01-30T18:38:00Z"/>
                <w:rFonts w:ascii="Times New Roman" w:hAnsi="Times New Roman"/>
                <w:color w:val="000000"/>
                <w:sz w:val="18"/>
                <w:szCs w:val="18"/>
              </w:rPr>
            </w:pPr>
            <w:del w:id="2955" w:author="Jeremy Groves" w:date="2023-01-30T18:38:00Z">
              <w:r w:rsidRPr="00F149A2" w:rsidDel="004B352C">
                <w:rPr>
                  <w:rFonts w:ascii="Times New Roman" w:hAnsi="Times New Roman"/>
                  <w:color w:val="000000"/>
                  <w:sz w:val="18"/>
                  <w:szCs w:val="18"/>
                </w:rPr>
                <w:delText>0.0048 ***</w:delText>
              </w:r>
            </w:del>
          </w:p>
        </w:tc>
        <w:tc>
          <w:tcPr>
            <w:tcW w:w="1660" w:type="dxa"/>
            <w:tcBorders>
              <w:top w:val="nil"/>
              <w:left w:val="single" w:sz="4" w:space="0" w:color="auto"/>
              <w:bottom w:val="nil"/>
              <w:right w:val="nil"/>
            </w:tcBorders>
            <w:shd w:val="clear" w:color="auto" w:fill="auto"/>
            <w:noWrap/>
            <w:vAlign w:val="bottom"/>
            <w:hideMark/>
          </w:tcPr>
          <w:p w14:paraId="7441D67B" w14:textId="2EF64402" w:rsidR="00F149A2" w:rsidRPr="00F149A2" w:rsidDel="004B352C" w:rsidRDefault="00F149A2" w:rsidP="00FF55CB">
            <w:pPr>
              <w:jc w:val="center"/>
              <w:rPr>
                <w:del w:id="2956" w:author="Jeremy Groves" w:date="2023-01-30T18:38:00Z"/>
                <w:rFonts w:ascii="Times New Roman" w:hAnsi="Times New Roman"/>
                <w:color w:val="000000"/>
                <w:sz w:val="18"/>
                <w:szCs w:val="18"/>
              </w:rPr>
            </w:pPr>
            <w:del w:id="2957" w:author="Jeremy Groves" w:date="2023-01-30T18:38:00Z">
              <w:r w:rsidRPr="00F149A2" w:rsidDel="004B352C">
                <w:rPr>
                  <w:rFonts w:ascii="Times New Roman" w:hAnsi="Times New Roman"/>
                  <w:color w:val="000000"/>
                  <w:sz w:val="18"/>
                  <w:szCs w:val="18"/>
                </w:rPr>
                <w:delText>0.0038 ***</w:delText>
              </w:r>
            </w:del>
          </w:p>
        </w:tc>
        <w:tc>
          <w:tcPr>
            <w:tcW w:w="1660" w:type="dxa"/>
            <w:tcBorders>
              <w:top w:val="nil"/>
              <w:left w:val="nil"/>
              <w:bottom w:val="nil"/>
              <w:right w:val="nil"/>
            </w:tcBorders>
            <w:shd w:val="clear" w:color="auto" w:fill="auto"/>
            <w:noWrap/>
            <w:vAlign w:val="bottom"/>
            <w:hideMark/>
          </w:tcPr>
          <w:p w14:paraId="1CCE1CC7" w14:textId="4CE08C93" w:rsidR="00F149A2" w:rsidRPr="00F149A2" w:rsidDel="004B352C" w:rsidRDefault="00F149A2" w:rsidP="00FF55CB">
            <w:pPr>
              <w:jc w:val="center"/>
              <w:rPr>
                <w:del w:id="2958" w:author="Jeremy Groves" w:date="2023-01-30T18:38:00Z"/>
                <w:rFonts w:ascii="Times New Roman" w:hAnsi="Times New Roman"/>
                <w:color w:val="000000"/>
                <w:sz w:val="18"/>
                <w:szCs w:val="18"/>
              </w:rPr>
            </w:pPr>
            <w:del w:id="2959" w:author="Jeremy Groves" w:date="2023-01-30T18:38:00Z">
              <w:r w:rsidRPr="00F149A2" w:rsidDel="004B352C">
                <w:rPr>
                  <w:rFonts w:ascii="Times New Roman" w:hAnsi="Times New Roman"/>
                  <w:color w:val="000000"/>
                  <w:sz w:val="18"/>
                  <w:szCs w:val="18"/>
                </w:rPr>
                <w:delText>0.0038 ***</w:delText>
              </w:r>
            </w:del>
          </w:p>
        </w:tc>
      </w:tr>
      <w:tr w:rsidR="00F149A2" w:rsidRPr="00F149A2" w:rsidDel="004B352C" w14:paraId="1C55FEC4" w14:textId="36FF418F" w:rsidTr="00FF55CB">
        <w:trPr>
          <w:trHeight w:val="144"/>
          <w:del w:id="2960" w:author="Jeremy Groves" w:date="2023-01-30T18:38:00Z"/>
        </w:trPr>
        <w:tc>
          <w:tcPr>
            <w:tcW w:w="1890" w:type="dxa"/>
            <w:vMerge/>
            <w:tcBorders>
              <w:top w:val="nil"/>
              <w:left w:val="nil"/>
              <w:bottom w:val="single" w:sz="4" w:space="0" w:color="000000"/>
              <w:right w:val="nil"/>
            </w:tcBorders>
            <w:vAlign w:val="center"/>
            <w:hideMark/>
          </w:tcPr>
          <w:p w14:paraId="7A13739C" w14:textId="3AB25221" w:rsidR="00F149A2" w:rsidRPr="00F149A2" w:rsidDel="004B352C" w:rsidRDefault="00F149A2" w:rsidP="00FF55CB">
            <w:pPr>
              <w:rPr>
                <w:del w:id="2961"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57471870" w14:textId="7DC50988" w:rsidR="00F149A2" w:rsidRPr="00F149A2" w:rsidDel="004B352C" w:rsidRDefault="00F149A2" w:rsidP="00FF55CB">
            <w:pPr>
              <w:jc w:val="center"/>
              <w:rPr>
                <w:del w:id="2962" w:author="Jeremy Groves" w:date="2023-01-30T18:38:00Z"/>
                <w:rFonts w:ascii="Times New Roman" w:hAnsi="Times New Roman"/>
                <w:color w:val="000000"/>
                <w:sz w:val="18"/>
                <w:szCs w:val="18"/>
              </w:rPr>
            </w:pPr>
            <w:del w:id="2963" w:author="Jeremy Groves" w:date="2023-01-30T18:38:00Z">
              <w:r w:rsidRPr="00F149A2" w:rsidDel="004B352C">
                <w:rPr>
                  <w:rFonts w:ascii="Times New Roman" w:hAnsi="Times New Roman"/>
                  <w:color w:val="000000"/>
                  <w:sz w:val="18"/>
                  <w:szCs w:val="18"/>
                </w:rPr>
                <w:delText>(0.0007)</w:delText>
              </w:r>
            </w:del>
          </w:p>
        </w:tc>
        <w:tc>
          <w:tcPr>
            <w:tcW w:w="1660" w:type="dxa"/>
            <w:tcBorders>
              <w:top w:val="nil"/>
              <w:left w:val="nil"/>
              <w:bottom w:val="single" w:sz="4" w:space="0" w:color="auto"/>
              <w:right w:val="nil"/>
            </w:tcBorders>
            <w:shd w:val="clear" w:color="auto" w:fill="auto"/>
            <w:noWrap/>
            <w:vAlign w:val="bottom"/>
            <w:hideMark/>
          </w:tcPr>
          <w:p w14:paraId="5D8168C3" w14:textId="57EF8CD5" w:rsidR="00F149A2" w:rsidRPr="00F149A2" w:rsidDel="004B352C" w:rsidRDefault="00F149A2" w:rsidP="00FF55CB">
            <w:pPr>
              <w:jc w:val="center"/>
              <w:rPr>
                <w:del w:id="2964" w:author="Jeremy Groves" w:date="2023-01-30T18:38:00Z"/>
                <w:rFonts w:ascii="Times New Roman" w:hAnsi="Times New Roman"/>
                <w:color w:val="000000"/>
                <w:sz w:val="18"/>
                <w:szCs w:val="18"/>
              </w:rPr>
            </w:pPr>
            <w:del w:id="2965" w:author="Jeremy Groves" w:date="2023-01-30T18:38:00Z">
              <w:r w:rsidRPr="00F149A2" w:rsidDel="004B352C">
                <w:rPr>
                  <w:rFonts w:ascii="Times New Roman" w:hAnsi="Times New Roman"/>
                  <w:color w:val="000000"/>
                  <w:sz w:val="18"/>
                  <w:szCs w:val="18"/>
                </w:rPr>
                <w:delText>(0.0007)</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489CE625" w14:textId="7BCDB312" w:rsidR="00F149A2" w:rsidRPr="00F149A2" w:rsidDel="004B352C" w:rsidRDefault="00F149A2" w:rsidP="00FF55CB">
            <w:pPr>
              <w:jc w:val="center"/>
              <w:rPr>
                <w:del w:id="2966" w:author="Jeremy Groves" w:date="2023-01-30T18:38:00Z"/>
                <w:rFonts w:ascii="Times New Roman" w:hAnsi="Times New Roman"/>
                <w:color w:val="000000"/>
                <w:sz w:val="18"/>
                <w:szCs w:val="18"/>
              </w:rPr>
            </w:pPr>
            <w:del w:id="2967" w:author="Jeremy Groves" w:date="2023-01-30T18:38:00Z">
              <w:r w:rsidRPr="00F149A2" w:rsidDel="004B352C">
                <w:rPr>
                  <w:rFonts w:ascii="Times New Roman" w:hAnsi="Times New Roman"/>
                  <w:color w:val="000000"/>
                  <w:sz w:val="18"/>
                  <w:szCs w:val="18"/>
                </w:rPr>
                <w:delText>(0.0006)</w:delText>
              </w:r>
            </w:del>
          </w:p>
        </w:tc>
        <w:tc>
          <w:tcPr>
            <w:tcW w:w="1660" w:type="dxa"/>
            <w:tcBorders>
              <w:top w:val="nil"/>
              <w:left w:val="nil"/>
              <w:bottom w:val="single" w:sz="4" w:space="0" w:color="auto"/>
              <w:right w:val="nil"/>
            </w:tcBorders>
            <w:shd w:val="clear" w:color="auto" w:fill="auto"/>
            <w:noWrap/>
            <w:vAlign w:val="bottom"/>
            <w:hideMark/>
          </w:tcPr>
          <w:p w14:paraId="4635E319" w14:textId="5FCF83C7" w:rsidR="00F149A2" w:rsidRPr="00F149A2" w:rsidDel="004B352C" w:rsidRDefault="00F149A2" w:rsidP="00FF55CB">
            <w:pPr>
              <w:jc w:val="center"/>
              <w:rPr>
                <w:del w:id="2968" w:author="Jeremy Groves" w:date="2023-01-30T18:38:00Z"/>
                <w:rFonts w:ascii="Times New Roman" w:hAnsi="Times New Roman"/>
                <w:color w:val="000000"/>
                <w:sz w:val="18"/>
                <w:szCs w:val="18"/>
              </w:rPr>
            </w:pPr>
            <w:del w:id="2969" w:author="Jeremy Groves" w:date="2023-01-30T18:38:00Z">
              <w:r w:rsidRPr="00F149A2" w:rsidDel="004B352C">
                <w:rPr>
                  <w:rFonts w:ascii="Times New Roman" w:hAnsi="Times New Roman"/>
                  <w:color w:val="000000"/>
                  <w:sz w:val="18"/>
                  <w:szCs w:val="18"/>
                </w:rPr>
                <w:delText>(0.0006)</w:delText>
              </w:r>
            </w:del>
          </w:p>
        </w:tc>
      </w:tr>
      <w:tr w:rsidR="00F149A2" w:rsidRPr="00F149A2" w:rsidDel="004B352C" w14:paraId="077CDCD1" w14:textId="01C981EB" w:rsidTr="00FF55CB">
        <w:trPr>
          <w:trHeight w:val="144"/>
          <w:del w:id="2970"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2A1B6006" w14:textId="2D67ACDE" w:rsidR="00F149A2" w:rsidRPr="00F149A2" w:rsidDel="004B352C" w:rsidRDefault="00F149A2" w:rsidP="00FF55CB">
            <w:pPr>
              <w:jc w:val="center"/>
              <w:rPr>
                <w:del w:id="2971" w:author="Jeremy Groves" w:date="2023-01-30T18:38:00Z"/>
                <w:rFonts w:ascii="Times New Roman" w:hAnsi="Times New Roman"/>
                <w:color w:val="000000"/>
                <w:sz w:val="18"/>
                <w:szCs w:val="18"/>
              </w:rPr>
            </w:pPr>
            <w:del w:id="2972" w:author="Jeremy Groves" w:date="2023-01-30T18:38:00Z">
              <w:r w:rsidRPr="00F149A2" w:rsidDel="004B352C">
                <w:rPr>
                  <w:rFonts w:ascii="Times New Roman" w:hAnsi="Times New Roman"/>
                  <w:color w:val="000000"/>
                  <w:sz w:val="18"/>
                  <w:szCs w:val="18"/>
                </w:rPr>
                <w:delText>Tenure</w:delText>
              </w:r>
            </w:del>
          </w:p>
        </w:tc>
        <w:tc>
          <w:tcPr>
            <w:tcW w:w="1660" w:type="dxa"/>
            <w:tcBorders>
              <w:top w:val="nil"/>
              <w:left w:val="single" w:sz="4" w:space="0" w:color="auto"/>
              <w:bottom w:val="nil"/>
              <w:right w:val="nil"/>
            </w:tcBorders>
            <w:shd w:val="clear" w:color="auto" w:fill="auto"/>
            <w:noWrap/>
            <w:vAlign w:val="bottom"/>
            <w:hideMark/>
          </w:tcPr>
          <w:p w14:paraId="773F9035" w14:textId="54CB20B5" w:rsidR="00F149A2" w:rsidRPr="00F149A2" w:rsidDel="004B352C" w:rsidRDefault="00F149A2" w:rsidP="00FF55CB">
            <w:pPr>
              <w:jc w:val="center"/>
              <w:rPr>
                <w:del w:id="2973" w:author="Jeremy Groves" w:date="2023-01-30T18:38:00Z"/>
                <w:rFonts w:ascii="Times New Roman" w:hAnsi="Times New Roman"/>
                <w:color w:val="000000"/>
                <w:sz w:val="18"/>
                <w:szCs w:val="18"/>
              </w:rPr>
            </w:pPr>
            <w:del w:id="2974" w:author="Jeremy Groves" w:date="2023-01-30T18:38:00Z">
              <w:r w:rsidRPr="00F149A2" w:rsidDel="004B352C">
                <w:rPr>
                  <w:rFonts w:ascii="Times New Roman" w:hAnsi="Times New Roman"/>
                  <w:color w:val="000000"/>
                  <w:sz w:val="18"/>
                  <w:szCs w:val="18"/>
                </w:rPr>
                <w:delText xml:space="preserve">0.0004 </w:delText>
              </w:r>
            </w:del>
          </w:p>
        </w:tc>
        <w:tc>
          <w:tcPr>
            <w:tcW w:w="1660" w:type="dxa"/>
            <w:tcBorders>
              <w:top w:val="nil"/>
              <w:left w:val="nil"/>
              <w:bottom w:val="nil"/>
              <w:right w:val="nil"/>
            </w:tcBorders>
            <w:shd w:val="clear" w:color="auto" w:fill="auto"/>
            <w:noWrap/>
            <w:vAlign w:val="bottom"/>
            <w:hideMark/>
          </w:tcPr>
          <w:p w14:paraId="5C8C2CC6" w14:textId="51483310" w:rsidR="00F149A2" w:rsidRPr="00F149A2" w:rsidDel="004B352C" w:rsidRDefault="00F149A2" w:rsidP="00FF55CB">
            <w:pPr>
              <w:jc w:val="center"/>
              <w:rPr>
                <w:del w:id="2975" w:author="Jeremy Groves" w:date="2023-01-30T18:38:00Z"/>
                <w:rFonts w:ascii="Times New Roman" w:hAnsi="Times New Roman"/>
                <w:color w:val="000000"/>
                <w:sz w:val="18"/>
                <w:szCs w:val="18"/>
              </w:rPr>
            </w:pPr>
            <w:del w:id="2976" w:author="Jeremy Groves" w:date="2023-01-30T18:38:00Z">
              <w:r w:rsidRPr="00F149A2" w:rsidDel="004B352C">
                <w:rPr>
                  <w:rFonts w:ascii="Times New Roman" w:hAnsi="Times New Roman"/>
                  <w:color w:val="000000"/>
                  <w:sz w:val="18"/>
                  <w:szCs w:val="18"/>
                </w:rPr>
                <w:delText xml:space="preserve">0.0004 </w:delText>
              </w:r>
            </w:del>
          </w:p>
        </w:tc>
        <w:tc>
          <w:tcPr>
            <w:tcW w:w="1660" w:type="dxa"/>
            <w:tcBorders>
              <w:top w:val="nil"/>
              <w:left w:val="single" w:sz="4" w:space="0" w:color="auto"/>
              <w:bottom w:val="nil"/>
              <w:right w:val="nil"/>
            </w:tcBorders>
            <w:shd w:val="clear" w:color="auto" w:fill="auto"/>
            <w:noWrap/>
            <w:vAlign w:val="bottom"/>
            <w:hideMark/>
          </w:tcPr>
          <w:p w14:paraId="089E9AF3" w14:textId="61047375" w:rsidR="00F149A2" w:rsidRPr="00F149A2" w:rsidDel="004B352C" w:rsidRDefault="00F149A2" w:rsidP="00FF55CB">
            <w:pPr>
              <w:jc w:val="center"/>
              <w:rPr>
                <w:del w:id="2977" w:author="Jeremy Groves" w:date="2023-01-30T18:38:00Z"/>
                <w:rFonts w:ascii="Times New Roman" w:hAnsi="Times New Roman"/>
                <w:color w:val="000000"/>
                <w:sz w:val="18"/>
                <w:szCs w:val="18"/>
              </w:rPr>
            </w:pPr>
            <w:del w:id="2978" w:author="Jeremy Groves" w:date="2023-01-30T18:38:00Z">
              <w:r w:rsidRPr="00F149A2" w:rsidDel="004B352C">
                <w:rPr>
                  <w:rFonts w:ascii="Times New Roman" w:hAnsi="Times New Roman"/>
                  <w:color w:val="000000"/>
                  <w:sz w:val="18"/>
                  <w:szCs w:val="18"/>
                </w:rPr>
                <w:delText xml:space="preserve">0.0001 </w:delText>
              </w:r>
            </w:del>
          </w:p>
        </w:tc>
        <w:tc>
          <w:tcPr>
            <w:tcW w:w="1660" w:type="dxa"/>
            <w:tcBorders>
              <w:top w:val="nil"/>
              <w:left w:val="nil"/>
              <w:bottom w:val="nil"/>
              <w:right w:val="nil"/>
            </w:tcBorders>
            <w:shd w:val="clear" w:color="auto" w:fill="auto"/>
            <w:noWrap/>
            <w:vAlign w:val="bottom"/>
            <w:hideMark/>
          </w:tcPr>
          <w:p w14:paraId="47AB08C9" w14:textId="3BD55277" w:rsidR="00F149A2" w:rsidRPr="00F149A2" w:rsidDel="004B352C" w:rsidRDefault="00F149A2" w:rsidP="00FF55CB">
            <w:pPr>
              <w:jc w:val="center"/>
              <w:rPr>
                <w:del w:id="2979" w:author="Jeremy Groves" w:date="2023-01-30T18:38:00Z"/>
                <w:rFonts w:ascii="Times New Roman" w:hAnsi="Times New Roman"/>
                <w:color w:val="000000"/>
                <w:sz w:val="18"/>
                <w:szCs w:val="18"/>
              </w:rPr>
            </w:pPr>
            <w:del w:id="2980" w:author="Jeremy Groves" w:date="2023-01-30T18:38:00Z">
              <w:r w:rsidRPr="00F149A2" w:rsidDel="004B352C">
                <w:rPr>
                  <w:rFonts w:ascii="Times New Roman" w:hAnsi="Times New Roman"/>
                  <w:color w:val="000000"/>
                  <w:sz w:val="18"/>
                  <w:szCs w:val="18"/>
                </w:rPr>
                <w:delText xml:space="preserve">0.0001 </w:delText>
              </w:r>
            </w:del>
          </w:p>
        </w:tc>
      </w:tr>
      <w:tr w:rsidR="00F149A2" w:rsidRPr="00F149A2" w:rsidDel="004B352C" w14:paraId="09A61543" w14:textId="7F97A14E" w:rsidTr="00FF55CB">
        <w:trPr>
          <w:trHeight w:val="144"/>
          <w:del w:id="2981" w:author="Jeremy Groves" w:date="2023-01-30T18:38:00Z"/>
        </w:trPr>
        <w:tc>
          <w:tcPr>
            <w:tcW w:w="1890" w:type="dxa"/>
            <w:vMerge/>
            <w:tcBorders>
              <w:top w:val="nil"/>
              <w:left w:val="nil"/>
              <w:bottom w:val="single" w:sz="4" w:space="0" w:color="000000"/>
              <w:right w:val="nil"/>
            </w:tcBorders>
            <w:vAlign w:val="center"/>
            <w:hideMark/>
          </w:tcPr>
          <w:p w14:paraId="5C2FF093" w14:textId="2A89C0F4" w:rsidR="00F149A2" w:rsidRPr="00F149A2" w:rsidDel="004B352C" w:rsidRDefault="00F149A2" w:rsidP="00FF55CB">
            <w:pPr>
              <w:rPr>
                <w:del w:id="2982"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362D2F83" w14:textId="2B26B451" w:rsidR="00F149A2" w:rsidRPr="00F149A2" w:rsidDel="004B352C" w:rsidRDefault="00F149A2" w:rsidP="00FF55CB">
            <w:pPr>
              <w:jc w:val="center"/>
              <w:rPr>
                <w:del w:id="2983" w:author="Jeremy Groves" w:date="2023-01-30T18:38:00Z"/>
                <w:rFonts w:ascii="Times New Roman" w:hAnsi="Times New Roman"/>
                <w:color w:val="000000"/>
                <w:sz w:val="18"/>
                <w:szCs w:val="18"/>
              </w:rPr>
            </w:pPr>
            <w:del w:id="2984" w:author="Jeremy Groves" w:date="2023-01-30T18:38:00Z">
              <w:r w:rsidRPr="00F149A2" w:rsidDel="004B352C">
                <w:rPr>
                  <w:rFonts w:ascii="Times New Roman" w:hAnsi="Times New Roman"/>
                  <w:color w:val="000000"/>
                  <w:sz w:val="18"/>
                  <w:szCs w:val="18"/>
                </w:rPr>
                <w:delText>(0.0003)</w:delText>
              </w:r>
            </w:del>
          </w:p>
        </w:tc>
        <w:tc>
          <w:tcPr>
            <w:tcW w:w="1660" w:type="dxa"/>
            <w:tcBorders>
              <w:top w:val="nil"/>
              <w:left w:val="nil"/>
              <w:bottom w:val="single" w:sz="4" w:space="0" w:color="auto"/>
              <w:right w:val="nil"/>
            </w:tcBorders>
            <w:shd w:val="clear" w:color="auto" w:fill="auto"/>
            <w:noWrap/>
            <w:vAlign w:val="bottom"/>
            <w:hideMark/>
          </w:tcPr>
          <w:p w14:paraId="7E8494F2" w14:textId="667C7358" w:rsidR="00F149A2" w:rsidRPr="00F149A2" w:rsidDel="004B352C" w:rsidRDefault="00F149A2" w:rsidP="00FF55CB">
            <w:pPr>
              <w:jc w:val="center"/>
              <w:rPr>
                <w:del w:id="2985" w:author="Jeremy Groves" w:date="2023-01-30T18:38:00Z"/>
                <w:rFonts w:ascii="Times New Roman" w:hAnsi="Times New Roman"/>
                <w:color w:val="000000"/>
                <w:sz w:val="18"/>
                <w:szCs w:val="18"/>
              </w:rPr>
            </w:pPr>
            <w:del w:id="2986" w:author="Jeremy Groves" w:date="2023-01-30T18:38:00Z">
              <w:r w:rsidRPr="00F149A2" w:rsidDel="004B352C">
                <w:rPr>
                  <w:rFonts w:ascii="Times New Roman" w:hAnsi="Times New Roman"/>
                  <w:color w:val="000000"/>
                  <w:sz w:val="18"/>
                  <w:szCs w:val="18"/>
                </w:rPr>
                <w:delText>(0.0003)</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3F52F862" w14:textId="7B4310F0" w:rsidR="00F149A2" w:rsidRPr="00F149A2" w:rsidDel="004B352C" w:rsidRDefault="00F149A2" w:rsidP="00FF55CB">
            <w:pPr>
              <w:jc w:val="center"/>
              <w:rPr>
                <w:del w:id="2987" w:author="Jeremy Groves" w:date="2023-01-30T18:38:00Z"/>
                <w:rFonts w:ascii="Times New Roman" w:hAnsi="Times New Roman"/>
                <w:color w:val="000000"/>
                <w:sz w:val="18"/>
                <w:szCs w:val="18"/>
              </w:rPr>
            </w:pPr>
            <w:del w:id="2988" w:author="Jeremy Groves" w:date="2023-01-30T18:38:00Z">
              <w:r w:rsidRPr="00F149A2" w:rsidDel="004B352C">
                <w:rPr>
                  <w:rFonts w:ascii="Times New Roman" w:hAnsi="Times New Roman"/>
                  <w:color w:val="000000"/>
                  <w:sz w:val="18"/>
                  <w:szCs w:val="18"/>
                </w:rPr>
                <w:delText>(0.0003)</w:delText>
              </w:r>
            </w:del>
          </w:p>
        </w:tc>
        <w:tc>
          <w:tcPr>
            <w:tcW w:w="1660" w:type="dxa"/>
            <w:tcBorders>
              <w:top w:val="nil"/>
              <w:left w:val="nil"/>
              <w:bottom w:val="single" w:sz="4" w:space="0" w:color="auto"/>
              <w:right w:val="nil"/>
            </w:tcBorders>
            <w:shd w:val="clear" w:color="auto" w:fill="auto"/>
            <w:noWrap/>
            <w:vAlign w:val="bottom"/>
            <w:hideMark/>
          </w:tcPr>
          <w:p w14:paraId="6D0F93CD" w14:textId="7C23AC58" w:rsidR="00F149A2" w:rsidRPr="00F149A2" w:rsidDel="004B352C" w:rsidRDefault="00F149A2" w:rsidP="00FF55CB">
            <w:pPr>
              <w:jc w:val="center"/>
              <w:rPr>
                <w:del w:id="2989" w:author="Jeremy Groves" w:date="2023-01-30T18:38:00Z"/>
                <w:rFonts w:ascii="Times New Roman" w:hAnsi="Times New Roman"/>
                <w:color w:val="000000"/>
                <w:sz w:val="18"/>
                <w:szCs w:val="18"/>
              </w:rPr>
            </w:pPr>
            <w:del w:id="2990" w:author="Jeremy Groves" w:date="2023-01-30T18:38:00Z">
              <w:r w:rsidRPr="00F149A2" w:rsidDel="004B352C">
                <w:rPr>
                  <w:rFonts w:ascii="Times New Roman" w:hAnsi="Times New Roman"/>
                  <w:color w:val="000000"/>
                  <w:sz w:val="18"/>
                  <w:szCs w:val="18"/>
                </w:rPr>
                <w:delText>(0.0003)</w:delText>
              </w:r>
            </w:del>
          </w:p>
        </w:tc>
      </w:tr>
      <w:tr w:rsidR="00F149A2" w:rsidRPr="00F149A2" w:rsidDel="004B352C" w14:paraId="13655AAC" w14:textId="6A95C749" w:rsidTr="00FF55CB">
        <w:trPr>
          <w:trHeight w:val="144"/>
          <w:del w:id="2991"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438A737F" w14:textId="58FEFD17" w:rsidR="00F149A2" w:rsidRPr="00F149A2" w:rsidDel="004B352C" w:rsidRDefault="00F149A2" w:rsidP="00FF55CB">
            <w:pPr>
              <w:jc w:val="center"/>
              <w:rPr>
                <w:del w:id="2992" w:author="Jeremy Groves" w:date="2023-01-30T18:38:00Z"/>
                <w:rFonts w:ascii="Times New Roman" w:hAnsi="Times New Roman"/>
                <w:color w:val="000000"/>
                <w:sz w:val="18"/>
                <w:szCs w:val="18"/>
              </w:rPr>
            </w:pPr>
            <w:del w:id="2993" w:author="Jeremy Groves" w:date="2023-01-30T18:38:00Z">
              <w:r w:rsidRPr="00F149A2" w:rsidDel="004B352C">
                <w:rPr>
                  <w:rFonts w:ascii="Times New Roman" w:hAnsi="Times New Roman"/>
                  <w:color w:val="000000"/>
                  <w:sz w:val="18"/>
                  <w:szCs w:val="18"/>
                </w:rPr>
                <w:delText>Experience</w:delText>
              </w:r>
            </w:del>
          </w:p>
        </w:tc>
        <w:tc>
          <w:tcPr>
            <w:tcW w:w="1660" w:type="dxa"/>
            <w:tcBorders>
              <w:top w:val="nil"/>
              <w:left w:val="single" w:sz="4" w:space="0" w:color="auto"/>
              <w:bottom w:val="nil"/>
              <w:right w:val="nil"/>
            </w:tcBorders>
            <w:shd w:val="clear" w:color="auto" w:fill="auto"/>
            <w:noWrap/>
            <w:vAlign w:val="bottom"/>
            <w:hideMark/>
          </w:tcPr>
          <w:p w14:paraId="317DA5E8" w14:textId="40B58048" w:rsidR="00F149A2" w:rsidRPr="00F149A2" w:rsidDel="004B352C" w:rsidRDefault="00F149A2" w:rsidP="00FF55CB">
            <w:pPr>
              <w:jc w:val="center"/>
              <w:rPr>
                <w:del w:id="2994" w:author="Jeremy Groves" w:date="2023-01-30T18:38:00Z"/>
                <w:rFonts w:ascii="Times New Roman" w:hAnsi="Times New Roman"/>
                <w:color w:val="000000"/>
                <w:sz w:val="18"/>
                <w:szCs w:val="18"/>
              </w:rPr>
            </w:pPr>
            <w:del w:id="2995" w:author="Jeremy Groves" w:date="2023-01-30T18:38:00Z">
              <w:r w:rsidRPr="00F149A2" w:rsidDel="004B352C">
                <w:rPr>
                  <w:rFonts w:ascii="Times New Roman" w:hAnsi="Times New Roman"/>
                  <w:color w:val="000000"/>
                  <w:sz w:val="18"/>
                  <w:szCs w:val="18"/>
                </w:rPr>
                <w:delText xml:space="preserve">0.0002 </w:delText>
              </w:r>
            </w:del>
          </w:p>
        </w:tc>
        <w:tc>
          <w:tcPr>
            <w:tcW w:w="1660" w:type="dxa"/>
            <w:tcBorders>
              <w:top w:val="nil"/>
              <w:left w:val="nil"/>
              <w:bottom w:val="nil"/>
              <w:right w:val="nil"/>
            </w:tcBorders>
            <w:shd w:val="clear" w:color="auto" w:fill="auto"/>
            <w:noWrap/>
            <w:vAlign w:val="bottom"/>
            <w:hideMark/>
          </w:tcPr>
          <w:p w14:paraId="3C5275CC" w14:textId="445B6F88" w:rsidR="00F149A2" w:rsidRPr="00F149A2" w:rsidDel="004B352C" w:rsidRDefault="00F149A2" w:rsidP="00FF55CB">
            <w:pPr>
              <w:jc w:val="center"/>
              <w:rPr>
                <w:del w:id="2996" w:author="Jeremy Groves" w:date="2023-01-30T18:38:00Z"/>
                <w:rFonts w:ascii="Times New Roman" w:hAnsi="Times New Roman"/>
                <w:color w:val="000000"/>
                <w:sz w:val="18"/>
                <w:szCs w:val="18"/>
              </w:rPr>
            </w:pPr>
            <w:del w:id="2997" w:author="Jeremy Groves" w:date="2023-01-30T18:38:00Z">
              <w:r w:rsidRPr="00F149A2" w:rsidDel="004B352C">
                <w:rPr>
                  <w:rFonts w:ascii="Times New Roman" w:hAnsi="Times New Roman"/>
                  <w:color w:val="000000"/>
                  <w:sz w:val="18"/>
                  <w:szCs w:val="18"/>
                </w:rPr>
                <w:delText xml:space="preserve">0.0002 </w:delText>
              </w:r>
            </w:del>
          </w:p>
        </w:tc>
        <w:tc>
          <w:tcPr>
            <w:tcW w:w="1660" w:type="dxa"/>
            <w:tcBorders>
              <w:top w:val="nil"/>
              <w:left w:val="single" w:sz="4" w:space="0" w:color="auto"/>
              <w:bottom w:val="nil"/>
              <w:right w:val="nil"/>
            </w:tcBorders>
            <w:shd w:val="clear" w:color="auto" w:fill="auto"/>
            <w:noWrap/>
            <w:vAlign w:val="bottom"/>
            <w:hideMark/>
          </w:tcPr>
          <w:p w14:paraId="427DD5A5" w14:textId="61FB6051" w:rsidR="00F149A2" w:rsidRPr="00F149A2" w:rsidDel="004B352C" w:rsidRDefault="00F149A2" w:rsidP="00FF55CB">
            <w:pPr>
              <w:jc w:val="center"/>
              <w:rPr>
                <w:del w:id="2998" w:author="Jeremy Groves" w:date="2023-01-30T18:38:00Z"/>
                <w:rFonts w:ascii="Times New Roman" w:hAnsi="Times New Roman"/>
                <w:color w:val="000000"/>
                <w:sz w:val="18"/>
                <w:szCs w:val="18"/>
              </w:rPr>
            </w:pPr>
            <w:del w:id="2999" w:author="Jeremy Groves" w:date="2023-01-30T18:38:00Z">
              <w:r w:rsidRPr="00F149A2" w:rsidDel="004B352C">
                <w:rPr>
                  <w:rFonts w:ascii="Times New Roman" w:hAnsi="Times New Roman"/>
                  <w:color w:val="000000"/>
                  <w:sz w:val="18"/>
                  <w:szCs w:val="18"/>
                </w:rPr>
                <w:delText>0.0006 ***</w:delText>
              </w:r>
            </w:del>
          </w:p>
        </w:tc>
        <w:tc>
          <w:tcPr>
            <w:tcW w:w="1660" w:type="dxa"/>
            <w:tcBorders>
              <w:top w:val="nil"/>
              <w:left w:val="nil"/>
              <w:bottom w:val="nil"/>
              <w:right w:val="nil"/>
            </w:tcBorders>
            <w:shd w:val="clear" w:color="auto" w:fill="auto"/>
            <w:noWrap/>
            <w:vAlign w:val="bottom"/>
            <w:hideMark/>
          </w:tcPr>
          <w:p w14:paraId="707A002B" w14:textId="4F7585AB" w:rsidR="00F149A2" w:rsidRPr="00F149A2" w:rsidDel="004B352C" w:rsidRDefault="00F149A2" w:rsidP="00FF55CB">
            <w:pPr>
              <w:jc w:val="center"/>
              <w:rPr>
                <w:del w:id="3000" w:author="Jeremy Groves" w:date="2023-01-30T18:38:00Z"/>
                <w:rFonts w:ascii="Times New Roman" w:hAnsi="Times New Roman"/>
                <w:color w:val="000000"/>
                <w:sz w:val="18"/>
                <w:szCs w:val="18"/>
              </w:rPr>
            </w:pPr>
            <w:del w:id="3001" w:author="Jeremy Groves" w:date="2023-01-30T18:38:00Z">
              <w:r w:rsidRPr="00F149A2" w:rsidDel="004B352C">
                <w:rPr>
                  <w:rFonts w:ascii="Times New Roman" w:hAnsi="Times New Roman"/>
                  <w:color w:val="000000"/>
                  <w:sz w:val="18"/>
                  <w:szCs w:val="18"/>
                </w:rPr>
                <w:delText>0.0006 ***</w:delText>
              </w:r>
            </w:del>
          </w:p>
        </w:tc>
      </w:tr>
      <w:tr w:rsidR="00F149A2" w:rsidRPr="00F149A2" w:rsidDel="004B352C" w14:paraId="44962BF0" w14:textId="1EF70270" w:rsidTr="00FF55CB">
        <w:trPr>
          <w:trHeight w:val="144"/>
          <w:del w:id="3002" w:author="Jeremy Groves" w:date="2023-01-30T18:38:00Z"/>
        </w:trPr>
        <w:tc>
          <w:tcPr>
            <w:tcW w:w="1890" w:type="dxa"/>
            <w:vMerge/>
            <w:tcBorders>
              <w:top w:val="nil"/>
              <w:left w:val="nil"/>
              <w:bottom w:val="single" w:sz="4" w:space="0" w:color="000000"/>
              <w:right w:val="nil"/>
            </w:tcBorders>
            <w:vAlign w:val="center"/>
            <w:hideMark/>
          </w:tcPr>
          <w:p w14:paraId="32544570" w14:textId="0F0B3761" w:rsidR="00F149A2" w:rsidRPr="00F149A2" w:rsidDel="004B352C" w:rsidRDefault="00F149A2" w:rsidP="00FF55CB">
            <w:pPr>
              <w:rPr>
                <w:del w:id="3003"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65F8A211" w14:textId="20D10879" w:rsidR="00F149A2" w:rsidRPr="00F149A2" w:rsidDel="004B352C" w:rsidRDefault="00F149A2" w:rsidP="00FF55CB">
            <w:pPr>
              <w:jc w:val="center"/>
              <w:rPr>
                <w:del w:id="3004" w:author="Jeremy Groves" w:date="2023-01-30T18:38:00Z"/>
                <w:rFonts w:ascii="Times New Roman" w:hAnsi="Times New Roman"/>
                <w:color w:val="000000"/>
                <w:sz w:val="18"/>
                <w:szCs w:val="18"/>
              </w:rPr>
            </w:pPr>
            <w:del w:id="3005" w:author="Jeremy Groves" w:date="2023-01-30T18:38:00Z">
              <w:r w:rsidRPr="00F149A2" w:rsidDel="004B352C">
                <w:rPr>
                  <w:rFonts w:ascii="Times New Roman" w:hAnsi="Times New Roman"/>
                  <w:color w:val="000000"/>
                  <w:sz w:val="18"/>
                  <w:szCs w:val="18"/>
                </w:rPr>
                <w:delText>(0.0002)</w:delText>
              </w:r>
            </w:del>
          </w:p>
        </w:tc>
        <w:tc>
          <w:tcPr>
            <w:tcW w:w="1660" w:type="dxa"/>
            <w:tcBorders>
              <w:top w:val="nil"/>
              <w:left w:val="nil"/>
              <w:bottom w:val="single" w:sz="4" w:space="0" w:color="auto"/>
              <w:right w:val="nil"/>
            </w:tcBorders>
            <w:shd w:val="clear" w:color="auto" w:fill="auto"/>
            <w:noWrap/>
            <w:vAlign w:val="bottom"/>
            <w:hideMark/>
          </w:tcPr>
          <w:p w14:paraId="0E6E51DA" w14:textId="18B6B455" w:rsidR="00F149A2" w:rsidRPr="00F149A2" w:rsidDel="004B352C" w:rsidRDefault="00F149A2" w:rsidP="00FF55CB">
            <w:pPr>
              <w:jc w:val="center"/>
              <w:rPr>
                <w:del w:id="3006" w:author="Jeremy Groves" w:date="2023-01-30T18:38:00Z"/>
                <w:rFonts w:ascii="Times New Roman" w:hAnsi="Times New Roman"/>
                <w:color w:val="000000"/>
                <w:sz w:val="18"/>
                <w:szCs w:val="18"/>
              </w:rPr>
            </w:pPr>
            <w:del w:id="3007" w:author="Jeremy Groves" w:date="2023-01-30T18:38:00Z">
              <w:r w:rsidRPr="00F149A2" w:rsidDel="004B352C">
                <w:rPr>
                  <w:rFonts w:ascii="Times New Roman" w:hAnsi="Times New Roman"/>
                  <w:color w:val="000000"/>
                  <w:sz w:val="18"/>
                  <w:szCs w:val="18"/>
                </w:rPr>
                <w:delText>(0.0002)</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3946CC59" w14:textId="54DBA45A" w:rsidR="00F149A2" w:rsidRPr="00F149A2" w:rsidDel="004B352C" w:rsidRDefault="00F149A2" w:rsidP="00FF55CB">
            <w:pPr>
              <w:jc w:val="center"/>
              <w:rPr>
                <w:del w:id="3008" w:author="Jeremy Groves" w:date="2023-01-30T18:38:00Z"/>
                <w:rFonts w:ascii="Times New Roman" w:hAnsi="Times New Roman"/>
                <w:color w:val="000000"/>
                <w:sz w:val="18"/>
                <w:szCs w:val="18"/>
              </w:rPr>
            </w:pPr>
            <w:del w:id="3009" w:author="Jeremy Groves" w:date="2023-01-30T18:38:00Z">
              <w:r w:rsidRPr="00F149A2" w:rsidDel="004B352C">
                <w:rPr>
                  <w:rFonts w:ascii="Times New Roman" w:hAnsi="Times New Roman"/>
                  <w:color w:val="000000"/>
                  <w:sz w:val="18"/>
                  <w:szCs w:val="18"/>
                </w:rPr>
                <w:delText>(0.0001)</w:delText>
              </w:r>
            </w:del>
          </w:p>
        </w:tc>
        <w:tc>
          <w:tcPr>
            <w:tcW w:w="1660" w:type="dxa"/>
            <w:tcBorders>
              <w:top w:val="nil"/>
              <w:left w:val="nil"/>
              <w:bottom w:val="single" w:sz="4" w:space="0" w:color="auto"/>
              <w:right w:val="nil"/>
            </w:tcBorders>
            <w:shd w:val="clear" w:color="auto" w:fill="auto"/>
            <w:noWrap/>
            <w:vAlign w:val="bottom"/>
            <w:hideMark/>
          </w:tcPr>
          <w:p w14:paraId="6C1A35FD" w14:textId="03C45B80" w:rsidR="00F149A2" w:rsidRPr="00F149A2" w:rsidDel="004B352C" w:rsidRDefault="00F149A2" w:rsidP="00FF55CB">
            <w:pPr>
              <w:jc w:val="center"/>
              <w:rPr>
                <w:del w:id="3010" w:author="Jeremy Groves" w:date="2023-01-30T18:38:00Z"/>
                <w:rFonts w:ascii="Times New Roman" w:hAnsi="Times New Roman"/>
                <w:color w:val="000000"/>
                <w:sz w:val="18"/>
                <w:szCs w:val="18"/>
              </w:rPr>
            </w:pPr>
            <w:del w:id="3011" w:author="Jeremy Groves" w:date="2023-01-30T18:38:00Z">
              <w:r w:rsidRPr="00F149A2" w:rsidDel="004B352C">
                <w:rPr>
                  <w:rFonts w:ascii="Times New Roman" w:hAnsi="Times New Roman"/>
                  <w:color w:val="000000"/>
                  <w:sz w:val="18"/>
                  <w:szCs w:val="18"/>
                </w:rPr>
                <w:delText>(0.0001)</w:delText>
              </w:r>
            </w:del>
          </w:p>
        </w:tc>
      </w:tr>
      <w:tr w:rsidR="00F149A2" w:rsidRPr="00F149A2" w:rsidDel="004B352C" w14:paraId="3E469597" w14:textId="5D0ED5EF" w:rsidTr="00FF55CB">
        <w:trPr>
          <w:trHeight w:val="144"/>
          <w:del w:id="3012"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502067EF" w14:textId="003CB3B1" w:rsidR="00F149A2" w:rsidRPr="00F149A2" w:rsidDel="004B352C" w:rsidRDefault="00F149A2" w:rsidP="00FF55CB">
            <w:pPr>
              <w:jc w:val="center"/>
              <w:rPr>
                <w:del w:id="3013" w:author="Jeremy Groves" w:date="2023-01-30T18:38:00Z"/>
                <w:rFonts w:ascii="Times New Roman" w:hAnsi="Times New Roman"/>
                <w:color w:val="000000"/>
                <w:sz w:val="18"/>
                <w:szCs w:val="18"/>
              </w:rPr>
            </w:pPr>
            <w:del w:id="3014" w:author="Jeremy Groves" w:date="2023-01-30T18:38:00Z">
              <w:r w:rsidRPr="00F149A2" w:rsidDel="004B352C">
                <w:rPr>
                  <w:rFonts w:ascii="Times New Roman" w:hAnsi="Times New Roman"/>
                  <w:color w:val="000000"/>
                  <w:sz w:val="18"/>
                  <w:szCs w:val="18"/>
                </w:rPr>
                <w:delText>AvgHealth</w:delText>
              </w:r>
            </w:del>
          </w:p>
        </w:tc>
        <w:tc>
          <w:tcPr>
            <w:tcW w:w="1660" w:type="dxa"/>
            <w:tcBorders>
              <w:top w:val="nil"/>
              <w:left w:val="single" w:sz="4" w:space="0" w:color="auto"/>
              <w:bottom w:val="nil"/>
              <w:right w:val="nil"/>
            </w:tcBorders>
            <w:shd w:val="clear" w:color="auto" w:fill="auto"/>
            <w:noWrap/>
            <w:vAlign w:val="bottom"/>
            <w:hideMark/>
          </w:tcPr>
          <w:p w14:paraId="06401C30" w14:textId="5787A5C7" w:rsidR="00F149A2" w:rsidRPr="00F149A2" w:rsidDel="004B352C" w:rsidRDefault="00F149A2" w:rsidP="00FF55CB">
            <w:pPr>
              <w:jc w:val="center"/>
              <w:rPr>
                <w:del w:id="3015" w:author="Jeremy Groves" w:date="2023-01-30T18:38:00Z"/>
                <w:rFonts w:ascii="Times New Roman" w:hAnsi="Times New Roman"/>
                <w:color w:val="000000"/>
                <w:sz w:val="18"/>
                <w:szCs w:val="18"/>
              </w:rPr>
            </w:pPr>
            <w:del w:id="3016" w:author="Jeremy Groves" w:date="2023-01-30T18:38:00Z">
              <w:r w:rsidRPr="00F149A2" w:rsidDel="004B352C">
                <w:rPr>
                  <w:rFonts w:ascii="Times New Roman" w:hAnsi="Times New Roman"/>
                  <w:color w:val="000000"/>
                  <w:sz w:val="18"/>
                  <w:szCs w:val="18"/>
                </w:rPr>
                <w:delText xml:space="preserve">0.0024 </w:delText>
              </w:r>
            </w:del>
          </w:p>
        </w:tc>
        <w:tc>
          <w:tcPr>
            <w:tcW w:w="1660" w:type="dxa"/>
            <w:tcBorders>
              <w:top w:val="nil"/>
              <w:left w:val="nil"/>
              <w:bottom w:val="nil"/>
              <w:right w:val="nil"/>
            </w:tcBorders>
            <w:shd w:val="clear" w:color="auto" w:fill="auto"/>
            <w:noWrap/>
            <w:vAlign w:val="bottom"/>
            <w:hideMark/>
          </w:tcPr>
          <w:p w14:paraId="6486012D" w14:textId="47A87BD1" w:rsidR="00F149A2" w:rsidRPr="00F149A2" w:rsidDel="004B352C" w:rsidRDefault="00F149A2" w:rsidP="00FF55CB">
            <w:pPr>
              <w:jc w:val="center"/>
              <w:rPr>
                <w:del w:id="3017" w:author="Jeremy Groves" w:date="2023-01-30T18:38:00Z"/>
                <w:rFonts w:ascii="Times New Roman" w:hAnsi="Times New Roman"/>
                <w:color w:val="000000"/>
                <w:sz w:val="18"/>
                <w:szCs w:val="18"/>
              </w:rPr>
            </w:pPr>
            <w:del w:id="3018" w:author="Jeremy Groves" w:date="2023-01-30T18:38:00Z">
              <w:r w:rsidRPr="00F149A2" w:rsidDel="004B352C">
                <w:rPr>
                  <w:rFonts w:ascii="Times New Roman" w:hAnsi="Times New Roman"/>
                  <w:color w:val="000000"/>
                  <w:sz w:val="18"/>
                  <w:szCs w:val="18"/>
                </w:rPr>
                <w:delText xml:space="preserve">0.0024 </w:delText>
              </w:r>
            </w:del>
          </w:p>
        </w:tc>
        <w:tc>
          <w:tcPr>
            <w:tcW w:w="1660" w:type="dxa"/>
            <w:tcBorders>
              <w:top w:val="nil"/>
              <w:left w:val="single" w:sz="4" w:space="0" w:color="auto"/>
              <w:bottom w:val="nil"/>
              <w:right w:val="nil"/>
            </w:tcBorders>
            <w:shd w:val="clear" w:color="auto" w:fill="auto"/>
            <w:noWrap/>
            <w:vAlign w:val="bottom"/>
            <w:hideMark/>
          </w:tcPr>
          <w:p w14:paraId="03E80DD8" w14:textId="755E8F79" w:rsidR="00F149A2" w:rsidRPr="00F149A2" w:rsidDel="004B352C" w:rsidRDefault="00F149A2" w:rsidP="00FF55CB">
            <w:pPr>
              <w:jc w:val="center"/>
              <w:rPr>
                <w:del w:id="3019" w:author="Jeremy Groves" w:date="2023-01-30T18:38:00Z"/>
                <w:rFonts w:ascii="Times New Roman" w:hAnsi="Times New Roman"/>
                <w:color w:val="000000"/>
                <w:sz w:val="18"/>
                <w:szCs w:val="18"/>
              </w:rPr>
            </w:pPr>
            <w:del w:id="3020" w:author="Jeremy Groves" w:date="2023-01-30T18:38:00Z">
              <w:r w:rsidRPr="00F149A2" w:rsidDel="004B352C">
                <w:rPr>
                  <w:rFonts w:ascii="Times New Roman" w:hAnsi="Times New Roman"/>
                  <w:color w:val="000000"/>
                  <w:sz w:val="18"/>
                  <w:szCs w:val="18"/>
                </w:rPr>
                <w:delText xml:space="preserve">-0.0127 </w:delText>
              </w:r>
            </w:del>
          </w:p>
        </w:tc>
        <w:tc>
          <w:tcPr>
            <w:tcW w:w="1660" w:type="dxa"/>
            <w:tcBorders>
              <w:top w:val="nil"/>
              <w:left w:val="nil"/>
              <w:bottom w:val="nil"/>
              <w:right w:val="nil"/>
            </w:tcBorders>
            <w:shd w:val="clear" w:color="auto" w:fill="auto"/>
            <w:noWrap/>
            <w:vAlign w:val="bottom"/>
            <w:hideMark/>
          </w:tcPr>
          <w:p w14:paraId="7867B98F" w14:textId="3B879FEB" w:rsidR="00F149A2" w:rsidRPr="00F149A2" w:rsidDel="004B352C" w:rsidRDefault="00F149A2" w:rsidP="00FF55CB">
            <w:pPr>
              <w:jc w:val="center"/>
              <w:rPr>
                <w:del w:id="3021" w:author="Jeremy Groves" w:date="2023-01-30T18:38:00Z"/>
                <w:rFonts w:ascii="Times New Roman" w:hAnsi="Times New Roman"/>
                <w:color w:val="000000"/>
                <w:sz w:val="18"/>
                <w:szCs w:val="18"/>
              </w:rPr>
            </w:pPr>
            <w:del w:id="3022" w:author="Jeremy Groves" w:date="2023-01-30T18:38:00Z">
              <w:r w:rsidRPr="00F149A2" w:rsidDel="004B352C">
                <w:rPr>
                  <w:rFonts w:ascii="Times New Roman" w:hAnsi="Times New Roman"/>
                  <w:color w:val="000000"/>
                  <w:sz w:val="18"/>
                  <w:szCs w:val="18"/>
                </w:rPr>
                <w:delText xml:space="preserve">-0.0127 </w:delText>
              </w:r>
            </w:del>
          </w:p>
        </w:tc>
      </w:tr>
      <w:tr w:rsidR="00F149A2" w:rsidRPr="00F149A2" w:rsidDel="004B352C" w14:paraId="07AC50EA" w14:textId="4BA11C03" w:rsidTr="00FF55CB">
        <w:trPr>
          <w:trHeight w:val="144"/>
          <w:del w:id="3023" w:author="Jeremy Groves" w:date="2023-01-30T18:38:00Z"/>
        </w:trPr>
        <w:tc>
          <w:tcPr>
            <w:tcW w:w="1890" w:type="dxa"/>
            <w:vMerge/>
            <w:tcBorders>
              <w:top w:val="nil"/>
              <w:left w:val="nil"/>
              <w:bottom w:val="single" w:sz="4" w:space="0" w:color="000000"/>
              <w:right w:val="nil"/>
            </w:tcBorders>
            <w:vAlign w:val="center"/>
            <w:hideMark/>
          </w:tcPr>
          <w:p w14:paraId="34E59866" w14:textId="1D320A51" w:rsidR="00F149A2" w:rsidRPr="00F149A2" w:rsidDel="004B352C" w:rsidRDefault="00F149A2" w:rsidP="00FF55CB">
            <w:pPr>
              <w:rPr>
                <w:del w:id="3024"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67145306" w14:textId="799EC551" w:rsidR="00F149A2" w:rsidRPr="00F149A2" w:rsidDel="004B352C" w:rsidRDefault="00F149A2" w:rsidP="00FF55CB">
            <w:pPr>
              <w:jc w:val="center"/>
              <w:rPr>
                <w:del w:id="3025" w:author="Jeremy Groves" w:date="2023-01-30T18:38:00Z"/>
                <w:rFonts w:ascii="Times New Roman" w:hAnsi="Times New Roman"/>
                <w:color w:val="000000"/>
                <w:sz w:val="18"/>
                <w:szCs w:val="18"/>
              </w:rPr>
            </w:pPr>
            <w:del w:id="3026" w:author="Jeremy Groves" w:date="2023-01-30T18:38:00Z">
              <w:r w:rsidRPr="00F149A2" w:rsidDel="004B352C">
                <w:rPr>
                  <w:rFonts w:ascii="Times New Roman" w:hAnsi="Times New Roman"/>
                  <w:color w:val="000000"/>
                  <w:sz w:val="18"/>
                  <w:szCs w:val="18"/>
                </w:rPr>
                <w:delText>(0.0292)</w:delText>
              </w:r>
            </w:del>
          </w:p>
        </w:tc>
        <w:tc>
          <w:tcPr>
            <w:tcW w:w="1660" w:type="dxa"/>
            <w:tcBorders>
              <w:top w:val="nil"/>
              <w:left w:val="nil"/>
              <w:bottom w:val="single" w:sz="4" w:space="0" w:color="auto"/>
              <w:right w:val="nil"/>
            </w:tcBorders>
            <w:shd w:val="clear" w:color="auto" w:fill="auto"/>
            <w:noWrap/>
            <w:vAlign w:val="bottom"/>
            <w:hideMark/>
          </w:tcPr>
          <w:p w14:paraId="11C20272" w14:textId="5BD215FE" w:rsidR="00F149A2" w:rsidRPr="00F149A2" w:rsidDel="004B352C" w:rsidRDefault="00F149A2" w:rsidP="00FF55CB">
            <w:pPr>
              <w:jc w:val="center"/>
              <w:rPr>
                <w:del w:id="3027" w:author="Jeremy Groves" w:date="2023-01-30T18:38:00Z"/>
                <w:rFonts w:ascii="Times New Roman" w:hAnsi="Times New Roman"/>
                <w:color w:val="000000"/>
                <w:sz w:val="18"/>
                <w:szCs w:val="18"/>
              </w:rPr>
            </w:pPr>
            <w:del w:id="3028" w:author="Jeremy Groves" w:date="2023-01-30T18:38:00Z">
              <w:r w:rsidRPr="00F149A2" w:rsidDel="004B352C">
                <w:rPr>
                  <w:rFonts w:ascii="Times New Roman" w:hAnsi="Times New Roman"/>
                  <w:color w:val="000000"/>
                  <w:sz w:val="18"/>
                  <w:szCs w:val="18"/>
                </w:rPr>
                <w:delText>(0.0291)</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5AE48D27" w14:textId="6B999CD9" w:rsidR="00F149A2" w:rsidRPr="00F149A2" w:rsidDel="004B352C" w:rsidRDefault="00F149A2" w:rsidP="00FF55CB">
            <w:pPr>
              <w:jc w:val="center"/>
              <w:rPr>
                <w:del w:id="3029" w:author="Jeremy Groves" w:date="2023-01-30T18:38:00Z"/>
                <w:rFonts w:ascii="Times New Roman" w:hAnsi="Times New Roman"/>
                <w:color w:val="000000"/>
                <w:sz w:val="18"/>
                <w:szCs w:val="18"/>
              </w:rPr>
            </w:pPr>
            <w:del w:id="3030" w:author="Jeremy Groves" w:date="2023-01-30T18:38:00Z">
              <w:r w:rsidRPr="00F149A2" w:rsidDel="004B352C">
                <w:rPr>
                  <w:rFonts w:ascii="Times New Roman" w:hAnsi="Times New Roman"/>
                  <w:color w:val="000000"/>
                  <w:sz w:val="18"/>
                  <w:szCs w:val="18"/>
                </w:rPr>
                <w:delText>(0.0297)</w:delText>
              </w:r>
            </w:del>
          </w:p>
        </w:tc>
        <w:tc>
          <w:tcPr>
            <w:tcW w:w="1660" w:type="dxa"/>
            <w:tcBorders>
              <w:top w:val="nil"/>
              <w:left w:val="nil"/>
              <w:bottom w:val="single" w:sz="4" w:space="0" w:color="auto"/>
              <w:right w:val="nil"/>
            </w:tcBorders>
            <w:shd w:val="clear" w:color="auto" w:fill="auto"/>
            <w:noWrap/>
            <w:vAlign w:val="bottom"/>
            <w:hideMark/>
          </w:tcPr>
          <w:p w14:paraId="0D0804C9" w14:textId="7F2F10B6" w:rsidR="00F149A2" w:rsidRPr="00F149A2" w:rsidDel="004B352C" w:rsidRDefault="00F149A2" w:rsidP="00FF55CB">
            <w:pPr>
              <w:jc w:val="center"/>
              <w:rPr>
                <w:del w:id="3031" w:author="Jeremy Groves" w:date="2023-01-30T18:38:00Z"/>
                <w:rFonts w:ascii="Times New Roman" w:hAnsi="Times New Roman"/>
                <w:color w:val="000000"/>
                <w:sz w:val="18"/>
                <w:szCs w:val="18"/>
              </w:rPr>
            </w:pPr>
            <w:del w:id="3032" w:author="Jeremy Groves" w:date="2023-01-30T18:38:00Z">
              <w:r w:rsidRPr="00F149A2" w:rsidDel="004B352C">
                <w:rPr>
                  <w:rFonts w:ascii="Times New Roman" w:hAnsi="Times New Roman"/>
                  <w:color w:val="000000"/>
                  <w:sz w:val="18"/>
                  <w:szCs w:val="18"/>
                </w:rPr>
                <w:delText>(0.0297)</w:delText>
              </w:r>
            </w:del>
          </w:p>
        </w:tc>
      </w:tr>
      <w:tr w:rsidR="00F149A2" w:rsidRPr="00F149A2" w:rsidDel="004B352C" w14:paraId="0F54574A" w14:textId="6BBE4BEA" w:rsidTr="00FF55CB">
        <w:trPr>
          <w:trHeight w:val="144"/>
          <w:del w:id="3033"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78A8D5D4" w14:textId="22E1ECD2" w:rsidR="00F149A2" w:rsidRPr="00F149A2" w:rsidDel="004B352C" w:rsidRDefault="00F149A2" w:rsidP="00FF55CB">
            <w:pPr>
              <w:jc w:val="center"/>
              <w:rPr>
                <w:del w:id="3034" w:author="Jeremy Groves" w:date="2023-01-30T18:38:00Z"/>
                <w:rFonts w:ascii="Times New Roman" w:hAnsi="Times New Roman"/>
                <w:color w:val="000000"/>
                <w:sz w:val="18"/>
                <w:szCs w:val="18"/>
              </w:rPr>
            </w:pPr>
            <w:del w:id="3035" w:author="Jeremy Groves" w:date="2023-01-30T18:38:00Z">
              <w:r w:rsidRPr="00F149A2" w:rsidDel="004B352C">
                <w:rPr>
                  <w:rFonts w:ascii="Times New Roman" w:hAnsi="Times New Roman"/>
                  <w:color w:val="000000"/>
                  <w:sz w:val="18"/>
                  <w:szCs w:val="18"/>
                </w:rPr>
                <w:delText>PoorHealth</w:delText>
              </w:r>
            </w:del>
          </w:p>
        </w:tc>
        <w:tc>
          <w:tcPr>
            <w:tcW w:w="1660" w:type="dxa"/>
            <w:tcBorders>
              <w:top w:val="nil"/>
              <w:left w:val="single" w:sz="4" w:space="0" w:color="auto"/>
              <w:bottom w:val="nil"/>
              <w:right w:val="nil"/>
            </w:tcBorders>
            <w:shd w:val="clear" w:color="auto" w:fill="auto"/>
            <w:noWrap/>
            <w:vAlign w:val="bottom"/>
            <w:hideMark/>
          </w:tcPr>
          <w:p w14:paraId="00202865" w14:textId="4D2485A1" w:rsidR="00F149A2" w:rsidRPr="00F149A2" w:rsidDel="004B352C" w:rsidRDefault="00F149A2" w:rsidP="00FF55CB">
            <w:pPr>
              <w:jc w:val="center"/>
              <w:rPr>
                <w:del w:id="3036" w:author="Jeremy Groves" w:date="2023-01-30T18:38:00Z"/>
                <w:rFonts w:ascii="Times New Roman" w:hAnsi="Times New Roman"/>
                <w:color w:val="000000"/>
                <w:sz w:val="18"/>
                <w:szCs w:val="18"/>
              </w:rPr>
            </w:pPr>
            <w:del w:id="3037" w:author="Jeremy Groves" w:date="2023-01-30T18:38:00Z">
              <w:r w:rsidRPr="00F149A2" w:rsidDel="004B352C">
                <w:rPr>
                  <w:rFonts w:ascii="Times New Roman" w:hAnsi="Times New Roman"/>
                  <w:color w:val="000000"/>
                  <w:sz w:val="18"/>
                  <w:szCs w:val="18"/>
                </w:rPr>
                <w:delText xml:space="preserve">0.0442 </w:delText>
              </w:r>
            </w:del>
          </w:p>
        </w:tc>
        <w:tc>
          <w:tcPr>
            <w:tcW w:w="1660" w:type="dxa"/>
            <w:tcBorders>
              <w:top w:val="nil"/>
              <w:left w:val="nil"/>
              <w:bottom w:val="nil"/>
              <w:right w:val="nil"/>
            </w:tcBorders>
            <w:shd w:val="clear" w:color="auto" w:fill="auto"/>
            <w:noWrap/>
            <w:vAlign w:val="bottom"/>
            <w:hideMark/>
          </w:tcPr>
          <w:p w14:paraId="6CBA6043" w14:textId="3A72C54E" w:rsidR="00F149A2" w:rsidRPr="00F149A2" w:rsidDel="004B352C" w:rsidRDefault="00F149A2" w:rsidP="00FF55CB">
            <w:pPr>
              <w:jc w:val="center"/>
              <w:rPr>
                <w:del w:id="3038" w:author="Jeremy Groves" w:date="2023-01-30T18:38:00Z"/>
                <w:rFonts w:ascii="Times New Roman" w:hAnsi="Times New Roman"/>
                <w:color w:val="000000"/>
                <w:sz w:val="18"/>
                <w:szCs w:val="18"/>
              </w:rPr>
            </w:pPr>
            <w:del w:id="3039" w:author="Jeremy Groves" w:date="2023-01-30T18:38:00Z">
              <w:r w:rsidRPr="00F149A2" w:rsidDel="004B352C">
                <w:rPr>
                  <w:rFonts w:ascii="Times New Roman" w:hAnsi="Times New Roman"/>
                  <w:color w:val="000000"/>
                  <w:sz w:val="18"/>
                  <w:szCs w:val="18"/>
                </w:rPr>
                <w:delText xml:space="preserve">0.0423 </w:delText>
              </w:r>
            </w:del>
          </w:p>
        </w:tc>
        <w:tc>
          <w:tcPr>
            <w:tcW w:w="1660" w:type="dxa"/>
            <w:tcBorders>
              <w:top w:val="nil"/>
              <w:left w:val="single" w:sz="4" w:space="0" w:color="auto"/>
              <w:bottom w:val="nil"/>
              <w:right w:val="nil"/>
            </w:tcBorders>
            <w:shd w:val="clear" w:color="auto" w:fill="auto"/>
            <w:noWrap/>
            <w:vAlign w:val="bottom"/>
            <w:hideMark/>
          </w:tcPr>
          <w:p w14:paraId="450BE5AC" w14:textId="3121695E" w:rsidR="00F149A2" w:rsidRPr="00F149A2" w:rsidDel="004B352C" w:rsidRDefault="00F149A2" w:rsidP="00FF55CB">
            <w:pPr>
              <w:jc w:val="center"/>
              <w:rPr>
                <w:del w:id="3040" w:author="Jeremy Groves" w:date="2023-01-30T18:38:00Z"/>
                <w:rFonts w:ascii="Times New Roman" w:hAnsi="Times New Roman"/>
                <w:color w:val="000000"/>
                <w:sz w:val="18"/>
                <w:szCs w:val="18"/>
              </w:rPr>
            </w:pPr>
            <w:del w:id="3041" w:author="Jeremy Groves" w:date="2023-01-30T18:38:00Z">
              <w:r w:rsidRPr="00F149A2" w:rsidDel="004B352C">
                <w:rPr>
                  <w:rFonts w:ascii="Times New Roman" w:hAnsi="Times New Roman"/>
                  <w:color w:val="000000"/>
                  <w:sz w:val="18"/>
                  <w:szCs w:val="18"/>
                </w:rPr>
                <w:delText xml:space="preserve">-0.0437 </w:delText>
              </w:r>
            </w:del>
          </w:p>
        </w:tc>
        <w:tc>
          <w:tcPr>
            <w:tcW w:w="1660" w:type="dxa"/>
            <w:tcBorders>
              <w:top w:val="nil"/>
              <w:left w:val="nil"/>
              <w:bottom w:val="nil"/>
              <w:right w:val="nil"/>
            </w:tcBorders>
            <w:shd w:val="clear" w:color="auto" w:fill="auto"/>
            <w:noWrap/>
            <w:vAlign w:val="bottom"/>
            <w:hideMark/>
          </w:tcPr>
          <w:p w14:paraId="7476DEF5" w14:textId="05CEDB43" w:rsidR="00F149A2" w:rsidRPr="00F149A2" w:rsidDel="004B352C" w:rsidRDefault="00F149A2" w:rsidP="00FF55CB">
            <w:pPr>
              <w:jc w:val="center"/>
              <w:rPr>
                <w:del w:id="3042" w:author="Jeremy Groves" w:date="2023-01-30T18:38:00Z"/>
                <w:rFonts w:ascii="Times New Roman" w:hAnsi="Times New Roman"/>
                <w:color w:val="000000"/>
                <w:sz w:val="18"/>
                <w:szCs w:val="18"/>
              </w:rPr>
            </w:pPr>
            <w:del w:id="3043" w:author="Jeremy Groves" w:date="2023-01-30T18:38:00Z">
              <w:r w:rsidRPr="00F149A2" w:rsidDel="004B352C">
                <w:rPr>
                  <w:rFonts w:ascii="Times New Roman" w:hAnsi="Times New Roman"/>
                  <w:color w:val="000000"/>
                  <w:sz w:val="18"/>
                  <w:szCs w:val="18"/>
                </w:rPr>
                <w:delText xml:space="preserve">-0.0434 </w:delText>
              </w:r>
            </w:del>
          </w:p>
        </w:tc>
      </w:tr>
      <w:tr w:rsidR="00F149A2" w:rsidRPr="00F149A2" w:rsidDel="004B352C" w14:paraId="63ECE638" w14:textId="59147C01" w:rsidTr="00FF55CB">
        <w:trPr>
          <w:trHeight w:val="144"/>
          <w:del w:id="3044" w:author="Jeremy Groves" w:date="2023-01-30T18:38:00Z"/>
        </w:trPr>
        <w:tc>
          <w:tcPr>
            <w:tcW w:w="1890" w:type="dxa"/>
            <w:vMerge/>
            <w:tcBorders>
              <w:top w:val="nil"/>
              <w:left w:val="nil"/>
              <w:bottom w:val="single" w:sz="4" w:space="0" w:color="000000"/>
              <w:right w:val="nil"/>
            </w:tcBorders>
            <w:vAlign w:val="center"/>
            <w:hideMark/>
          </w:tcPr>
          <w:p w14:paraId="31A57625" w14:textId="7E734125" w:rsidR="00F149A2" w:rsidRPr="00F149A2" w:rsidDel="004B352C" w:rsidRDefault="00F149A2" w:rsidP="00FF55CB">
            <w:pPr>
              <w:rPr>
                <w:del w:id="3045"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33B22F20" w14:textId="119D0112" w:rsidR="00F149A2" w:rsidRPr="00F149A2" w:rsidDel="004B352C" w:rsidRDefault="00F149A2" w:rsidP="00FF55CB">
            <w:pPr>
              <w:jc w:val="center"/>
              <w:rPr>
                <w:del w:id="3046" w:author="Jeremy Groves" w:date="2023-01-30T18:38:00Z"/>
                <w:rFonts w:ascii="Times New Roman" w:hAnsi="Times New Roman"/>
                <w:color w:val="000000"/>
                <w:sz w:val="18"/>
                <w:szCs w:val="18"/>
              </w:rPr>
            </w:pPr>
            <w:del w:id="3047" w:author="Jeremy Groves" w:date="2023-01-30T18:38:00Z">
              <w:r w:rsidRPr="00F149A2" w:rsidDel="004B352C">
                <w:rPr>
                  <w:rFonts w:ascii="Times New Roman" w:hAnsi="Times New Roman"/>
                  <w:color w:val="000000"/>
                  <w:sz w:val="18"/>
                  <w:szCs w:val="18"/>
                </w:rPr>
                <w:delText>(0.043)</w:delText>
              </w:r>
            </w:del>
          </w:p>
        </w:tc>
        <w:tc>
          <w:tcPr>
            <w:tcW w:w="1660" w:type="dxa"/>
            <w:tcBorders>
              <w:top w:val="nil"/>
              <w:left w:val="nil"/>
              <w:bottom w:val="single" w:sz="4" w:space="0" w:color="auto"/>
              <w:right w:val="nil"/>
            </w:tcBorders>
            <w:shd w:val="clear" w:color="auto" w:fill="auto"/>
            <w:noWrap/>
            <w:vAlign w:val="bottom"/>
            <w:hideMark/>
          </w:tcPr>
          <w:p w14:paraId="55C6B59E" w14:textId="341475EA" w:rsidR="00F149A2" w:rsidRPr="00F149A2" w:rsidDel="004B352C" w:rsidRDefault="00F149A2" w:rsidP="00FF55CB">
            <w:pPr>
              <w:jc w:val="center"/>
              <w:rPr>
                <w:del w:id="3048" w:author="Jeremy Groves" w:date="2023-01-30T18:38:00Z"/>
                <w:rFonts w:ascii="Times New Roman" w:hAnsi="Times New Roman"/>
                <w:color w:val="000000"/>
                <w:sz w:val="18"/>
                <w:szCs w:val="18"/>
              </w:rPr>
            </w:pPr>
            <w:del w:id="3049" w:author="Jeremy Groves" w:date="2023-01-30T18:38:00Z">
              <w:r w:rsidRPr="00F149A2" w:rsidDel="004B352C">
                <w:rPr>
                  <w:rFonts w:ascii="Times New Roman" w:hAnsi="Times New Roman"/>
                  <w:color w:val="000000"/>
                  <w:sz w:val="18"/>
                  <w:szCs w:val="18"/>
                </w:rPr>
                <w:delText>(0.043)</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433243D1" w14:textId="5E723BA7" w:rsidR="00F149A2" w:rsidRPr="00F149A2" w:rsidDel="004B352C" w:rsidRDefault="00F149A2" w:rsidP="00FF55CB">
            <w:pPr>
              <w:jc w:val="center"/>
              <w:rPr>
                <w:del w:id="3050" w:author="Jeremy Groves" w:date="2023-01-30T18:38:00Z"/>
                <w:rFonts w:ascii="Times New Roman" w:hAnsi="Times New Roman"/>
                <w:color w:val="000000"/>
                <w:sz w:val="18"/>
                <w:szCs w:val="18"/>
              </w:rPr>
            </w:pPr>
            <w:del w:id="3051" w:author="Jeremy Groves" w:date="2023-01-30T18:38:00Z">
              <w:r w:rsidRPr="00F149A2" w:rsidDel="004B352C">
                <w:rPr>
                  <w:rFonts w:ascii="Times New Roman" w:hAnsi="Times New Roman"/>
                  <w:color w:val="000000"/>
                  <w:sz w:val="18"/>
                  <w:szCs w:val="18"/>
                </w:rPr>
                <w:delText>(0.046)</w:delText>
              </w:r>
            </w:del>
          </w:p>
        </w:tc>
        <w:tc>
          <w:tcPr>
            <w:tcW w:w="1660" w:type="dxa"/>
            <w:tcBorders>
              <w:top w:val="nil"/>
              <w:left w:val="nil"/>
              <w:bottom w:val="single" w:sz="4" w:space="0" w:color="auto"/>
              <w:right w:val="nil"/>
            </w:tcBorders>
            <w:shd w:val="clear" w:color="auto" w:fill="auto"/>
            <w:noWrap/>
            <w:vAlign w:val="bottom"/>
            <w:hideMark/>
          </w:tcPr>
          <w:p w14:paraId="7A608575" w14:textId="1D477306" w:rsidR="00F149A2" w:rsidRPr="00F149A2" w:rsidDel="004B352C" w:rsidRDefault="00F149A2" w:rsidP="00FF55CB">
            <w:pPr>
              <w:jc w:val="center"/>
              <w:rPr>
                <w:del w:id="3052" w:author="Jeremy Groves" w:date="2023-01-30T18:38:00Z"/>
                <w:rFonts w:ascii="Times New Roman" w:hAnsi="Times New Roman"/>
                <w:color w:val="000000"/>
                <w:sz w:val="18"/>
                <w:szCs w:val="18"/>
              </w:rPr>
            </w:pPr>
            <w:del w:id="3053" w:author="Jeremy Groves" w:date="2023-01-30T18:38:00Z">
              <w:r w:rsidRPr="00F149A2" w:rsidDel="004B352C">
                <w:rPr>
                  <w:rFonts w:ascii="Times New Roman" w:hAnsi="Times New Roman"/>
                  <w:color w:val="000000"/>
                  <w:sz w:val="18"/>
                  <w:szCs w:val="18"/>
                </w:rPr>
                <w:delText>(0.0461)</w:delText>
              </w:r>
            </w:del>
          </w:p>
        </w:tc>
      </w:tr>
      <w:tr w:rsidR="00F149A2" w:rsidRPr="00F149A2" w:rsidDel="004B352C" w14:paraId="11363A88" w14:textId="2D1353D4" w:rsidTr="00FF55CB">
        <w:trPr>
          <w:trHeight w:val="144"/>
          <w:del w:id="3054"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1248D0FB" w14:textId="71ED72DF" w:rsidR="00F149A2" w:rsidRPr="00F149A2" w:rsidDel="004B352C" w:rsidRDefault="00F149A2" w:rsidP="00FF55CB">
            <w:pPr>
              <w:jc w:val="center"/>
              <w:rPr>
                <w:del w:id="3055" w:author="Jeremy Groves" w:date="2023-01-30T18:38:00Z"/>
                <w:rFonts w:ascii="Times New Roman" w:hAnsi="Times New Roman"/>
                <w:color w:val="000000"/>
                <w:sz w:val="18"/>
                <w:szCs w:val="18"/>
              </w:rPr>
            </w:pPr>
            <w:del w:id="3056" w:author="Jeremy Groves" w:date="2023-01-30T18:38:00Z">
              <w:r w:rsidRPr="00F149A2" w:rsidDel="004B352C">
                <w:rPr>
                  <w:rFonts w:ascii="Times New Roman" w:hAnsi="Times New Roman"/>
                  <w:color w:val="000000"/>
                  <w:sz w:val="18"/>
                  <w:szCs w:val="18"/>
                </w:rPr>
                <w:delText>NorthCentral</w:delText>
              </w:r>
            </w:del>
          </w:p>
        </w:tc>
        <w:tc>
          <w:tcPr>
            <w:tcW w:w="1660" w:type="dxa"/>
            <w:tcBorders>
              <w:top w:val="nil"/>
              <w:left w:val="single" w:sz="4" w:space="0" w:color="auto"/>
              <w:bottom w:val="nil"/>
              <w:right w:val="nil"/>
            </w:tcBorders>
            <w:shd w:val="clear" w:color="auto" w:fill="auto"/>
            <w:noWrap/>
            <w:vAlign w:val="bottom"/>
            <w:hideMark/>
          </w:tcPr>
          <w:p w14:paraId="0E85F079" w14:textId="292DF88B" w:rsidR="00F149A2" w:rsidRPr="00F149A2" w:rsidDel="004B352C" w:rsidRDefault="00F149A2" w:rsidP="00FF55CB">
            <w:pPr>
              <w:jc w:val="center"/>
              <w:rPr>
                <w:del w:id="3057" w:author="Jeremy Groves" w:date="2023-01-30T18:38:00Z"/>
                <w:rFonts w:ascii="Times New Roman" w:hAnsi="Times New Roman"/>
                <w:color w:val="000000"/>
                <w:sz w:val="18"/>
                <w:szCs w:val="18"/>
              </w:rPr>
            </w:pPr>
            <w:del w:id="3058" w:author="Jeremy Groves" w:date="2023-01-30T18:38:00Z">
              <w:r w:rsidRPr="00F149A2" w:rsidDel="004B352C">
                <w:rPr>
                  <w:rFonts w:ascii="Times New Roman" w:hAnsi="Times New Roman"/>
                  <w:color w:val="000000"/>
                  <w:sz w:val="18"/>
                  <w:szCs w:val="18"/>
                </w:rPr>
                <w:delText xml:space="preserve">-0.0505 </w:delText>
              </w:r>
            </w:del>
          </w:p>
        </w:tc>
        <w:tc>
          <w:tcPr>
            <w:tcW w:w="1660" w:type="dxa"/>
            <w:tcBorders>
              <w:top w:val="nil"/>
              <w:left w:val="nil"/>
              <w:bottom w:val="nil"/>
              <w:right w:val="nil"/>
            </w:tcBorders>
            <w:shd w:val="clear" w:color="auto" w:fill="auto"/>
            <w:noWrap/>
            <w:vAlign w:val="bottom"/>
            <w:hideMark/>
          </w:tcPr>
          <w:p w14:paraId="436709C7" w14:textId="3FA7ED76" w:rsidR="00F149A2" w:rsidRPr="00F149A2" w:rsidDel="004B352C" w:rsidRDefault="00F149A2" w:rsidP="00FF55CB">
            <w:pPr>
              <w:jc w:val="center"/>
              <w:rPr>
                <w:del w:id="3059" w:author="Jeremy Groves" w:date="2023-01-30T18:38:00Z"/>
                <w:rFonts w:ascii="Times New Roman" w:hAnsi="Times New Roman"/>
                <w:color w:val="000000"/>
                <w:sz w:val="18"/>
                <w:szCs w:val="18"/>
              </w:rPr>
            </w:pPr>
            <w:del w:id="3060" w:author="Jeremy Groves" w:date="2023-01-30T18:38:00Z">
              <w:r w:rsidRPr="00F149A2" w:rsidDel="004B352C">
                <w:rPr>
                  <w:rFonts w:ascii="Times New Roman" w:hAnsi="Times New Roman"/>
                  <w:color w:val="000000"/>
                  <w:sz w:val="18"/>
                  <w:szCs w:val="18"/>
                </w:rPr>
                <w:delText xml:space="preserve">-0.0514 </w:delText>
              </w:r>
            </w:del>
          </w:p>
        </w:tc>
        <w:tc>
          <w:tcPr>
            <w:tcW w:w="1660" w:type="dxa"/>
            <w:tcBorders>
              <w:top w:val="nil"/>
              <w:left w:val="single" w:sz="4" w:space="0" w:color="auto"/>
              <w:bottom w:val="nil"/>
              <w:right w:val="nil"/>
            </w:tcBorders>
            <w:shd w:val="clear" w:color="auto" w:fill="auto"/>
            <w:noWrap/>
            <w:vAlign w:val="bottom"/>
            <w:hideMark/>
          </w:tcPr>
          <w:p w14:paraId="62EEFD7E" w14:textId="47273892" w:rsidR="00F149A2" w:rsidRPr="00F149A2" w:rsidDel="004B352C" w:rsidRDefault="00F149A2" w:rsidP="00FF55CB">
            <w:pPr>
              <w:jc w:val="center"/>
              <w:rPr>
                <w:del w:id="3061" w:author="Jeremy Groves" w:date="2023-01-30T18:38:00Z"/>
                <w:rFonts w:ascii="Times New Roman" w:hAnsi="Times New Roman"/>
                <w:color w:val="000000"/>
                <w:sz w:val="18"/>
                <w:szCs w:val="18"/>
              </w:rPr>
            </w:pPr>
            <w:del w:id="3062" w:author="Jeremy Groves" w:date="2023-01-30T18:38:00Z">
              <w:r w:rsidRPr="00F149A2" w:rsidDel="004B352C">
                <w:rPr>
                  <w:rFonts w:ascii="Times New Roman" w:hAnsi="Times New Roman"/>
                  <w:color w:val="000000"/>
                  <w:sz w:val="18"/>
                  <w:szCs w:val="18"/>
                </w:rPr>
                <w:delText>-0.1512 ***</w:delText>
              </w:r>
            </w:del>
          </w:p>
        </w:tc>
        <w:tc>
          <w:tcPr>
            <w:tcW w:w="1660" w:type="dxa"/>
            <w:tcBorders>
              <w:top w:val="nil"/>
              <w:left w:val="nil"/>
              <w:bottom w:val="nil"/>
              <w:right w:val="nil"/>
            </w:tcBorders>
            <w:shd w:val="clear" w:color="auto" w:fill="auto"/>
            <w:noWrap/>
            <w:vAlign w:val="bottom"/>
            <w:hideMark/>
          </w:tcPr>
          <w:p w14:paraId="057FC1B0" w14:textId="3796BE67" w:rsidR="00F149A2" w:rsidRPr="00F149A2" w:rsidDel="004B352C" w:rsidRDefault="00F149A2" w:rsidP="00FF55CB">
            <w:pPr>
              <w:jc w:val="center"/>
              <w:rPr>
                <w:del w:id="3063" w:author="Jeremy Groves" w:date="2023-01-30T18:38:00Z"/>
                <w:rFonts w:ascii="Times New Roman" w:hAnsi="Times New Roman"/>
                <w:color w:val="000000"/>
                <w:sz w:val="18"/>
                <w:szCs w:val="18"/>
              </w:rPr>
            </w:pPr>
            <w:del w:id="3064" w:author="Jeremy Groves" w:date="2023-01-30T18:38:00Z">
              <w:r w:rsidRPr="00F149A2" w:rsidDel="004B352C">
                <w:rPr>
                  <w:rFonts w:ascii="Times New Roman" w:hAnsi="Times New Roman"/>
                  <w:color w:val="000000"/>
                  <w:sz w:val="18"/>
                  <w:szCs w:val="18"/>
                </w:rPr>
                <w:delText>-0.1509 ***</w:delText>
              </w:r>
            </w:del>
          </w:p>
        </w:tc>
      </w:tr>
      <w:tr w:rsidR="00F149A2" w:rsidRPr="00F149A2" w:rsidDel="004B352C" w14:paraId="68773772" w14:textId="3518EE90" w:rsidTr="00FF55CB">
        <w:trPr>
          <w:trHeight w:val="144"/>
          <w:del w:id="3065" w:author="Jeremy Groves" w:date="2023-01-30T18:38:00Z"/>
        </w:trPr>
        <w:tc>
          <w:tcPr>
            <w:tcW w:w="1890" w:type="dxa"/>
            <w:vMerge/>
            <w:tcBorders>
              <w:top w:val="nil"/>
              <w:left w:val="nil"/>
              <w:bottom w:val="single" w:sz="4" w:space="0" w:color="000000"/>
              <w:right w:val="nil"/>
            </w:tcBorders>
            <w:vAlign w:val="center"/>
            <w:hideMark/>
          </w:tcPr>
          <w:p w14:paraId="687032B8" w14:textId="5983C0C2" w:rsidR="00F149A2" w:rsidRPr="00F149A2" w:rsidDel="004B352C" w:rsidRDefault="00F149A2" w:rsidP="00FF55CB">
            <w:pPr>
              <w:rPr>
                <w:del w:id="3066"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3356A957" w14:textId="020E7443" w:rsidR="00F149A2" w:rsidRPr="00F149A2" w:rsidDel="004B352C" w:rsidRDefault="00F149A2" w:rsidP="00FF55CB">
            <w:pPr>
              <w:jc w:val="center"/>
              <w:rPr>
                <w:del w:id="3067" w:author="Jeremy Groves" w:date="2023-01-30T18:38:00Z"/>
                <w:rFonts w:ascii="Times New Roman" w:hAnsi="Times New Roman"/>
                <w:color w:val="000000"/>
                <w:sz w:val="18"/>
                <w:szCs w:val="18"/>
              </w:rPr>
            </w:pPr>
            <w:del w:id="3068" w:author="Jeremy Groves" w:date="2023-01-30T18:38:00Z">
              <w:r w:rsidRPr="00F149A2" w:rsidDel="004B352C">
                <w:rPr>
                  <w:rFonts w:ascii="Times New Roman" w:hAnsi="Times New Roman"/>
                  <w:color w:val="000000"/>
                  <w:sz w:val="18"/>
                  <w:szCs w:val="18"/>
                </w:rPr>
                <w:delText>(0.0476)</w:delText>
              </w:r>
            </w:del>
          </w:p>
        </w:tc>
        <w:tc>
          <w:tcPr>
            <w:tcW w:w="1660" w:type="dxa"/>
            <w:tcBorders>
              <w:top w:val="nil"/>
              <w:left w:val="nil"/>
              <w:bottom w:val="single" w:sz="4" w:space="0" w:color="auto"/>
              <w:right w:val="nil"/>
            </w:tcBorders>
            <w:shd w:val="clear" w:color="auto" w:fill="auto"/>
            <w:noWrap/>
            <w:vAlign w:val="bottom"/>
            <w:hideMark/>
          </w:tcPr>
          <w:p w14:paraId="1EAB490C" w14:textId="27AABE67" w:rsidR="00F149A2" w:rsidRPr="00F149A2" w:rsidDel="004B352C" w:rsidRDefault="00F149A2" w:rsidP="00FF55CB">
            <w:pPr>
              <w:jc w:val="center"/>
              <w:rPr>
                <w:del w:id="3069" w:author="Jeremy Groves" w:date="2023-01-30T18:38:00Z"/>
                <w:rFonts w:ascii="Times New Roman" w:hAnsi="Times New Roman"/>
                <w:color w:val="000000"/>
                <w:sz w:val="18"/>
                <w:szCs w:val="18"/>
              </w:rPr>
            </w:pPr>
            <w:del w:id="3070" w:author="Jeremy Groves" w:date="2023-01-30T18:38:00Z">
              <w:r w:rsidRPr="00F149A2" w:rsidDel="004B352C">
                <w:rPr>
                  <w:rFonts w:ascii="Times New Roman" w:hAnsi="Times New Roman"/>
                  <w:color w:val="000000"/>
                  <w:sz w:val="18"/>
                  <w:szCs w:val="18"/>
                </w:rPr>
                <w:delText>(0.0475)</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2C1E0E0E" w14:textId="1B29B86E" w:rsidR="00F149A2" w:rsidRPr="00F149A2" w:rsidDel="004B352C" w:rsidRDefault="00F149A2" w:rsidP="00FF55CB">
            <w:pPr>
              <w:jc w:val="center"/>
              <w:rPr>
                <w:del w:id="3071" w:author="Jeremy Groves" w:date="2023-01-30T18:38:00Z"/>
                <w:rFonts w:ascii="Times New Roman" w:hAnsi="Times New Roman"/>
                <w:color w:val="000000"/>
                <w:sz w:val="18"/>
                <w:szCs w:val="18"/>
              </w:rPr>
            </w:pPr>
            <w:del w:id="3072" w:author="Jeremy Groves" w:date="2023-01-30T18:38:00Z">
              <w:r w:rsidRPr="00F149A2" w:rsidDel="004B352C">
                <w:rPr>
                  <w:rFonts w:ascii="Times New Roman" w:hAnsi="Times New Roman"/>
                  <w:color w:val="000000"/>
                  <w:sz w:val="18"/>
                  <w:szCs w:val="18"/>
                </w:rPr>
                <w:delText>(0.0444)</w:delText>
              </w:r>
            </w:del>
          </w:p>
        </w:tc>
        <w:tc>
          <w:tcPr>
            <w:tcW w:w="1660" w:type="dxa"/>
            <w:tcBorders>
              <w:top w:val="nil"/>
              <w:left w:val="nil"/>
              <w:bottom w:val="single" w:sz="4" w:space="0" w:color="auto"/>
              <w:right w:val="nil"/>
            </w:tcBorders>
            <w:shd w:val="clear" w:color="auto" w:fill="auto"/>
            <w:noWrap/>
            <w:vAlign w:val="bottom"/>
            <w:hideMark/>
          </w:tcPr>
          <w:p w14:paraId="180DE782" w14:textId="32D51F27" w:rsidR="00F149A2" w:rsidRPr="00F149A2" w:rsidDel="004B352C" w:rsidRDefault="00F149A2" w:rsidP="00FF55CB">
            <w:pPr>
              <w:jc w:val="center"/>
              <w:rPr>
                <w:del w:id="3073" w:author="Jeremy Groves" w:date="2023-01-30T18:38:00Z"/>
                <w:rFonts w:ascii="Times New Roman" w:hAnsi="Times New Roman"/>
                <w:color w:val="000000"/>
                <w:sz w:val="18"/>
                <w:szCs w:val="18"/>
              </w:rPr>
            </w:pPr>
            <w:del w:id="3074" w:author="Jeremy Groves" w:date="2023-01-30T18:38:00Z">
              <w:r w:rsidRPr="00F149A2" w:rsidDel="004B352C">
                <w:rPr>
                  <w:rFonts w:ascii="Times New Roman" w:hAnsi="Times New Roman"/>
                  <w:color w:val="000000"/>
                  <w:sz w:val="18"/>
                  <w:szCs w:val="18"/>
                </w:rPr>
                <w:delText>(0.0444)</w:delText>
              </w:r>
            </w:del>
          </w:p>
        </w:tc>
      </w:tr>
      <w:tr w:rsidR="00F149A2" w:rsidRPr="00F149A2" w:rsidDel="004B352C" w14:paraId="3C4F3209" w14:textId="6BEA715A" w:rsidTr="00FF55CB">
        <w:trPr>
          <w:trHeight w:val="144"/>
          <w:del w:id="3075"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40970CB8" w14:textId="3E25D2D9" w:rsidR="00F149A2" w:rsidRPr="00F149A2" w:rsidDel="004B352C" w:rsidRDefault="00F149A2" w:rsidP="00FF55CB">
            <w:pPr>
              <w:jc w:val="center"/>
              <w:rPr>
                <w:del w:id="3076" w:author="Jeremy Groves" w:date="2023-01-30T18:38:00Z"/>
                <w:rFonts w:ascii="Times New Roman" w:hAnsi="Times New Roman"/>
                <w:color w:val="000000"/>
                <w:sz w:val="18"/>
                <w:szCs w:val="18"/>
              </w:rPr>
            </w:pPr>
            <w:del w:id="3077" w:author="Jeremy Groves" w:date="2023-01-30T18:38:00Z">
              <w:r w:rsidRPr="00F149A2" w:rsidDel="004B352C">
                <w:rPr>
                  <w:rFonts w:ascii="Times New Roman" w:hAnsi="Times New Roman"/>
                  <w:color w:val="000000"/>
                  <w:sz w:val="18"/>
                  <w:szCs w:val="18"/>
                </w:rPr>
                <w:delText>NorthEast</w:delText>
              </w:r>
            </w:del>
          </w:p>
        </w:tc>
        <w:tc>
          <w:tcPr>
            <w:tcW w:w="1660" w:type="dxa"/>
            <w:tcBorders>
              <w:top w:val="nil"/>
              <w:left w:val="single" w:sz="4" w:space="0" w:color="auto"/>
              <w:bottom w:val="nil"/>
              <w:right w:val="nil"/>
            </w:tcBorders>
            <w:shd w:val="clear" w:color="auto" w:fill="auto"/>
            <w:noWrap/>
            <w:vAlign w:val="bottom"/>
            <w:hideMark/>
          </w:tcPr>
          <w:p w14:paraId="7DCFD5CB" w14:textId="1B7FC999" w:rsidR="00F149A2" w:rsidRPr="00F149A2" w:rsidDel="004B352C" w:rsidRDefault="00F149A2" w:rsidP="00FF55CB">
            <w:pPr>
              <w:jc w:val="center"/>
              <w:rPr>
                <w:del w:id="3078" w:author="Jeremy Groves" w:date="2023-01-30T18:38:00Z"/>
                <w:rFonts w:ascii="Times New Roman" w:hAnsi="Times New Roman"/>
                <w:color w:val="000000"/>
                <w:sz w:val="18"/>
                <w:szCs w:val="18"/>
              </w:rPr>
            </w:pPr>
            <w:del w:id="3079" w:author="Jeremy Groves" w:date="2023-01-30T18:38:00Z">
              <w:r w:rsidRPr="00F149A2" w:rsidDel="004B352C">
                <w:rPr>
                  <w:rFonts w:ascii="Times New Roman" w:hAnsi="Times New Roman"/>
                  <w:color w:val="000000"/>
                  <w:sz w:val="18"/>
                  <w:szCs w:val="18"/>
                </w:rPr>
                <w:delText>-0.1966 ***</w:delText>
              </w:r>
            </w:del>
          </w:p>
        </w:tc>
        <w:tc>
          <w:tcPr>
            <w:tcW w:w="1660" w:type="dxa"/>
            <w:tcBorders>
              <w:top w:val="nil"/>
              <w:left w:val="nil"/>
              <w:bottom w:val="nil"/>
              <w:right w:val="nil"/>
            </w:tcBorders>
            <w:shd w:val="clear" w:color="auto" w:fill="auto"/>
            <w:noWrap/>
            <w:vAlign w:val="bottom"/>
            <w:hideMark/>
          </w:tcPr>
          <w:p w14:paraId="2949BC9E" w14:textId="2B660829" w:rsidR="00F149A2" w:rsidRPr="00F149A2" w:rsidDel="004B352C" w:rsidRDefault="00F149A2" w:rsidP="00FF55CB">
            <w:pPr>
              <w:jc w:val="center"/>
              <w:rPr>
                <w:del w:id="3080" w:author="Jeremy Groves" w:date="2023-01-30T18:38:00Z"/>
                <w:rFonts w:ascii="Times New Roman" w:hAnsi="Times New Roman"/>
                <w:color w:val="000000"/>
                <w:sz w:val="18"/>
                <w:szCs w:val="18"/>
              </w:rPr>
            </w:pPr>
            <w:del w:id="3081" w:author="Jeremy Groves" w:date="2023-01-30T18:38:00Z">
              <w:r w:rsidRPr="00F149A2" w:rsidDel="004B352C">
                <w:rPr>
                  <w:rFonts w:ascii="Times New Roman" w:hAnsi="Times New Roman"/>
                  <w:color w:val="000000"/>
                  <w:sz w:val="18"/>
                  <w:szCs w:val="18"/>
                </w:rPr>
                <w:delText>-0.1963 ***</w:delText>
              </w:r>
            </w:del>
          </w:p>
        </w:tc>
        <w:tc>
          <w:tcPr>
            <w:tcW w:w="1660" w:type="dxa"/>
            <w:tcBorders>
              <w:top w:val="nil"/>
              <w:left w:val="single" w:sz="4" w:space="0" w:color="auto"/>
              <w:bottom w:val="nil"/>
              <w:right w:val="nil"/>
            </w:tcBorders>
            <w:shd w:val="clear" w:color="auto" w:fill="auto"/>
            <w:noWrap/>
            <w:vAlign w:val="bottom"/>
            <w:hideMark/>
          </w:tcPr>
          <w:p w14:paraId="0CD5B438" w14:textId="1DF35812" w:rsidR="00F149A2" w:rsidRPr="00F149A2" w:rsidDel="004B352C" w:rsidRDefault="00F149A2" w:rsidP="00FF55CB">
            <w:pPr>
              <w:jc w:val="center"/>
              <w:rPr>
                <w:del w:id="3082" w:author="Jeremy Groves" w:date="2023-01-30T18:38:00Z"/>
                <w:rFonts w:ascii="Times New Roman" w:hAnsi="Times New Roman"/>
                <w:color w:val="000000"/>
                <w:sz w:val="18"/>
                <w:szCs w:val="18"/>
              </w:rPr>
            </w:pPr>
            <w:del w:id="3083" w:author="Jeremy Groves" w:date="2023-01-30T18:38:00Z">
              <w:r w:rsidRPr="00F149A2" w:rsidDel="004B352C">
                <w:rPr>
                  <w:rFonts w:ascii="Times New Roman" w:hAnsi="Times New Roman"/>
                  <w:color w:val="000000"/>
                  <w:sz w:val="18"/>
                  <w:szCs w:val="18"/>
                </w:rPr>
                <w:delText>-0.2421 ***</w:delText>
              </w:r>
            </w:del>
          </w:p>
        </w:tc>
        <w:tc>
          <w:tcPr>
            <w:tcW w:w="1660" w:type="dxa"/>
            <w:tcBorders>
              <w:top w:val="nil"/>
              <w:left w:val="nil"/>
              <w:bottom w:val="nil"/>
              <w:right w:val="nil"/>
            </w:tcBorders>
            <w:shd w:val="clear" w:color="auto" w:fill="auto"/>
            <w:noWrap/>
            <w:vAlign w:val="bottom"/>
            <w:hideMark/>
          </w:tcPr>
          <w:p w14:paraId="7D6F925F" w14:textId="1060C822" w:rsidR="00F149A2" w:rsidRPr="00F149A2" w:rsidDel="004B352C" w:rsidRDefault="00F149A2" w:rsidP="00FF55CB">
            <w:pPr>
              <w:jc w:val="center"/>
              <w:rPr>
                <w:del w:id="3084" w:author="Jeremy Groves" w:date="2023-01-30T18:38:00Z"/>
                <w:rFonts w:ascii="Times New Roman" w:hAnsi="Times New Roman"/>
                <w:color w:val="000000"/>
                <w:sz w:val="18"/>
                <w:szCs w:val="18"/>
              </w:rPr>
            </w:pPr>
            <w:del w:id="3085" w:author="Jeremy Groves" w:date="2023-01-30T18:38:00Z">
              <w:r w:rsidRPr="00F149A2" w:rsidDel="004B352C">
                <w:rPr>
                  <w:rFonts w:ascii="Times New Roman" w:hAnsi="Times New Roman"/>
                  <w:color w:val="000000"/>
                  <w:sz w:val="18"/>
                  <w:szCs w:val="18"/>
                </w:rPr>
                <w:delText>-0.2424 ***</w:delText>
              </w:r>
            </w:del>
          </w:p>
        </w:tc>
      </w:tr>
      <w:tr w:rsidR="00F149A2" w:rsidRPr="00F149A2" w:rsidDel="004B352C" w14:paraId="201FB878" w14:textId="5CA491BA" w:rsidTr="00FF55CB">
        <w:trPr>
          <w:trHeight w:val="144"/>
          <w:del w:id="3086" w:author="Jeremy Groves" w:date="2023-01-30T18:38:00Z"/>
        </w:trPr>
        <w:tc>
          <w:tcPr>
            <w:tcW w:w="1890" w:type="dxa"/>
            <w:vMerge/>
            <w:tcBorders>
              <w:top w:val="nil"/>
              <w:left w:val="nil"/>
              <w:bottom w:val="single" w:sz="4" w:space="0" w:color="000000"/>
              <w:right w:val="nil"/>
            </w:tcBorders>
            <w:vAlign w:val="center"/>
            <w:hideMark/>
          </w:tcPr>
          <w:p w14:paraId="453F4FEC" w14:textId="1C0B81F5" w:rsidR="00F149A2" w:rsidRPr="00F149A2" w:rsidDel="004B352C" w:rsidRDefault="00F149A2" w:rsidP="00FF55CB">
            <w:pPr>
              <w:rPr>
                <w:del w:id="3087"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28E9E39B" w14:textId="1727A7EC" w:rsidR="00F149A2" w:rsidRPr="00F149A2" w:rsidDel="004B352C" w:rsidRDefault="00F149A2" w:rsidP="00FF55CB">
            <w:pPr>
              <w:jc w:val="center"/>
              <w:rPr>
                <w:del w:id="3088" w:author="Jeremy Groves" w:date="2023-01-30T18:38:00Z"/>
                <w:rFonts w:ascii="Times New Roman" w:hAnsi="Times New Roman"/>
                <w:color w:val="000000"/>
                <w:sz w:val="18"/>
                <w:szCs w:val="18"/>
              </w:rPr>
            </w:pPr>
            <w:del w:id="3089" w:author="Jeremy Groves" w:date="2023-01-30T18:38:00Z">
              <w:r w:rsidRPr="00F149A2" w:rsidDel="004B352C">
                <w:rPr>
                  <w:rFonts w:ascii="Times New Roman" w:hAnsi="Times New Roman"/>
                  <w:color w:val="000000"/>
                  <w:sz w:val="18"/>
                  <w:szCs w:val="18"/>
                </w:rPr>
                <w:delText>(0.0521)</w:delText>
              </w:r>
            </w:del>
          </w:p>
        </w:tc>
        <w:tc>
          <w:tcPr>
            <w:tcW w:w="1660" w:type="dxa"/>
            <w:tcBorders>
              <w:top w:val="nil"/>
              <w:left w:val="nil"/>
              <w:bottom w:val="single" w:sz="4" w:space="0" w:color="auto"/>
              <w:right w:val="nil"/>
            </w:tcBorders>
            <w:shd w:val="clear" w:color="auto" w:fill="auto"/>
            <w:noWrap/>
            <w:vAlign w:val="bottom"/>
            <w:hideMark/>
          </w:tcPr>
          <w:p w14:paraId="2FCD871A" w14:textId="2EAE9C10" w:rsidR="00F149A2" w:rsidRPr="00F149A2" w:rsidDel="004B352C" w:rsidRDefault="00F149A2" w:rsidP="00FF55CB">
            <w:pPr>
              <w:jc w:val="center"/>
              <w:rPr>
                <w:del w:id="3090" w:author="Jeremy Groves" w:date="2023-01-30T18:38:00Z"/>
                <w:rFonts w:ascii="Times New Roman" w:hAnsi="Times New Roman"/>
                <w:color w:val="000000"/>
                <w:sz w:val="18"/>
                <w:szCs w:val="18"/>
              </w:rPr>
            </w:pPr>
            <w:del w:id="3091" w:author="Jeremy Groves" w:date="2023-01-30T18:38:00Z">
              <w:r w:rsidRPr="00F149A2" w:rsidDel="004B352C">
                <w:rPr>
                  <w:rFonts w:ascii="Times New Roman" w:hAnsi="Times New Roman"/>
                  <w:color w:val="000000"/>
                  <w:sz w:val="18"/>
                  <w:szCs w:val="18"/>
                </w:rPr>
                <w:delText>(0.052)</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7AC4C975" w14:textId="26822086" w:rsidR="00F149A2" w:rsidRPr="00F149A2" w:rsidDel="004B352C" w:rsidRDefault="00F149A2" w:rsidP="00FF55CB">
            <w:pPr>
              <w:jc w:val="center"/>
              <w:rPr>
                <w:del w:id="3092" w:author="Jeremy Groves" w:date="2023-01-30T18:38:00Z"/>
                <w:rFonts w:ascii="Times New Roman" w:hAnsi="Times New Roman"/>
                <w:color w:val="000000"/>
                <w:sz w:val="18"/>
                <w:szCs w:val="18"/>
              </w:rPr>
            </w:pPr>
            <w:del w:id="3093" w:author="Jeremy Groves" w:date="2023-01-30T18:38:00Z">
              <w:r w:rsidRPr="00F149A2" w:rsidDel="004B352C">
                <w:rPr>
                  <w:rFonts w:ascii="Times New Roman" w:hAnsi="Times New Roman"/>
                  <w:color w:val="000000"/>
                  <w:sz w:val="18"/>
                  <w:szCs w:val="18"/>
                </w:rPr>
                <w:delText>(0.0489)</w:delText>
              </w:r>
            </w:del>
          </w:p>
        </w:tc>
        <w:tc>
          <w:tcPr>
            <w:tcW w:w="1660" w:type="dxa"/>
            <w:tcBorders>
              <w:top w:val="nil"/>
              <w:left w:val="nil"/>
              <w:bottom w:val="single" w:sz="4" w:space="0" w:color="auto"/>
              <w:right w:val="nil"/>
            </w:tcBorders>
            <w:shd w:val="clear" w:color="auto" w:fill="auto"/>
            <w:noWrap/>
            <w:vAlign w:val="bottom"/>
            <w:hideMark/>
          </w:tcPr>
          <w:p w14:paraId="6A71859D" w14:textId="0502EF57" w:rsidR="00F149A2" w:rsidRPr="00F149A2" w:rsidDel="004B352C" w:rsidRDefault="00F149A2" w:rsidP="00FF55CB">
            <w:pPr>
              <w:jc w:val="center"/>
              <w:rPr>
                <w:del w:id="3094" w:author="Jeremy Groves" w:date="2023-01-30T18:38:00Z"/>
                <w:rFonts w:ascii="Times New Roman" w:hAnsi="Times New Roman"/>
                <w:color w:val="000000"/>
                <w:sz w:val="18"/>
                <w:szCs w:val="18"/>
              </w:rPr>
            </w:pPr>
            <w:del w:id="3095" w:author="Jeremy Groves" w:date="2023-01-30T18:38:00Z">
              <w:r w:rsidRPr="00F149A2" w:rsidDel="004B352C">
                <w:rPr>
                  <w:rFonts w:ascii="Times New Roman" w:hAnsi="Times New Roman"/>
                  <w:color w:val="000000"/>
                  <w:sz w:val="18"/>
                  <w:szCs w:val="18"/>
                </w:rPr>
                <w:delText>(0.0489)</w:delText>
              </w:r>
            </w:del>
          </w:p>
        </w:tc>
      </w:tr>
      <w:tr w:rsidR="00F149A2" w:rsidRPr="00F149A2" w:rsidDel="004B352C" w14:paraId="39890EAD" w14:textId="78A4E3C8" w:rsidTr="00FF55CB">
        <w:trPr>
          <w:trHeight w:val="144"/>
          <w:del w:id="3096"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7BF4A4AA" w14:textId="742147F4" w:rsidR="00F149A2" w:rsidRPr="00F149A2" w:rsidDel="004B352C" w:rsidRDefault="00F149A2" w:rsidP="00FF55CB">
            <w:pPr>
              <w:jc w:val="center"/>
              <w:rPr>
                <w:del w:id="3097" w:author="Jeremy Groves" w:date="2023-01-30T18:38:00Z"/>
                <w:rFonts w:ascii="Times New Roman" w:hAnsi="Times New Roman"/>
                <w:color w:val="000000"/>
                <w:sz w:val="18"/>
                <w:szCs w:val="18"/>
              </w:rPr>
            </w:pPr>
            <w:del w:id="3098" w:author="Jeremy Groves" w:date="2023-01-30T18:38:00Z">
              <w:r w:rsidRPr="00F149A2" w:rsidDel="004B352C">
                <w:rPr>
                  <w:rFonts w:ascii="Times New Roman" w:hAnsi="Times New Roman"/>
                  <w:color w:val="000000"/>
                  <w:sz w:val="18"/>
                  <w:szCs w:val="18"/>
                </w:rPr>
                <w:delText>South</w:delText>
              </w:r>
            </w:del>
          </w:p>
        </w:tc>
        <w:tc>
          <w:tcPr>
            <w:tcW w:w="1660" w:type="dxa"/>
            <w:tcBorders>
              <w:top w:val="nil"/>
              <w:left w:val="single" w:sz="4" w:space="0" w:color="auto"/>
              <w:bottom w:val="nil"/>
              <w:right w:val="nil"/>
            </w:tcBorders>
            <w:shd w:val="clear" w:color="auto" w:fill="auto"/>
            <w:noWrap/>
            <w:vAlign w:val="bottom"/>
            <w:hideMark/>
          </w:tcPr>
          <w:p w14:paraId="735DFC20" w14:textId="0F98E51D" w:rsidR="00F149A2" w:rsidRPr="00F149A2" w:rsidDel="004B352C" w:rsidRDefault="00F149A2" w:rsidP="00FF55CB">
            <w:pPr>
              <w:jc w:val="center"/>
              <w:rPr>
                <w:del w:id="3099" w:author="Jeremy Groves" w:date="2023-01-30T18:38:00Z"/>
                <w:rFonts w:ascii="Times New Roman" w:hAnsi="Times New Roman"/>
                <w:color w:val="000000"/>
                <w:sz w:val="18"/>
                <w:szCs w:val="18"/>
              </w:rPr>
            </w:pPr>
            <w:del w:id="3100" w:author="Jeremy Groves" w:date="2023-01-30T18:38:00Z">
              <w:r w:rsidRPr="00F149A2" w:rsidDel="004B352C">
                <w:rPr>
                  <w:rFonts w:ascii="Times New Roman" w:hAnsi="Times New Roman"/>
                  <w:color w:val="000000"/>
                  <w:sz w:val="18"/>
                  <w:szCs w:val="18"/>
                </w:rPr>
                <w:delText xml:space="preserve">-0.041 </w:delText>
              </w:r>
            </w:del>
          </w:p>
        </w:tc>
        <w:tc>
          <w:tcPr>
            <w:tcW w:w="1660" w:type="dxa"/>
            <w:tcBorders>
              <w:top w:val="nil"/>
              <w:left w:val="nil"/>
              <w:bottom w:val="nil"/>
              <w:right w:val="nil"/>
            </w:tcBorders>
            <w:shd w:val="clear" w:color="auto" w:fill="auto"/>
            <w:noWrap/>
            <w:vAlign w:val="bottom"/>
            <w:hideMark/>
          </w:tcPr>
          <w:p w14:paraId="779E46E4" w14:textId="74348179" w:rsidR="00F149A2" w:rsidRPr="00F149A2" w:rsidDel="004B352C" w:rsidRDefault="00F149A2" w:rsidP="00FF55CB">
            <w:pPr>
              <w:jc w:val="center"/>
              <w:rPr>
                <w:del w:id="3101" w:author="Jeremy Groves" w:date="2023-01-30T18:38:00Z"/>
                <w:rFonts w:ascii="Times New Roman" w:hAnsi="Times New Roman"/>
                <w:color w:val="000000"/>
                <w:sz w:val="18"/>
                <w:szCs w:val="18"/>
              </w:rPr>
            </w:pPr>
            <w:del w:id="3102" w:author="Jeremy Groves" w:date="2023-01-30T18:38:00Z">
              <w:r w:rsidRPr="00F149A2" w:rsidDel="004B352C">
                <w:rPr>
                  <w:rFonts w:ascii="Times New Roman" w:hAnsi="Times New Roman"/>
                  <w:color w:val="000000"/>
                  <w:sz w:val="18"/>
                  <w:szCs w:val="18"/>
                </w:rPr>
                <w:delText xml:space="preserve">-0.0416 </w:delText>
              </w:r>
            </w:del>
          </w:p>
        </w:tc>
        <w:tc>
          <w:tcPr>
            <w:tcW w:w="1660" w:type="dxa"/>
            <w:tcBorders>
              <w:top w:val="nil"/>
              <w:left w:val="single" w:sz="4" w:space="0" w:color="auto"/>
              <w:bottom w:val="nil"/>
              <w:right w:val="nil"/>
            </w:tcBorders>
            <w:shd w:val="clear" w:color="auto" w:fill="auto"/>
            <w:noWrap/>
            <w:vAlign w:val="bottom"/>
            <w:hideMark/>
          </w:tcPr>
          <w:p w14:paraId="0E128EFE" w14:textId="52A867DE" w:rsidR="00F149A2" w:rsidRPr="00F149A2" w:rsidDel="004B352C" w:rsidRDefault="00F149A2" w:rsidP="00FF55CB">
            <w:pPr>
              <w:jc w:val="center"/>
              <w:rPr>
                <w:del w:id="3103" w:author="Jeremy Groves" w:date="2023-01-30T18:38:00Z"/>
                <w:rFonts w:ascii="Times New Roman" w:hAnsi="Times New Roman"/>
                <w:color w:val="000000"/>
                <w:sz w:val="18"/>
                <w:szCs w:val="18"/>
              </w:rPr>
            </w:pPr>
            <w:del w:id="3104" w:author="Jeremy Groves" w:date="2023-01-30T18:38:00Z">
              <w:r w:rsidRPr="00F149A2" w:rsidDel="004B352C">
                <w:rPr>
                  <w:rFonts w:ascii="Times New Roman" w:hAnsi="Times New Roman"/>
                  <w:color w:val="000000"/>
                  <w:sz w:val="18"/>
                  <w:szCs w:val="18"/>
                </w:rPr>
                <w:delText>-0.1324 **</w:delText>
              </w:r>
            </w:del>
          </w:p>
        </w:tc>
        <w:tc>
          <w:tcPr>
            <w:tcW w:w="1660" w:type="dxa"/>
            <w:tcBorders>
              <w:top w:val="nil"/>
              <w:left w:val="nil"/>
              <w:bottom w:val="nil"/>
              <w:right w:val="nil"/>
            </w:tcBorders>
            <w:shd w:val="clear" w:color="auto" w:fill="auto"/>
            <w:noWrap/>
            <w:vAlign w:val="bottom"/>
            <w:hideMark/>
          </w:tcPr>
          <w:p w14:paraId="79046AFB" w14:textId="668432FC" w:rsidR="00F149A2" w:rsidRPr="00F149A2" w:rsidDel="004B352C" w:rsidRDefault="00F149A2" w:rsidP="00FF55CB">
            <w:pPr>
              <w:jc w:val="center"/>
              <w:rPr>
                <w:del w:id="3105" w:author="Jeremy Groves" w:date="2023-01-30T18:38:00Z"/>
                <w:rFonts w:ascii="Times New Roman" w:hAnsi="Times New Roman"/>
                <w:color w:val="000000"/>
                <w:sz w:val="18"/>
                <w:szCs w:val="18"/>
              </w:rPr>
            </w:pPr>
            <w:del w:id="3106" w:author="Jeremy Groves" w:date="2023-01-30T18:38:00Z">
              <w:r w:rsidRPr="00F149A2" w:rsidDel="004B352C">
                <w:rPr>
                  <w:rFonts w:ascii="Times New Roman" w:hAnsi="Times New Roman"/>
                  <w:color w:val="000000"/>
                  <w:sz w:val="18"/>
                  <w:szCs w:val="18"/>
                </w:rPr>
                <w:delText>-0.1322 **</w:delText>
              </w:r>
            </w:del>
          </w:p>
        </w:tc>
      </w:tr>
      <w:tr w:rsidR="00F149A2" w:rsidRPr="00F149A2" w:rsidDel="004B352C" w14:paraId="2F132679" w14:textId="0DF206C6" w:rsidTr="00FF55CB">
        <w:trPr>
          <w:trHeight w:val="144"/>
          <w:del w:id="3107" w:author="Jeremy Groves" w:date="2023-01-30T18:38:00Z"/>
        </w:trPr>
        <w:tc>
          <w:tcPr>
            <w:tcW w:w="1890" w:type="dxa"/>
            <w:vMerge/>
            <w:tcBorders>
              <w:top w:val="nil"/>
              <w:left w:val="nil"/>
              <w:bottom w:val="single" w:sz="4" w:space="0" w:color="000000"/>
              <w:right w:val="nil"/>
            </w:tcBorders>
            <w:vAlign w:val="center"/>
            <w:hideMark/>
          </w:tcPr>
          <w:p w14:paraId="5A04E77A" w14:textId="68C3619F" w:rsidR="00F149A2" w:rsidRPr="00F149A2" w:rsidDel="004B352C" w:rsidRDefault="00F149A2" w:rsidP="00FF55CB">
            <w:pPr>
              <w:rPr>
                <w:del w:id="3108"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09310AFD" w14:textId="49C11541" w:rsidR="00F149A2" w:rsidRPr="00F149A2" w:rsidDel="004B352C" w:rsidRDefault="00F149A2" w:rsidP="00FF55CB">
            <w:pPr>
              <w:jc w:val="center"/>
              <w:rPr>
                <w:del w:id="3109" w:author="Jeremy Groves" w:date="2023-01-30T18:38:00Z"/>
                <w:rFonts w:ascii="Times New Roman" w:hAnsi="Times New Roman"/>
                <w:color w:val="000000"/>
                <w:sz w:val="18"/>
                <w:szCs w:val="18"/>
              </w:rPr>
            </w:pPr>
            <w:del w:id="3110" w:author="Jeremy Groves" w:date="2023-01-30T18:38:00Z">
              <w:r w:rsidRPr="00F149A2" w:rsidDel="004B352C">
                <w:rPr>
                  <w:rFonts w:ascii="Times New Roman" w:hAnsi="Times New Roman"/>
                  <w:color w:val="000000"/>
                  <w:sz w:val="18"/>
                  <w:szCs w:val="18"/>
                </w:rPr>
                <w:delText>(0.0425)</w:delText>
              </w:r>
            </w:del>
          </w:p>
        </w:tc>
        <w:tc>
          <w:tcPr>
            <w:tcW w:w="1660" w:type="dxa"/>
            <w:tcBorders>
              <w:top w:val="nil"/>
              <w:left w:val="nil"/>
              <w:bottom w:val="single" w:sz="4" w:space="0" w:color="auto"/>
              <w:right w:val="nil"/>
            </w:tcBorders>
            <w:shd w:val="clear" w:color="auto" w:fill="auto"/>
            <w:noWrap/>
            <w:vAlign w:val="bottom"/>
            <w:hideMark/>
          </w:tcPr>
          <w:p w14:paraId="397F5351" w14:textId="6B509D66" w:rsidR="00F149A2" w:rsidRPr="00F149A2" w:rsidDel="004B352C" w:rsidRDefault="00F149A2" w:rsidP="00FF55CB">
            <w:pPr>
              <w:jc w:val="center"/>
              <w:rPr>
                <w:del w:id="3111" w:author="Jeremy Groves" w:date="2023-01-30T18:38:00Z"/>
                <w:rFonts w:ascii="Times New Roman" w:hAnsi="Times New Roman"/>
                <w:color w:val="000000"/>
                <w:sz w:val="18"/>
                <w:szCs w:val="18"/>
              </w:rPr>
            </w:pPr>
            <w:del w:id="3112" w:author="Jeremy Groves" w:date="2023-01-30T18:38:00Z">
              <w:r w:rsidRPr="00F149A2" w:rsidDel="004B352C">
                <w:rPr>
                  <w:rFonts w:ascii="Times New Roman" w:hAnsi="Times New Roman"/>
                  <w:color w:val="000000"/>
                  <w:sz w:val="18"/>
                  <w:szCs w:val="18"/>
                </w:rPr>
                <w:delText>(0.0425)</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64AC283C" w14:textId="0E175A5E" w:rsidR="00F149A2" w:rsidRPr="00F149A2" w:rsidDel="004B352C" w:rsidRDefault="00F149A2" w:rsidP="00FF55CB">
            <w:pPr>
              <w:jc w:val="center"/>
              <w:rPr>
                <w:del w:id="3113" w:author="Jeremy Groves" w:date="2023-01-30T18:38:00Z"/>
                <w:rFonts w:ascii="Times New Roman" w:hAnsi="Times New Roman"/>
                <w:color w:val="000000"/>
                <w:sz w:val="18"/>
                <w:szCs w:val="18"/>
              </w:rPr>
            </w:pPr>
            <w:del w:id="3114" w:author="Jeremy Groves" w:date="2023-01-30T18:38:00Z">
              <w:r w:rsidRPr="00F149A2" w:rsidDel="004B352C">
                <w:rPr>
                  <w:rFonts w:ascii="Times New Roman" w:hAnsi="Times New Roman"/>
                  <w:color w:val="000000"/>
                  <w:sz w:val="18"/>
                  <w:szCs w:val="18"/>
                </w:rPr>
                <w:delText>(0.0412)</w:delText>
              </w:r>
            </w:del>
          </w:p>
        </w:tc>
        <w:tc>
          <w:tcPr>
            <w:tcW w:w="1660" w:type="dxa"/>
            <w:tcBorders>
              <w:top w:val="nil"/>
              <w:left w:val="nil"/>
              <w:bottom w:val="single" w:sz="4" w:space="0" w:color="auto"/>
              <w:right w:val="nil"/>
            </w:tcBorders>
            <w:shd w:val="clear" w:color="auto" w:fill="auto"/>
            <w:noWrap/>
            <w:vAlign w:val="bottom"/>
            <w:hideMark/>
          </w:tcPr>
          <w:p w14:paraId="3B906F85" w14:textId="63354702" w:rsidR="00F149A2" w:rsidRPr="00F149A2" w:rsidDel="004B352C" w:rsidRDefault="00F149A2" w:rsidP="00FF55CB">
            <w:pPr>
              <w:jc w:val="center"/>
              <w:rPr>
                <w:del w:id="3115" w:author="Jeremy Groves" w:date="2023-01-30T18:38:00Z"/>
                <w:rFonts w:ascii="Times New Roman" w:hAnsi="Times New Roman"/>
                <w:color w:val="000000"/>
                <w:sz w:val="18"/>
                <w:szCs w:val="18"/>
              </w:rPr>
            </w:pPr>
            <w:del w:id="3116" w:author="Jeremy Groves" w:date="2023-01-30T18:38:00Z">
              <w:r w:rsidRPr="00F149A2" w:rsidDel="004B352C">
                <w:rPr>
                  <w:rFonts w:ascii="Times New Roman" w:hAnsi="Times New Roman"/>
                  <w:color w:val="000000"/>
                  <w:sz w:val="18"/>
                  <w:szCs w:val="18"/>
                </w:rPr>
                <w:delText>(0.0412)</w:delText>
              </w:r>
            </w:del>
          </w:p>
        </w:tc>
      </w:tr>
      <w:tr w:rsidR="00F149A2" w:rsidRPr="00F149A2" w:rsidDel="004B352C" w14:paraId="4E0CF05D" w14:textId="3F091518" w:rsidTr="00FF55CB">
        <w:trPr>
          <w:trHeight w:val="144"/>
          <w:del w:id="3117"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0CB7ABAE" w14:textId="602953C7" w:rsidR="00F149A2" w:rsidRPr="00F149A2" w:rsidDel="004B352C" w:rsidRDefault="00F149A2" w:rsidP="00FF55CB">
            <w:pPr>
              <w:jc w:val="center"/>
              <w:rPr>
                <w:del w:id="3118" w:author="Jeremy Groves" w:date="2023-01-30T18:38:00Z"/>
                <w:rFonts w:ascii="Times New Roman" w:hAnsi="Times New Roman"/>
                <w:color w:val="000000"/>
                <w:sz w:val="18"/>
                <w:szCs w:val="18"/>
              </w:rPr>
            </w:pPr>
            <w:del w:id="3119" w:author="Jeremy Groves" w:date="2023-01-30T18:38:00Z">
              <w:r w:rsidRPr="00F149A2" w:rsidDel="004B352C">
                <w:rPr>
                  <w:rFonts w:ascii="Times New Roman" w:hAnsi="Times New Roman"/>
                  <w:color w:val="000000"/>
                  <w:sz w:val="18"/>
                  <w:szCs w:val="18"/>
                </w:rPr>
                <w:delText>UnempRate</w:delText>
              </w:r>
            </w:del>
          </w:p>
        </w:tc>
        <w:tc>
          <w:tcPr>
            <w:tcW w:w="1660" w:type="dxa"/>
            <w:tcBorders>
              <w:top w:val="nil"/>
              <w:left w:val="single" w:sz="4" w:space="0" w:color="auto"/>
              <w:bottom w:val="nil"/>
              <w:right w:val="nil"/>
            </w:tcBorders>
            <w:shd w:val="clear" w:color="auto" w:fill="auto"/>
            <w:noWrap/>
            <w:vAlign w:val="bottom"/>
            <w:hideMark/>
          </w:tcPr>
          <w:p w14:paraId="7D41DCC4" w14:textId="4179F281" w:rsidR="00F149A2" w:rsidRPr="00F149A2" w:rsidDel="004B352C" w:rsidRDefault="00F149A2" w:rsidP="00FF55CB">
            <w:pPr>
              <w:jc w:val="center"/>
              <w:rPr>
                <w:del w:id="3120" w:author="Jeremy Groves" w:date="2023-01-30T18:38:00Z"/>
                <w:rFonts w:ascii="Times New Roman" w:hAnsi="Times New Roman"/>
                <w:color w:val="000000"/>
                <w:sz w:val="18"/>
                <w:szCs w:val="18"/>
              </w:rPr>
            </w:pPr>
            <w:del w:id="3121" w:author="Jeremy Groves" w:date="2023-01-30T18:38:00Z">
              <w:r w:rsidRPr="00F149A2" w:rsidDel="004B352C">
                <w:rPr>
                  <w:rFonts w:ascii="Times New Roman" w:hAnsi="Times New Roman"/>
                  <w:color w:val="000000"/>
                  <w:sz w:val="18"/>
                  <w:szCs w:val="18"/>
                </w:rPr>
                <w:delText>-0.0728 ***</w:delText>
              </w:r>
            </w:del>
          </w:p>
        </w:tc>
        <w:tc>
          <w:tcPr>
            <w:tcW w:w="1660" w:type="dxa"/>
            <w:tcBorders>
              <w:top w:val="nil"/>
              <w:left w:val="nil"/>
              <w:bottom w:val="nil"/>
              <w:right w:val="nil"/>
            </w:tcBorders>
            <w:shd w:val="clear" w:color="auto" w:fill="auto"/>
            <w:noWrap/>
            <w:vAlign w:val="bottom"/>
            <w:hideMark/>
          </w:tcPr>
          <w:p w14:paraId="62BF51FF" w14:textId="38FEDB1E" w:rsidR="00F149A2" w:rsidRPr="00F149A2" w:rsidDel="004B352C" w:rsidRDefault="00F149A2" w:rsidP="00FF55CB">
            <w:pPr>
              <w:jc w:val="center"/>
              <w:rPr>
                <w:del w:id="3122" w:author="Jeremy Groves" w:date="2023-01-30T18:38:00Z"/>
                <w:rFonts w:ascii="Times New Roman" w:hAnsi="Times New Roman"/>
                <w:color w:val="000000"/>
                <w:sz w:val="18"/>
                <w:szCs w:val="18"/>
              </w:rPr>
            </w:pPr>
            <w:del w:id="3123" w:author="Jeremy Groves" w:date="2023-01-30T18:38:00Z">
              <w:r w:rsidRPr="00F149A2" w:rsidDel="004B352C">
                <w:rPr>
                  <w:rFonts w:ascii="Times New Roman" w:hAnsi="Times New Roman"/>
                  <w:color w:val="000000"/>
                  <w:sz w:val="18"/>
                  <w:szCs w:val="18"/>
                </w:rPr>
                <w:delText>-0.073 ***</w:delText>
              </w:r>
            </w:del>
          </w:p>
        </w:tc>
        <w:tc>
          <w:tcPr>
            <w:tcW w:w="1660" w:type="dxa"/>
            <w:tcBorders>
              <w:top w:val="nil"/>
              <w:left w:val="single" w:sz="4" w:space="0" w:color="auto"/>
              <w:bottom w:val="nil"/>
              <w:right w:val="nil"/>
            </w:tcBorders>
            <w:shd w:val="clear" w:color="auto" w:fill="auto"/>
            <w:noWrap/>
            <w:vAlign w:val="bottom"/>
            <w:hideMark/>
          </w:tcPr>
          <w:p w14:paraId="60B99B25" w14:textId="50211167" w:rsidR="00F149A2" w:rsidRPr="00F149A2" w:rsidDel="004B352C" w:rsidRDefault="00F149A2" w:rsidP="00FF55CB">
            <w:pPr>
              <w:jc w:val="center"/>
              <w:rPr>
                <w:del w:id="3124" w:author="Jeremy Groves" w:date="2023-01-30T18:38:00Z"/>
                <w:rFonts w:ascii="Times New Roman" w:hAnsi="Times New Roman"/>
                <w:color w:val="000000"/>
                <w:sz w:val="18"/>
                <w:szCs w:val="18"/>
              </w:rPr>
            </w:pPr>
            <w:del w:id="3125" w:author="Jeremy Groves" w:date="2023-01-30T18:38:00Z">
              <w:r w:rsidRPr="00F149A2" w:rsidDel="004B352C">
                <w:rPr>
                  <w:rFonts w:ascii="Times New Roman" w:hAnsi="Times New Roman"/>
                  <w:color w:val="000000"/>
                  <w:sz w:val="18"/>
                  <w:szCs w:val="18"/>
                </w:rPr>
                <w:delText>-0.0806 ***</w:delText>
              </w:r>
            </w:del>
          </w:p>
        </w:tc>
        <w:tc>
          <w:tcPr>
            <w:tcW w:w="1660" w:type="dxa"/>
            <w:tcBorders>
              <w:top w:val="nil"/>
              <w:left w:val="nil"/>
              <w:bottom w:val="nil"/>
              <w:right w:val="nil"/>
            </w:tcBorders>
            <w:shd w:val="clear" w:color="auto" w:fill="auto"/>
            <w:noWrap/>
            <w:vAlign w:val="bottom"/>
            <w:hideMark/>
          </w:tcPr>
          <w:p w14:paraId="4B81CFC7" w14:textId="2807670D" w:rsidR="00F149A2" w:rsidRPr="00F149A2" w:rsidDel="004B352C" w:rsidRDefault="00F149A2" w:rsidP="00FF55CB">
            <w:pPr>
              <w:jc w:val="center"/>
              <w:rPr>
                <w:del w:id="3126" w:author="Jeremy Groves" w:date="2023-01-30T18:38:00Z"/>
                <w:rFonts w:ascii="Times New Roman" w:hAnsi="Times New Roman"/>
                <w:color w:val="000000"/>
                <w:sz w:val="18"/>
                <w:szCs w:val="18"/>
              </w:rPr>
            </w:pPr>
            <w:del w:id="3127" w:author="Jeremy Groves" w:date="2023-01-30T18:38:00Z">
              <w:r w:rsidRPr="00F149A2" w:rsidDel="004B352C">
                <w:rPr>
                  <w:rFonts w:ascii="Times New Roman" w:hAnsi="Times New Roman"/>
                  <w:color w:val="000000"/>
                  <w:sz w:val="18"/>
                  <w:szCs w:val="18"/>
                </w:rPr>
                <w:delText>-0.0805 ***</w:delText>
              </w:r>
            </w:del>
          </w:p>
        </w:tc>
      </w:tr>
      <w:tr w:rsidR="00F149A2" w:rsidRPr="00F149A2" w:rsidDel="004B352C" w14:paraId="59AF1617" w14:textId="7464D612" w:rsidTr="00FF55CB">
        <w:trPr>
          <w:trHeight w:val="144"/>
          <w:del w:id="3128" w:author="Jeremy Groves" w:date="2023-01-30T18:38:00Z"/>
        </w:trPr>
        <w:tc>
          <w:tcPr>
            <w:tcW w:w="1890" w:type="dxa"/>
            <w:vMerge/>
            <w:tcBorders>
              <w:top w:val="nil"/>
              <w:left w:val="nil"/>
              <w:bottom w:val="single" w:sz="4" w:space="0" w:color="000000"/>
              <w:right w:val="nil"/>
            </w:tcBorders>
            <w:vAlign w:val="center"/>
            <w:hideMark/>
          </w:tcPr>
          <w:p w14:paraId="616E0F47" w14:textId="5A7B1C79" w:rsidR="00F149A2" w:rsidRPr="00F149A2" w:rsidDel="004B352C" w:rsidRDefault="00F149A2" w:rsidP="00FF55CB">
            <w:pPr>
              <w:rPr>
                <w:del w:id="3129"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564CFB6C" w14:textId="6353B423" w:rsidR="00F149A2" w:rsidRPr="00F149A2" w:rsidDel="004B352C" w:rsidRDefault="00F149A2" w:rsidP="00FF55CB">
            <w:pPr>
              <w:jc w:val="center"/>
              <w:rPr>
                <w:del w:id="3130" w:author="Jeremy Groves" w:date="2023-01-30T18:38:00Z"/>
                <w:rFonts w:ascii="Times New Roman" w:hAnsi="Times New Roman"/>
                <w:color w:val="000000"/>
                <w:sz w:val="18"/>
                <w:szCs w:val="18"/>
              </w:rPr>
            </w:pPr>
            <w:del w:id="3131" w:author="Jeremy Groves" w:date="2023-01-30T18:38:00Z">
              <w:r w:rsidRPr="00F149A2" w:rsidDel="004B352C">
                <w:rPr>
                  <w:rFonts w:ascii="Times New Roman" w:hAnsi="Times New Roman"/>
                  <w:color w:val="000000"/>
                  <w:sz w:val="18"/>
                  <w:szCs w:val="18"/>
                </w:rPr>
                <w:delText>(0.0096)</w:delText>
              </w:r>
            </w:del>
          </w:p>
        </w:tc>
        <w:tc>
          <w:tcPr>
            <w:tcW w:w="1660" w:type="dxa"/>
            <w:tcBorders>
              <w:top w:val="nil"/>
              <w:left w:val="nil"/>
              <w:bottom w:val="single" w:sz="4" w:space="0" w:color="auto"/>
              <w:right w:val="nil"/>
            </w:tcBorders>
            <w:shd w:val="clear" w:color="auto" w:fill="auto"/>
            <w:noWrap/>
            <w:vAlign w:val="bottom"/>
            <w:hideMark/>
          </w:tcPr>
          <w:p w14:paraId="625635E6" w14:textId="39D1EC5B" w:rsidR="00F149A2" w:rsidRPr="00F149A2" w:rsidDel="004B352C" w:rsidRDefault="00F149A2" w:rsidP="00FF55CB">
            <w:pPr>
              <w:jc w:val="center"/>
              <w:rPr>
                <w:del w:id="3132" w:author="Jeremy Groves" w:date="2023-01-30T18:38:00Z"/>
                <w:rFonts w:ascii="Times New Roman" w:hAnsi="Times New Roman"/>
                <w:color w:val="000000"/>
                <w:sz w:val="18"/>
                <w:szCs w:val="18"/>
              </w:rPr>
            </w:pPr>
            <w:del w:id="3133" w:author="Jeremy Groves" w:date="2023-01-30T18:38:00Z">
              <w:r w:rsidRPr="00F149A2" w:rsidDel="004B352C">
                <w:rPr>
                  <w:rFonts w:ascii="Times New Roman" w:hAnsi="Times New Roman"/>
                  <w:color w:val="000000"/>
                  <w:sz w:val="18"/>
                  <w:szCs w:val="18"/>
                </w:rPr>
                <w:delText>(0.0096)</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205EA654" w14:textId="55AC7397" w:rsidR="00F149A2" w:rsidRPr="00F149A2" w:rsidDel="004B352C" w:rsidRDefault="00F149A2" w:rsidP="00FF55CB">
            <w:pPr>
              <w:jc w:val="center"/>
              <w:rPr>
                <w:del w:id="3134" w:author="Jeremy Groves" w:date="2023-01-30T18:38:00Z"/>
                <w:rFonts w:ascii="Times New Roman" w:hAnsi="Times New Roman"/>
                <w:color w:val="000000"/>
                <w:sz w:val="18"/>
                <w:szCs w:val="18"/>
              </w:rPr>
            </w:pPr>
            <w:del w:id="3135" w:author="Jeremy Groves" w:date="2023-01-30T18:38:00Z">
              <w:r w:rsidRPr="00F149A2" w:rsidDel="004B352C">
                <w:rPr>
                  <w:rFonts w:ascii="Times New Roman" w:hAnsi="Times New Roman"/>
                  <w:color w:val="000000"/>
                  <w:sz w:val="18"/>
                  <w:szCs w:val="18"/>
                </w:rPr>
                <w:delText>(0.0091)</w:delText>
              </w:r>
            </w:del>
          </w:p>
        </w:tc>
        <w:tc>
          <w:tcPr>
            <w:tcW w:w="1660" w:type="dxa"/>
            <w:tcBorders>
              <w:top w:val="nil"/>
              <w:left w:val="nil"/>
              <w:bottom w:val="single" w:sz="4" w:space="0" w:color="auto"/>
              <w:right w:val="nil"/>
            </w:tcBorders>
            <w:shd w:val="clear" w:color="auto" w:fill="auto"/>
            <w:noWrap/>
            <w:vAlign w:val="bottom"/>
            <w:hideMark/>
          </w:tcPr>
          <w:p w14:paraId="6A1F9BF6" w14:textId="1ED88B4D" w:rsidR="00F149A2" w:rsidRPr="00F149A2" w:rsidDel="004B352C" w:rsidRDefault="00F149A2" w:rsidP="00FF55CB">
            <w:pPr>
              <w:jc w:val="center"/>
              <w:rPr>
                <w:del w:id="3136" w:author="Jeremy Groves" w:date="2023-01-30T18:38:00Z"/>
                <w:rFonts w:ascii="Times New Roman" w:hAnsi="Times New Roman"/>
                <w:color w:val="000000"/>
                <w:sz w:val="18"/>
                <w:szCs w:val="18"/>
              </w:rPr>
            </w:pPr>
            <w:del w:id="3137" w:author="Jeremy Groves" w:date="2023-01-30T18:38:00Z">
              <w:r w:rsidRPr="00F149A2" w:rsidDel="004B352C">
                <w:rPr>
                  <w:rFonts w:ascii="Times New Roman" w:hAnsi="Times New Roman"/>
                  <w:color w:val="000000"/>
                  <w:sz w:val="18"/>
                  <w:szCs w:val="18"/>
                </w:rPr>
                <w:delText>(0.0091)</w:delText>
              </w:r>
            </w:del>
          </w:p>
        </w:tc>
      </w:tr>
      <w:tr w:rsidR="00F149A2" w:rsidRPr="00F149A2" w:rsidDel="004B352C" w14:paraId="05ADD42C" w14:textId="654A4BA1" w:rsidTr="00FF55CB">
        <w:trPr>
          <w:trHeight w:val="144"/>
          <w:del w:id="3138"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2CEF5583" w14:textId="42EBE0C6" w:rsidR="00F149A2" w:rsidRPr="00F149A2" w:rsidDel="004B352C" w:rsidRDefault="00F149A2" w:rsidP="00FF55CB">
            <w:pPr>
              <w:jc w:val="center"/>
              <w:rPr>
                <w:del w:id="3139" w:author="Jeremy Groves" w:date="2023-01-30T18:38:00Z"/>
                <w:rFonts w:ascii="Times New Roman" w:hAnsi="Times New Roman"/>
                <w:color w:val="000000"/>
                <w:sz w:val="18"/>
                <w:szCs w:val="18"/>
              </w:rPr>
            </w:pPr>
            <w:del w:id="3140" w:author="Jeremy Groves" w:date="2023-01-30T18:38:00Z">
              <w:r w:rsidRPr="00F149A2" w:rsidDel="004B352C">
                <w:rPr>
                  <w:rFonts w:ascii="Times New Roman" w:hAnsi="Times New Roman"/>
                  <w:color w:val="000000"/>
                  <w:sz w:val="18"/>
                  <w:szCs w:val="18"/>
                </w:rPr>
                <w:delText>SearchCount</w:delText>
              </w:r>
            </w:del>
          </w:p>
        </w:tc>
        <w:tc>
          <w:tcPr>
            <w:tcW w:w="1660" w:type="dxa"/>
            <w:tcBorders>
              <w:top w:val="nil"/>
              <w:left w:val="single" w:sz="4" w:space="0" w:color="auto"/>
              <w:bottom w:val="nil"/>
              <w:right w:val="nil"/>
            </w:tcBorders>
            <w:shd w:val="clear" w:color="auto" w:fill="auto"/>
            <w:noWrap/>
            <w:vAlign w:val="bottom"/>
            <w:hideMark/>
          </w:tcPr>
          <w:p w14:paraId="74B03E4E" w14:textId="192425C9" w:rsidR="00F149A2" w:rsidRPr="00F149A2" w:rsidDel="004B352C" w:rsidRDefault="00F149A2" w:rsidP="00FF55CB">
            <w:pPr>
              <w:jc w:val="center"/>
              <w:rPr>
                <w:del w:id="3141" w:author="Jeremy Groves" w:date="2023-01-30T18:38:00Z"/>
                <w:rFonts w:ascii="Times New Roman" w:hAnsi="Times New Roman"/>
                <w:color w:val="000000"/>
                <w:sz w:val="18"/>
                <w:szCs w:val="18"/>
              </w:rPr>
            </w:pPr>
            <w:del w:id="3142" w:author="Jeremy Groves" w:date="2023-01-30T18:38:00Z">
              <w:r w:rsidRPr="00F149A2" w:rsidDel="004B352C">
                <w:rPr>
                  <w:rFonts w:ascii="Times New Roman" w:hAnsi="Times New Roman"/>
                  <w:color w:val="000000"/>
                  <w:sz w:val="18"/>
                  <w:szCs w:val="18"/>
                </w:rPr>
                <w:delText>-0.0629 ***</w:delText>
              </w:r>
            </w:del>
          </w:p>
        </w:tc>
        <w:tc>
          <w:tcPr>
            <w:tcW w:w="1660" w:type="dxa"/>
            <w:tcBorders>
              <w:top w:val="nil"/>
              <w:left w:val="nil"/>
              <w:bottom w:val="nil"/>
              <w:right w:val="nil"/>
            </w:tcBorders>
            <w:shd w:val="clear" w:color="auto" w:fill="auto"/>
            <w:noWrap/>
            <w:vAlign w:val="bottom"/>
            <w:hideMark/>
          </w:tcPr>
          <w:p w14:paraId="28532DA0" w14:textId="5C41742B" w:rsidR="00F149A2" w:rsidRPr="00F149A2" w:rsidDel="004B352C" w:rsidRDefault="00F149A2" w:rsidP="00FF55CB">
            <w:pPr>
              <w:jc w:val="center"/>
              <w:rPr>
                <w:del w:id="3143" w:author="Jeremy Groves" w:date="2023-01-30T18:38:00Z"/>
                <w:rFonts w:ascii="Times New Roman" w:hAnsi="Times New Roman"/>
                <w:color w:val="000000"/>
                <w:sz w:val="18"/>
                <w:szCs w:val="18"/>
              </w:rPr>
            </w:pPr>
            <w:del w:id="3144" w:author="Jeremy Groves" w:date="2023-01-30T18:38:00Z">
              <w:r w:rsidRPr="00F149A2" w:rsidDel="004B352C">
                <w:rPr>
                  <w:rFonts w:ascii="Times New Roman" w:hAnsi="Times New Roman"/>
                  <w:color w:val="000000"/>
                  <w:sz w:val="18"/>
                  <w:szCs w:val="18"/>
                </w:rPr>
                <w:delText>-0.0631 ***</w:delText>
              </w:r>
            </w:del>
          </w:p>
        </w:tc>
        <w:tc>
          <w:tcPr>
            <w:tcW w:w="1660" w:type="dxa"/>
            <w:tcBorders>
              <w:top w:val="nil"/>
              <w:left w:val="single" w:sz="4" w:space="0" w:color="auto"/>
              <w:bottom w:val="nil"/>
              <w:right w:val="nil"/>
            </w:tcBorders>
            <w:shd w:val="clear" w:color="auto" w:fill="auto"/>
            <w:noWrap/>
            <w:vAlign w:val="bottom"/>
            <w:hideMark/>
          </w:tcPr>
          <w:p w14:paraId="1A0A0D32" w14:textId="20C89FD0" w:rsidR="00F149A2" w:rsidRPr="00F149A2" w:rsidDel="004B352C" w:rsidRDefault="00F149A2" w:rsidP="00FF55CB">
            <w:pPr>
              <w:jc w:val="center"/>
              <w:rPr>
                <w:del w:id="3145" w:author="Jeremy Groves" w:date="2023-01-30T18:38:00Z"/>
                <w:rFonts w:ascii="Times New Roman" w:hAnsi="Times New Roman"/>
                <w:color w:val="000000"/>
                <w:sz w:val="18"/>
                <w:szCs w:val="18"/>
              </w:rPr>
            </w:pPr>
            <w:del w:id="3146" w:author="Jeremy Groves" w:date="2023-01-30T18:38:00Z">
              <w:r w:rsidRPr="00F149A2" w:rsidDel="004B352C">
                <w:rPr>
                  <w:rFonts w:ascii="Times New Roman" w:hAnsi="Times New Roman"/>
                  <w:color w:val="000000"/>
                  <w:sz w:val="18"/>
                  <w:szCs w:val="18"/>
                </w:rPr>
                <w:delText>-0.0508 ***</w:delText>
              </w:r>
            </w:del>
          </w:p>
        </w:tc>
        <w:tc>
          <w:tcPr>
            <w:tcW w:w="1660" w:type="dxa"/>
            <w:tcBorders>
              <w:top w:val="nil"/>
              <w:left w:val="nil"/>
              <w:bottom w:val="nil"/>
              <w:right w:val="nil"/>
            </w:tcBorders>
            <w:shd w:val="clear" w:color="auto" w:fill="auto"/>
            <w:noWrap/>
            <w:vAlign w:val="bottom"/>
            <w:hideMark/>
          </w:tcPr>
          <w:p w14:paraId="0EA9083D" w14:textId="791CEA02" w:rsidR="00F149A2" w:rsidRPr="00F149A2" w:rsidDel="004B352C" w:rsidRDefault="00F149A2" w:rsidP="00FF55CB">
            <w:pPr>
              <w:jc w:val="center"/>
              <w:rPr>
                <w:del w:id="3147" w:author="Jeremy Groves" w:date="2023-01-30T18:38:00Z"/>
                <w:rFonts w:ascii="Times New Roman" w:hAnsi="Times New Roman"/>
                <w:color w:val="000000"/>
                <w:sz w:val="18"/>
                <w:szCs w:val="18"/>
              </w:rPr>
            </w:pPr>
            <w:del w:id="3148" w:author="Jeremy Groves" w:date="2023-01-30T18:38:00Z">
              <w:r w:rsidRPr="00F149A2" w:rsidDel="004B352C">
                <w:rPr>
                  <w:rFonts w:ascii="Times New Roman" w:hAnsi="Times New Roman"/>
                  <w:color w:val="000000"/>
                  <w:sz w:val="18"/>
                  <w:szCs w:val="18"/>
                </w:rPr>
                <w:delText>-0.0507 ***</w:delText>
              </w:r>
            </w:del>
          </w:p>
        </w:tc>
      </w:tr>
      <w:tr w:rsidR="00F149A2" w:rsidRPr="00F149A2" w:rsidDel="004B352C" w14:paraId="18B029B1" w14:textId="7E4DF451" w:rsidTr="00FF55CB">
        <w:trPr>
          <w:trHeight w:val="144"/>
          <w:del w:id="3149" w:author="Jeremy Groves" w:date="2023-01-30T18:38:00Z"/>
        </w:trPr>
        <w:tc>
          <w:tcPr>
            <w:tcW w:w="1890" w:type="dxa"/>
            <w:vMerge/>
            <w:tcBorders>
              <w:top w:val="nil"/>
              <w:left w:val="nil"/>
              <w:bottom w:val="single" w:sz="4" w:space="0" w:color="000000"/>
              <w:right w:val="nil"/>
            </w:tcBorders>
            <w:vAlign w:val="center"/>
            <w:hideMark/>
          </w:tcPr>
          <w:p w14:paraId="78B13E73" w14:textId="6E4457E5" w:rsidR="00F149A2" w:rsidRPr="00F149A2" w:rsidDel="004B352C" w:rsidRDefault="00F149A2" w:rsidP="00FF55CB">
            <w:pPr>
              <w:rPr>
                <w:del w:id="3150"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42B5B0E5" w14:textId="719D575D" w:rsidR="00F149A2" w:rsidRPr="00F149A2" w:rsidDel="004B352C" w:rsidRDefault="00F149A2" w:rsidP="00FF55CB">
            <w:pPr>
              <w:jc w:val="center"/>
              <w:rPr>
                <w:del w:id="3151" w:author="Jeremy Groves" w:date="2023-01-30T18:38:00Z"/>
                <w:rFonts w:ascii="Times New Roman" w:hAnsi="Times New Roman"/>
                <w:color w:val="000000"/>
                <w:sz w:val="18"/>
                <w:szCs w:val="18"/>
              </w:rPr>
            </w:pPr>
            <w:del w:id="3152" w:author="Jeremy Groves" w:date="2023-01-30T18:38:00Z">
              <w:r w:rsidRPr="00F149A2" w:rsidDel="004B352C">
                <w:rPr>
                  <w:rFonts w:ascii="Times New Roman" w:hAnsi="Times New Roman"/>
                  <w:color w:val="000000"/>
                  <w:sz w:val="18"/>
                  <w:szCs w:val="18"/>
                </w:rPr>
                <w:delText>(0.0069)</w:delText>
              </w:r>
            </w:del>
          </w:p>
        </w:tc>
        <w:tc>
          <w:tcPr>
            <w:tcW w:w="1660" w:type="dxa"/>
            <w:tcBorders>
              <w:top w:val="nil"/>
              <w:left w:val="nil"/>
              <w:bottom w:val="single" w:sz="4" w:space="0" w:color="auto"/>
              <w:right w:val="nil"/>
            </w:tcBorders>
            <w:shd w:val="clear" w:color="auto" w:fill="auto"/>
            <w:noWrap/>
            <w:vAlign w:val="bottom"/>
            <w:hideMark/>
          </w:tcPr>
          <w:p w14:paraId="4F50296B" w14:textId="3A7BFAC2" w:rsidR="00F149A2" w:rsidRPr="00F149A2" w:rsidDel="004B352C" w:rsidRDefault="00F149A2" w:rsidP="00FF55CB">
            <w:pPr>
              <w:jc w:val="center"/>
              <w:rPr>
                <w:del w:id="3153" w:author="Jeremy Groves" w:date="2023-01-30T18:38:00Z"/>
                <w:rFonts w:ascii="Times New Roman" w:hAnsi="Times New Roman"/>
                <w:color w:val="000000"/>
                <w:sz w:val="18"/>
                <w:szCs w:val="18"/>
              </w:rPr>
            </w:pPr>
            <w:del w:id="3154" w:author="Jeremy Groves" w:date="2023-01-30T18:38:00Z">
              <w:r w:rsidRPr="00F149A2" w:rsidDel="004B352C">
                <w:rPr>
                  <w:rFonts w:ascii="Times New Roman" w:hAnsi="Times New Roman"/>
                  <w:color w:val="000000"/>
                  <w:sz w:val="18"/>
                  <w:szCs w:val="18"/>
                </w:rPr>
                <w:delText>(0.0069)</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5151BABF" w14:textId="2A95A2FD" w:rsidR="00F149A2" w:rsidRPr="00F149A2" w:rsidDel="004B352C" w:rsidRDefault="00F149A2" w:rsidP="00FF55CB">
            <w:pPr>
              <w:jc w:val="center"/>
              <w:rPr>
                <w:del w:id="3155" w:author="Jeremy Groves" w:date="2023-01-30T18:38:00Z"/>
                <w:rFonts w:ascii="Times New Roman" w:hAnsi="Times New Roman"/>
                <w:color w:val="000000"/>
                <w:sz w:val="18"/>
                <w:szCs w:val="18"/>
              </w:rPr>
            </w:pPr>
            <w:del w:id="3156" w:author="Jeremy Groves" w:date="2023-01-30T18:38:00Z">
              <w:r w:rsidRPr="00F149A2" w:rsidDel="004B352C">
                <w:rPr>
                  <w:rFonts w:ascii="Times New Roman" w:hAnsi="Times New Roman"/>
                  <w:color w:val="000000"/>
                  <w:sz w:val="18"/>
                  <w:szCs w:val="18"/>
                </w:rPr>
                <w:delText>(0.0065)</w:delText>
              </w:r>
            </w:del>
          </w:p>
        </w:tc>
        <w:tc>
          <w:tcPr>
            <w:tcW w:w="1660" w:type="dxa"/>
            <w:tcBorders>
              <w:top w:val="nil"/>
              <w:left w:val="nil"/>
              <w:bottom w:val="single" w:sz="4" w:space="0" w:color="auto"/>
              <w:right w:val="nil"/>
            </w:tcBorders>
            <w:shd w:val="clear" w:color="auto" w:fill="auto"/>
            <w:noWrap/>
            <w:vAlign w:val="bottom"/>
            <w:hideMark/>
          </w:tcPr>
          <w:p w14:paraId="4776192A" w14:textId="48FF1ED0" w:rsidR="00F149A2" w:rsidRPr="00F149A2" w:rsidDel="004B352C" w:rsidRDefault="00F149A2" w:rsidP="00FF55CB">
            <w:pPr>
              <w:jc w:val="center"/>
              <w:rPr>
                <w:del w:id="3157" w:author="Jeremy Groves" w:date="2023-01-30T18:38:00Z"/>
                <w:rFonts w:ascii="Times New Roman" w:hAnsi="Times New Roman"/>
                <w:color w:val="000000"/>
                <w:sz w:val="18"/>
                <w:szCs w:val="18"/>
              </w:rPr>
            </w:pPr>
            <w:del w:id="3158" w:author="Jeremy Groves" w:date="2023-01-30T18:38:00Z">
              <w:r w:rsidRPr="00F149A2" w:rsidDel="004B352C">
                <w:rPr>
                  <w:rFonts w:ascii="Times New Roman" w:hAnsi="Times New Roman"/>
                  <w:color w:val="000000"/>
                  <w:sz w:val="18"/>
                  <w:szCs w:val="18"/>
                </w:rPr>
                <w:delText>(0.0065)</w:delText>
              </w:r>
            </w:del>
          </w:p>
        </w:tc>
      </w:tr>
      <w:tr w:rsidR="00F149A2" w:rsidRPr="00F149A2" w:rsidDel="004B352C" w14:paraId="1479A2DD" w14:textId="30F86778" w:rsidTr="00FF55CB">
        <w:trPr>
          <w:trHeight w:val="144"/>
          <w:del w:id="3159"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393C1F14" w14:textId="6F61A4CE" w:rsidR="00F149A2" w:rsidRPr="00F149A2" w:rsidDel="004B352C" w:rsidRDefault="00F149A2" w:rsidP="00FF55CB">
            <w:pPr>
              <w:jc w:val="center"/>
              <w:rPr>
                <w:del w:id="3160" w:author="Jeremy Groves" w:date="2023-01-30T18:38:00Z"/>
                <w:rFonts w:ascii="Times New Roman" w:hAnsi="Times New Roman"/>
                <w:color w:val="000000"/>
                <w:sz w:val="18"/>
                <w:szCs w:val="18"/>
              </w:rPr>
            </w:pPr>
            <w:del w:id="3161" w:author="Jeremy Groves" w:date="2023-01-30T18:38:00Z">
              <w:r w:rsidRPr="00F149A2" w:rsidDel="004B352C">
                <w:rPr>
                  <w:rFonts w:ascii="Times New Roman" w:hAnsi="Times New Roman"/>
                  <w:color w:val="000000"/>
                  <w:sz w:val="18"/>
                  <w:szCs w:val="18"/>
                </w:rPr>
                <w:delText>Forced</w:delText>
              </w:r>
            </w:del>
          </w:p>
        </w:tc>
        <w:tc>
          <w:tcPr>
            <w:tcW w:w="1660" w:type="dxa"/>
            <w:tcBorders>
              <w:top w:val="nil"/>
              <w:left w:val="single" w:sz="4" w:space="0" w:color="auto"/>
              <w:bottom w:val="nil"/>
              <w:right w:val="nil"/>
            </w:tcBorders>
            <w:shd w:val="clear" w:color="auto" w:fill="auto"/>
            <w:noWrap/>
            <w:vAlign w:val="bottom"/>
            <w:hideMark/>
          </w:tcPr>
          <w:p w14:paraId="52810972" w14:textId="63127596" w:rsidR="00F149A2" w:rsidRPr="00F149A2" w:rsidDel="004B352C" w:rsidRDefault="00F149A2" w:rsidP="00FF55CB">
            <w:pPr>
              <w:jc w:val="center"/>
              <w:rPr>
                <w:del w:id="3162" w:author="Jeremy Groves" w:date="2023-01-30T18:38:00Z"/>
                <w:rFonts w:ascii="Times New Roman" w:hAnsi="Times New Roman"/>
                <w:color w:val="000000"/>
                <w:sz w:val="18"/>
                <w:szCs w:val="18"/>
              </w:rPr>
            </w:pPr>
            <w:del w:id="3163" w:author="Jeremy Groves" w:date="2023-01-30T18:38:00Z">
              <w:r w:rsidRPr="00F149A2" w:rsidDel="004B352C">
                <w:rPr>
                  <w:rFonts w:ascii="Times New Roman" w:hAnsi="Times New Roman"/>
                  <w:color w:val="000000"/>
                  <w:sz w:val="18"/>
                  <w:szCs w:val="18"/>
                </w:rPr>
                <w:delText xml:space="preserve">0.0122 </w:delText>
              </w:r>
            </w:del>
          </w:p>
        </w:tc>
        <w:tc>
          <w:tcPr>
            <w:tcW w:w="1660" w:type="dxa"/>
            <w:tcBorders>
              <w:top w:val="nil"/>
              <w:left w:val="nil"/>
              <w:bottom w:val="nil"/>
              <w:right w:val="nil"/>
            </w:tcBorders>
            <w:shd w:val="clear" w:color="auto" w:fill="auto"/>
            <w:noWrap/>
            <w:vAlign w:val="bottom"/>
            <w:hideMark/>
          </w:tcPr>
          <w:p w14:paraId="3B5449AF" w14:textId="6E7BDF0D" w:rsidR="00F149A2" w:rsidRPr="00F149A2" w:rsidDel="004B352C" w:rsidRDefault="00F149A2" w:rsidP="00FF55CB">
            <w:pPr>
              <w:jc w:val="center"/>
              <w:rPr>
                <w:del w:id="3164" w:author="Jeremy Groves" w:date="2023-01-30T18:38:00Z"/>
                <w:rFonts w:ascii="Times New Roman" w:hAnsi="Times New Roman"/>
                <w:color w:val="000000"/>
                <w:sz w:val="18"/>
                <w:szCs w:val="18"/>
              </w:rPr>
            </w:pPr>
            <w:del w:id="3165" w:author="Jeremy Groves" w:date="2023-01-30T18:38:00Z">
              <w:r w:rsidRPr="00F149A2" w:rsidDel="004B352C">
                <w:rPr>
                  <w:rFonts w:ascii="Times New Roman" w:hAnsi="Times New Roman"/>
                  <w:color w:val="000000"/>
                  <w:sz w:val="18"/>
                  <w:szCs w:val="18"/>
                </w:rPr>
                <w:delText xml:space="preserve">0.023 </w:delText>
              </w:r>
            </w:del>
          </w:p>
        </w:tc>
        <w:tc>
          <w:tcPr>
            <w:tcW w:w="1660" w:type="dxa"/>
            <w:tcBorders>
              <w:top w:val="nil"/>
              <w:left w:val="single" w:sz="4" w:space="0" w:color="auto"/>
              <w:bottom w:val="nil"/>
              <w:right w:val="nil"/>
            </w:tcBorders>
            <w:shd w:val="clear" w:color="auto" w:fill="auto"/>
            <w:noWrap/>
            <w:vAlign w:val="bottom"/>
            <w:hideMark/>
          </w:tcPr>
          <w:p w14:paraId="2B9B8E4D" w14:textId="39BD4A4C" w:rsidR="00F149A2" w:rsidRPr="00F149A2" w:rsidDel="004B352C" w:rsidRDefault="00F149A2" w:rsidP="00FF55CB">
            <w:pPr>
              <w:jc w:val="center"/>
              <w:rPr>
                <w:del w:id="3166" w:author="Jeremy Groves" w:date="2023-01-30T18:38:00Z"/>
                <w:rFonts w:ascii="Times New Roman" w:hAnsi="Times New Roman"/>
                <w:color w:val="000000"/>
                <w:sz w:val="18"/>
                <w:szCs w:val="18"/>
              </w:rPr>
            </w:pPr>
            <w:del w:id="3167" w:author="Jeremy Groves" w:date="2023-01-30T18:38:00Z">
              <w:r w:rsidRPr="00F149A2" w:rsidDel="004B352C">
                <w:rPr>
                  <w:rFonts w:ascii="Times New Roman" w:hAnsi="Times New Roman"/>
                  <w:color w:val="000000"/>
                  <w:sz w:val="18"/>
                  <w:szCs w:val="18"/>
                </w:rPr>
                <w:delText>-0.4386 **</w:delText>
              </w:r>
            </w:del>
          </w:p>
        </w:tc>
        <w:tc>
          <w:tcPr>
            <w:tcW w:w="1660" w:type="dxa"/>
            <w:tcBorders>
              <w:top w:val="nil"/>
              <w:left w:val="nil"/>
              <w:bottom w:val="nil"/>
              <w:right w:val="nil"/>
            </w:tcBorders>
            <w:shd w:val="clear" w:color="auto" w:fill="auto"/>
            <w:noWrap/>
            <w:vAlign w:val="bottom"/>
            <w:hideMark/>
          </w:tcPr>
          <w:p w14:paraId="09AEDDA4" w14:textId="586EE29C" w:rsidR="00F149A2" w:rsidRPr="00F149A2" w:rsidDel="004B352C" w:rsidRDefault="00F149A2" w:rsidP="00FF55CB">
            <w:pPr>
              <w:jc w:val="center"/>
              <w:rPr>
                <w:del w:id="3168" w:author="Jeremy Groves" w:date="2023-01-30T18:38:00Z"/>
                <w:rFonts w:ascii="Times New Roman" w:hAnsi="Times New Roman"/>
                <w:color w:val="000000"/>
                <w:sz w:val="18"/>
                <w:szCs w:val="18"/>
              </w:rPr>
            </w:pPr>
            <w:del w:id="3169" w:author="Jeremy Groves" w:date="2023-01-30T18:38:00Z">
              <w:r w:rsidRPr="00F149A2" w:rsidDel="004B352C">
                <w:rPr>
                  <w:rFonts w:ascii="Times New Roman" w:hAnsi="Times New Roman"/>
                  <w:color w:val="000000"/>
                  <w:sz w:val="18"/>
                  <w:szCs w:val="18"/>
                </w:rPr>
                <w:delText>-0.4314 **</w:delText>
              </w:r>
            </w:del>
          </w:p>
        </w:tc>
      </w:tr>
      <w:tr w:rsidR="00F149A2" w:rsidRPr="00F149A2" w:rsidDel="004B352C" w14:paraId="1D5BE062" w14:textId="3B3D441F" w:rsidTr="00FF55CB">
        <w:trPr>
          <w:trHeight w:val="144"/>
          <w:del w:id="3170" w:author="Jeremy Groves" w:date="2023-01-30T18:38:00Z"/>
        </w:trPr>
        <w:tc>
          <w:tcPr>
            <w:tcW w:w="1890" w:type="dxa"/>
            <w:vMerge/>
            <w:tcBorders>
              <w:top w:val="nil"/>
              <w:left w:val="nil"/>
              <w:bottom w:val="single" w:sz="4" w:space="0" w:color="000000"/>
              <w:right w:val="nil"/>
            </w:tcBorders>
            <w:vAlign w:val="center"/>
            <w:hideMark/>
          </w:tcPr>
          <w:p w14:paraId="1969BA4D" w14:textId="44A6368B" w:rsidR="00F149A2" w:rsidRPr="00F149A2" w:rsidDel="004B352C" w:rsidRDefault="00F149A2" w:rsidP="00FF55CB">
            <w:pPr>
              <w:rPr>
                <w:del w:id="3171"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081CD06D" w14:textId="5B717D75" w:rsidR="00F149A2" w:rsidRPr="00F149A2" w:rsidDel="004B352C" w:rsidRDefault="00F149A2" w:rsidP="00FF55CB">
            <w:pPr>
              <w:jc w:val="center"/>
              <w:rPr>
                <w:del w:id="3172" w:author="Jeremy Groves" w:date="2023-01-30T18:38:00Z"/>
                <w:rFonts w:ascii="Times New Roman" w:hAnsi="Times New Roman"/>
                <w:color w:val="000000"/>
                <w:sz w:val="18"/>
                <w:szCs w:val="18"/>
              </w:rPr>
            </w:pPr>
            <w:del w:id="3173" w:author="Jeremy Groves" w:date="2023-01-30T18:38:00Z">
              <w:r w:rsidRPr="00F149A2" w:rsidDel="004B352C">
                <w:rPr>
                  <w:rFonts w:ascii="Times New Roman" w:hAnsi="Times New Roman"/>
                  <w:color w:val="000000"/>
                  <w:sz w:val="18"/>
                  <w:szCs w:val="18"/>
                </w:rPr>
                <w:delText>(0.1478)</w:delText>
              </w:r>
            </w:del>
          </w:p>
        </w:tc>
        <w:tc>
          <w:tcPr>
            <w:tcW w:w="1660" w:type="dxa"/>
            <w:tcBorders>
              <w:top w:val="nil"/>
              <w:left w:val="nil"/>
              <w:bottom w:val="single" w:sz="4" w:space="0" w:color="auto"/>
              <w:right w:val="nil"/>
            </w:tcBorders>
            <w:shd w:val="clear" w:color="auto" w:fill="auto"/>
            <w:noWrap/>
            <w:vAlign w:val="bottom"/>
            <w:hideMark/>
          </w:tcPr>
          <w:p w14:paraId="54749EC4" w14:textId="526C859C" w:rsidR="00F149A2" w:rsidRPr="00F149A2" w:rsidDel="004B352C" w:rsidRDefault="00F149A2" w:rsidP="00FF55CB">
            <w:pPr>
              <w:jc w:val="center"/>
              <w:rPr>
                <w:del w:id="3174" w:author="Jeremy Groves" w:date="2023-01-30T18:38:00Z"/>
                <w:rFonts w:ascii="Times New Roman" w:hAnsi="Times New Roman"/>
                <w:color w:val="000000"/>
                <w:sz w:val="18"/>
                <w:szCs w:val="18"/>
              </w:rPr>
            </w:pPr>
            <w:del w:id="3175" w:author="Jeremy Groves" w:date="2023-01-30T18:38:00Z">
              <w:r w:rsidRPr="00F149A2" w:rsidDel="004B352C">
                <w:rPr>
                  <w:rFonts w:ascii="Times New Roman" w:hAnsi="Times New Roman"/>
                  <w:color w:val="000000"/>
                  <w:sz w:val="18"/>
                  <w:szCs w:val="18"/>
                </w:rPr>
                <w:delText>(0.1478)</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18FBB5C0" w14:textId="6B616EB2" w:rsidR="00F149A2" w:rsidRPr="00F149A2" w:rsidDel="004B352C" w:rsidRDefault="00F149A2" w:rsidP="00FF55CB">
            <w:pPr>
              <w:jc w:val="center"/>
              <w:rPr>
                <w:del w:id="3176" w:author="Jeremy Groves" w:date="2023-01-30T18:38:00Z"/>
                <w:rFonts w:ascii="Times New Roman" w:hAnsi="Times New Roman"/>
                <w:color w:val="000000"/>
                <w:sz w:val="18"/>
                <w:szCs w:val="18"/>
              </w:rPr>
            </w:pPr>
            <w:del w:id="3177" w:author="Jeremy Groves" w:date="2023-01-30T18:38:00Z">
              <w:r w:rsidRPr="00F149A2" w:rsidDel="004B352C">
                <w:rPr>
                  <w:rFonts w:ascii="Times New Roman" w:hAnsi="Times New Roman"/>
                  <w:color w:val="000000"/>
                  <w:sz w:val="18"/>
                  <w:szCs w:val="18"/>
                </w:rPr>
                <w:delText>(0.1465)</w:delText>
              </w:r>
            </w:del>
          </w:p>
        </w:tc>
        <w:tc>
          <w:tcPr>
            <w:tcW w:w="1660" w:type="dxa"/>
            <w:tcBorders>
              <w:top w:val="nil"/>
              <w:left w:val="nil"/>
              <w:bottom w:val="single" w:sz="4" w:space="0" w:color="auto"/>
              <w:right w:val="nil"/>
            </w:tcBorders>
            <w:shd w:val="clear" w:color="auto" w:fill="auto"/>
            <w:noWrap/>
            <w:vAlign w:val="bottom"/>
            <w:hideMark/>
          </w:tcPr>
          <w:p w14:paraId="0B78337C" w14:textId="28A774EC" w:rsidR="00F149A2" w:rsidRPr="00F149A2" w:rsidDel="004B352C" w:rsidRDefault="00F149A2" w:rsidP="00FF55CB">
            <w:pPr>
              <w:jc w:val="center"/>
              <w:rPr>
                <w:del w:id="3178" w:author="Jeremy Groves" w:date="2023-01-30T18:38:00Z"/>
                <w:rFonts w:ascii="Times New Roman" w:hAnsi="Times New Roman"/>
                <w:color w:val="000000"/>
                <w:sz w:val="18"/>
                <w:szCs w:val="18"/>
              </w:rPr>
            </w:pPr>
            <w:del w:id="3179" w:author="Jeremy Groves" w:date="2023-01-30T18:38:00Z">
              <w:r w:rsidRPr="00F149A2" w:rsidDel="004B352C">
                <w:rPr>
                  <w:rFonts w:ascii="Times New Roman" w:hAnsi="Times New Roman"/>
                  <w:color w:val="000000"/>
                  <w:sz w:val="18"/>
                  <w:szCs w:val="18"/>
                </w:rPr>
                <w:delText>(0.1466)</w:delText>
              </w:r>
            </w:del>
          </w:p>
        </w:tc>
      </w:tr>
      <w:tr w:rsidR="00F149A2" w:rsidRPr="00F149A2" w:rsidDel="004B352C" w14:paraId="68420F15" w14:textId="02E3F59B" w:rsidTr="00FF55CB">
        <w:trPr>
          <w:trHeight w:val="144"/>
          <w:del w:id="3180"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68BBDC40" w14:textId="03328285" w:rsidR="00F149A2" w:rsidRPr="00F149A2" w:rsidDel="004B352C" w:rsidRDefault="00F149A2" w:rsidP="00FF55CB">
            <w:pPr>
              <w:jc w:val="center"/>
              <w:rPr>
                <w:del w:id="3181" w:author="Jeremy Groves" w:date="2023-01-30T18:38:00Z"/>
                <w:rFonts w:ascii="Times New Roman" w:hAnsi="Times New Roman"/>
                <w:color w:val="000000"/>
                <w:sz w:val="18"/>
                <w:szCs w:val="18"/>
              </w:rPr>
            </w:pPr>
            <w:del w:id="3182" w:author="Jeremy Groves" w:date="2023-01-30T18:38:00Z">
              <w:r w:rsidRPr="00F149A2" w:rsidDel="004B352C">
                <w:rPr>
                  <w:rFonts w:ascii="Times New Roman" w:hAnsi="Times New Roman"/>
                  <w:color w:val="000000"/>
                  <w:sz w:val="18"/>
                  <w:szCs w:val="18"/>
                </w:rPr>
                <w:delText>Ended</w:delText>
              </w:r>
            </w:del>
          </w:p>
        </w:tc>
        <w:tc>
          <w:tcPr>
            <w:tcW w:w="1660" w:type="dxa"/>
            <w:tcBorders>
              <w:top w:val="nil"/>
              <w:left w:val="single" w:sz="4" w:space="0" w:color="auto"/>
              <w:bottom w:val="nil"/>
              <w:right w:val="nil"/>
            </w:tcBorders>
            <w:shd w:val="clear" w:color="auto" w:fill="auto"/>
            <w:noWrap/>
            <w:vAlign w:val="bottom"/>
            <w:hideMark/>
          </w:tcPr>
          <w:p w14:paraId="09FD7C7D" w14:textId="167CE438" w:rsidR="00F149A2" w:rsidRPr="00F149A2" w:rsidDel="004B352C" w:rsidRDefault="00F149A2" w:rsidP="00FF55CB">
            <w:pPr>
              <w:jc w:val="center"/>
              <w:rPr>
                <w:del w:id="3183" w:author="Jeremy Groves" w:date="2023-01-30T18:38:00Z"/>
                <w:rFonts w:ascii="Times New Roman" w:hAnsi="Times New Roman"/>
                <w:color w:val="000000"/>
                <w:sz w:val="18"/>
                <w:szCs w:val="18"/>
              </w:rPr>
            </w:pPr>
            <w:del w:id="3184" w:author="Jeremy Groves" w:date="2023-01-30T18:38:00Z">
              <w:r w:rsidRPr="00F149A2" w:rsidDel="004B352C">
                <w:rPr>
                  <w:rFonts w:ascii="Times New Roman" w:hAnsi="Times New Roman"/>
                  <w:color w:val="000000"/>
                  <w:sz w:val="18"/>
                  <w:szCs w:val="18"/>
                </w:rPr>
                <w:delText>-0.1819 ^</w:delText>
              </w:r>
            </w:del>
          </w:p>
        </w:tc>
        <w:tc>
          <w:tcPr>
            <w:tcW w:w="1660" w:type="dxa"/>
            <w:tcBorders>
              <w:top w:val="nil"/>
              <w:left w:val="nil"/>
              <w:bottom w:val="nil"/>
              <w:right w:val="nil"/>
            </w:tcBorders>
            <w:shd w:val="clear" w:color="auto" w:fill="auto"/>
            <w:noWrap/>
            <w:vAlign w:val="bottom"/>
            <w:hideMark/>
          </w:tcPr>
          <w:p w14:paraId="5C9D76D7" w14:textId="0DAAF18E" w:rsidR="00F149A2" w:rsidRPr="00F149A2" w:rsidDel="004B352C" w:rsidRDefault="00F149A2" w:rsidP="00FF55CB">
            <w:pPr>
              <w:jc w:val="center"/>
              <w:rPr>
                <w:del w:id="3185" w:author="Jeremy Groves" w:date="2023-01-30T18:38:00Z"/>
                <w:rFonts w:ascii="Times New Roman" w:hAnsi="Times New Roman"/>
                <w:color w:val="000000"/>
                <w:sz w:val="18"/>
                <w:szCs w:val="18"/>
              </w:rPr>
            </w:pPr>
            <w:del w:id="3186" w:author="Jeremy Groves" w:date="2023-01-30T18:38:00Z">
              <w:r w:rsidRPr="00F149A2" w:rsidDel="004B352C">
                <w:rPr>
                  <w:rFonts w:ascii="Times New Roman" w:hAnsi="Times New Roman"/>
                  <w:color w:val="000000"/>
                  <w:sz w:val="18"/>
                  <w:szCs w:val="18"/>
                </w:rPr>
                <w:delText>-0.1779 ^</w:delText>
              </w:r>
            </w:del>
          </w:p>
        </w:tc>
        <w:tc>
          <w:tcPr>
            <w:tcW w:w="1660" w:type="dxa"/>
            <w:tcBorders>
              <w:top w:val="nil"/>
              <w:left w:val="single" w:sz="4" w:space="0" w:color="auto"/>
              <w:bottom w:val="nil"/>
              <w:right w:val="nil"/>
            </w:tcBorders>
            <w:shd w:val="clear" w:color="auto" w:fill="auto"/>
            <w:noWrap/>
            <w:vAlign w:val="bottom"/>
            <w:hideMark/>
          </w:tcPr>
          <w:p w14:paraId="1FE4EF1F" w14:textId="42EF9B67" w:rsidR="00F149A2" w:rsidRPr="00F149A2" w:rsidDel="004B352C" w:rsidRDefault="00F149A2" w:rsidP="00FF55CB">
            <w:pPr>
              <w:jc w:val="center"/>
              <w:rPr>
                <w:del w:id="3187" w:author="Jeremy Groves" w:date="2023-01-30T18:38:00Z"/>
                <w:rFonts w:ascii="Times New Roman" w:hAnsi="Times New Roman"/>
                <w:color w:val="000000"/>
                <w:sz w:val="18"/>
                <w:szCs w:val="18"/>
              </w:rPr>
            </w:pPr>
            <w:del w:id="3188" w:author="Jeremy Groves" w:date="2023-01-30T18:38:00Z">
              <w:r w:rsidRPr="00F149A2" w:rsidDel="004B352C">
                <w:rPr>
                  <w:rFonts w:ascii="Times New Roman" w:hAnsi="Times New Roman"/>
                  <w:color w:val="000000"/>
                  <w:sz w:val="18"/>
                  <w:szCs w:val="18"/>
                </w:rPr>
                <w:delText>-0.2318 **</w:delText>
              </w:r>
            </w:del>
          </w:p>
        </w:tc>
        <w:tc>
          <w:tcPr>
            <w:tcW w:w="1660" w:type="dxa"/>
            <w:tcBorders>
              <w:top w:val="nil"/>
              <w:left w:val="nil"/>
              <w:bottom w:val="nil"/>
              <w:right w:val="nil"/>
            </w:tcBorders>
            <w:shd w:val="clear" w:color="auto" w:fill="auto"/>
            <w:noWrap/>
            <w:vAlign w:val="bottom"/>
            <w:hideMark/>
          </w:tcPr>
          <w:p w14:paraId="2CB64A03" w14:textId="3FDFAC5B" w:rsidR="00F149A2" w:rsidRPr="00F149A2" w:rsidDel="004B352C" w:rsidRDefault="00F149A2" w:rsidP="00FF55CB">
            <w:pPr>
              <w:jc w:val="center"/>
              <w:rPr>
                <w:del w:id="3189" w:author="Jeremy Groves" w:date="2023-01-30T18:38:00Z"/>
                <w:rFonts w:ascii="Times New Roman" w:hAnsi="Times New Roman"/>
                <w:color w:val="000000"/>
                <w:sz w:val="18"/>
                <w:szCs w:val="18"/>
              </w:rPr>
            </w:pPr>
            <w:del w:id="3190" w:author="Jeremy Groves" w:date="2023-01-30T18:38:00Z">
              <w:r w:rsidRPr="00F149A2" w:rsidDel="004B352C">
                <w:rPr>
                  <w:rFonts w:ascii="Times New Roman" w:hAnsi="Times New Roman"/>
                  <w:color w:val="000000"/>
                  <w:sz w:val="18"/>
                  <w:szCs w:val="18"/>
                </w:rPr>
                <w:delText>-0.2305 **</w:delText>
              </w:r>
            </w:del>
          </w:p>
        </w:tc>
      </w:tr>
      <w:tr w:rsidR="00F149A2" w:rsidRPr="00F149A2" w:rsidDel="004B352C" w14:paraId="54A3BB96" w14:textId="6AEFC64B" w:rsidTr="00FF55CB">
        <w:trPr>
          <w:trHeight w:val="144"/>
          <w:del w:id="3191" w:author="Jeremy Groves" w:date="2023-01-30T18:38:00Z"/>
        </w:trPr>
        <w:tc>
          <w:tcPr>
            <w:tcW w:w="1890" w:type="dxa"/>
            <w:vMerge/>
            <w:tcBorders>
              <w:top w:val="nil"/>
              <w:left w:val="nil"/>
              <w:bottom w:val="single" w:sz="4" w:space="0" w:color="000000"/>
              <w:right w:val="nil"/>
            </w:tcBorders>
            <w:vAlign w:val="center"/>
            <w:hideMark/>
          </w:tcPr>
          <w:p w14:paraId="49498919" w14:textId="7E51E6EA" w:rsidR="00F149A2" w:rsidRPr="00F149A2" w:rsidDel="004B352C" w:rsidRDefault="00F149A2" w:rsidP="00FF55CB">
            <w:pPr>
              <w:rPr>
                <w:del w:id="3192"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251D5036" w14:textId="5B89162C" w:rsidR="00F149A2" w:rsidRPr="00F149A2" w:rsidDel="004B352C" w:rsidRDefault="00F149A2" w:rsidP="00FF55CB">
            <w:pPr>
              <w:jc w:val="center"/>
              <w:rPr>
                <w:del w:id="3193" w:author="Jeremy Groves" w:date="2023-01-30T18:38:00Z"/>
                <w:rFonts w:ascii="Times New Roman" w:hAnsi="Times New Roman"/>
                <w:color w:val="000000"/>
                <w:sz w:val="18"/>
                <w:szCs w:val="18"/>
              </w:rPr>
            </w:pPr>
            <w:del w:id="3194" w:author="Jeremy Groves" w:date="2023-01-30T18:38:00Z">
              <w:r w:rsidRPr="00F149A2" w:rsidDel="004B352C">
                <w:rPr>
                  <w:rFonts w:ascii="Times New Roman" w:hAnsi="Times New Roman"/>
                  <w:color w:val="000000"/>
                  <w:sz w:val="18"/>
                  <w:szCs w:val="18"/>
                </w:rPr>
                <w:delText>(0.0945)</w:delText>
              </w:r>
            </w:del>
          </w:p>
        </w:tc>
        <w:tc>
          <w:tcPr>
            <w:tcW w:w="1660" w:type="dxa"/>
            <w:tcBorders>
              <w:top w:val="nil"/>
              <w:left w:val="nil"/>
              <w:bottom w:val="single" w:sz="4" w:space="0" w:color="auto"/>
              <w:right w:val="nil"/>
            </w:tcBorders>
            <w:shd w:val="clear" w:color="auto" w:fill="auto"/>
            <w:noWrap/>
            <w:vAlign w:val="bottom"/>
            <w:hideMark/>
          </w:tcPr>
          <w:p w14:paraId="709AF012" w14:textId="5463C67C" w:rsidR="00F149A2" w:rsidRPr="00F149A2" w:rsidDel="004B352C" w:rsidRDefault="00F149A2" w:rsidP="00FF55CB">
            <w:pPr>
              <w:jc w:val="center"/>
              <w:rPr>
                <w:del w:id="3195" w:author="Jeremy Groves" w:date="2023-01-30T18:38:00Z"/>
                <w:rFonts w:ascii="Times New Roman" w:hAnsi="Times New Roman"/>
                <w:color w:val="000000"/>
                <w:sz w:val="18"/>
                <w:szCs w:val="18"/>
              </w:rPr>
            </w:pPr>
            <w:del w:id="3196" w:author="Jeremy Groves" w:date="2023-01-30T18:38:00Z">
              <w:r w:rsidRPr="00F149A2" w:rsidDel="004B352C">
                <w:rPr>
                  <w:rFonts w:ascii="Times New Roman" w:hAnsi="Times New Roman"/>
                  <w:color w:val="000000"/>
                  <w:sz w:val="18"/>
                  <w:szCs w:val="18"/>
                </w:rPr>
                <w:delText>(0.0944)</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02F8D52F" w14:textId="45A31FF0" w:rsidR="00F149A2" w:rsidRPr="00F149A2" w:rsidDel="004B352C" w:rsidRDefault="00F149A2" w:rsidP="00FF55CB">
            <w:pPr>
              <w:jc w:val="center"/>
              <w:rPr>
                <w:del w:id="3197" w:author="Jeremy Groves" w:date="2023-01-30T18:38:00Z"/>
                <w:rFonts w:ascii="Times New Roman" w:hAnsi="Times New Roman"/>
                <w:color w:val="000000"/>
                <w:sz w:val="18"/>
                <w:szCs w:val="18"/>
              </w:rPr>
            </w:pPr>
            <w:del w:id="3198" w:author="Jeremy Groves" w:date="2023-01-30T18:38:00Z">
              <w:r w:rsidRPr="00F149A2" w:rsidDel="004B352C">
                <w:rPr>
                  <w:rFonts w:ascii="Times New Roman" w:hAnsi="Times New Roman"/>
                  <w:color w:val="000000"/>
                  <w:sz w:val="18"/>
                  <w:szCs w:val="18"/>
                </w:rPr>
                <w:delText>(0.0748)</w:delText>
              </w:r>
            </w:del>
          </w:p>
        </w:tc>
        <w:tc>
          <w:tcPr>
            <w:tcW w:w="1660" w:type="dxa"/>
            <w:tcBorders>
              <w:top w:val="nil"/>
              <w:left w:val="nil"/>
              <w:bottom w:val="single" w:sz="4" w:space="0" w:color="auto"/>
              <w:right w:val="nil"/>
            </w:tcBorders>
            <w:shd w:val="clear" w:color="auto" w:fill="auto"/>
            <w:noWrap/>
            <w:vAlign w:val="bottom"/>
            <w:hideMark/>
          </w:tcPr>
          <w:p w14:paraId="1F171C41" w14:textId="77B4B77A" w:rsidR="00F149A2" w:rsidRPr="00F149A2" w:rsidDel="004B352C" w:rsidRDefault="00F149A2" w:rsidP="00FF55CB">
            <w:pPr>
              <w:jc w:val="center"/>
              <w:rPr>
                <w:del w:id="3199" w:author="Jeremy Groves" w:date="2023-01-30T18:38:00Z"/>
                <w:rFonts w:ascii="Times New Roman" w:hAnsi="Times New Roman"/>
                <w:color w:val="000000"/>
                <w:sz w:val="18"/>
                <w:szCs w:val="18"/>
              </w:rPr>
            </w:pPr>
            <w:del w:id="3200" w:author="Jeremy Groves" w:date="2023-01-30T18:38:00Z">
              <w:r w:rsidRPr="00F149A2" w:rsidDel="004B352C">
                <w:rPr>
                  <w:rFonts w:ascii="Times New Roman" w:hAnsi="Times New Roman"/>
                  <w:color w:val="000000"/>
                  <w:sz w:val="18"/>
                  <w:szCs w:val="18"/>
                </w:rPr>
                <w:delText>(0.0748)</w:delText>
              </w:r>
            </w:del>
          </w:p>
        </w:tc>
      </w:tr>
      <w:tr w:rsidR="00F149A2" w:rsidRPr="00F149A2" w:rsidDel="004B352C" w14:paraId="5102CAA2" w14:textId="18C0DED3" w:rsidTr="00FF55CB">
        <w:trPr>
          <w:trHeight w:val="144"/>
          <w:del w:id="3201"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28604F65" w14:textId="3E964D1D" w:rsidR="00F149A2" w:rsidRPr="00F149A2" w:rsidDel="004B352C" w:rsidRDefault="00F149A2" w:rsidP="00FF55CB">
            <w:pPr>
              <w:jc w:val="center"/>
              <w:rPr>
                <w:del w:id="3202" w:author="Jeremy Groves" w:date="2023-01-30T18:38:00Z"/>
                <w:rFonts w:ascii="Times New Roman" w:hAnsi="Times New Roman"/>
                <w:color w:val="000000"/>
                <w:sz w:val="18"/>
                <w:szCs w:val="18"/>
              </w:rPr>
            </w:pPr>
            <w:del w:id="3203" w:author="Jeremy Groves" w:date="2023-01-30T18:38:00Z">
              <w:r w:rsidRPr="00F149A2" w:rsidDel="004B352C">
                <w:rPr>
                  <w:rFonts w:ascii="Times New Roman" w:hAnsi="Times New Roman"/>
                  <w:color w:val="000000"/>
                  <w:sz w:val="18"/>
                  <w:szCs w:val="18"/>
                </w:rPr>
                <w:delText>Illness</w:delText>
              </w:r>
            </w:del>
          </w:p>
        </w:tc>
        <w:tc>
          <w:tcPr>
            <w:tcW w:w="1660" w:type="dxa"/>
            <w:tcBorders>
              <w:top w:val="nil"/>
              <w:left w:val="single" w:sz="4" w:space="0" w:color="auto"/>
              <w:bottom w:val="nil"/>
              <w:right w:val="nil"/>
            </w:tcBorders>
            <w:shd w:val="clear" w:color="auto" w:fill="auto"/>
            <w:noWrap/>
            <w:vAlign w:val="bottom"/>
            <w:hideMark/>
          </w:tcPr>
          <w:p w14:paraId="11D2B0BC" w14:textId="0D0363A5" w:rsidR="00F149A2" w:rsidRPr="00F149A2" w:rsidDel="004B352C" w:rsidRDefault="00F149A2" w:rsidP="00FF55CB">
            <w:pPr>
              <w:jc w:val="center"/>
              <w:rPr>
                <w:del w:id="3204" w:author="Jeremy Groves" w:date="2023-01-30T18:38:00Z"/>
                <w:rFonts w:ascii="Times New Roman" w:hAnsi="Times New Roman"/>
                <w:color w:val="000000"/>
                <w:sz w:val="18"/>
                <w:szCs w:val="18"/>
              </w:rPr>
            </w:pPr>
            <w:del w:id="3205" w:author="Jeremy Groves" w:date="2023-01-30T18:38:00Z">
              <w:r w:rsidRPr="00F149A2" w:rsidDel="004B352C">
                <w:rPr>
                  <w:rFonts w:ascii="Times New Roman" w:hAnsi="Times New Roman"/>
                  <w:color w:val="000000"/>
                  <w:sz w:val="18"/>
                  <w:szCs w:val="18"/>
                </w:rPr>
                <w:delText xml:space="preserve">0.1696 </w:delText>
              </w:r>
            </w:del>
          </w:p>
        </w:tc>
        <w:tc>
          <w:tcPr>
            <w:tcW w:w="1660" w:type="dxa"/>
            <w:tcBorders>
              <w:top w:val="nil"/>
              <w:left w:val="nil"/>
              <w:bottom w:val="nil"/>
              <w:right w:val="nil"/>
            </w:tcBorders>
            <w:shd w:val="clear" w:color="auto" w:fill="auto"/>
            <w:noWrap/>
            <w:vAlign w:val="bottom"/>
            <w:hideMark/>
          </w:tcPr>
          <w:p w14:paraId="5AD2C402" w14:textId="19589D6B" w:rsidR="00F149A2" w:rsidRPr="00F149A2" w:rsidDel="004B352C" w:rsidRDefault="00F149A2" w:rsidP="00FF55CB">
            <w:pPr>
              <w:jc w:val="center"/>
              <w:rPr>
                <w:del w:id="3206" w:author="Jeremy Groves" w:date="2023-01-30T18:38:00Z"/>
                <w:rFonts w:ascii="Times New Roman" w:hAnsi="Times New Roman"/>
                <w:color w:val="000000"/>
                <w:sz w:val="18"/>
                <w:szCs w:val="18"/>
              </w:rPr>
            </w:pPr>
            <w:del w:id="3207" w:author="Jeremy Groves" w:date="2023-01-30T18:38:00Z">
              <w:r w:rsidRPr="00F149A2" w:rsidDel="004B352C">
                <w:rPr>
                  <w:rFonts w:ascii="Times New Roman" w:hAnsi="Times New Roman"/>
                  <w:color w:val="000000"/>
                  <w:sz w:val="18"/>
                  <w:szCs w:val="18"/>
                </w:rPr>
                <w:delText xml:space="preserve">0.1619 </w:delText>
              </w:r>
            </w:del>
          </w:p>
        </w:tc>
        <w:tc>
          <w:tcPr>
            <w:tcW w:w="1660" w:type="dxa"/>
            <w:tcBorders>
              <w:top w:val="nil"/>
              <w:left w:val="single" w:sz="4" w:space="0" w:color="auto"/>
              <w:bottom w:val="nil"/>
              <w:right w:val="nil"/>
            </w:tcBorders>
            <w:shd w:val="clear" w:color="auto" w:fill="auto"/>
            <w:noWrap/>
            <w:vAlign w:val="bottom"/>
            <w:hideMark/>
          </w:tcPr>
          <w:p w14:paraId="62B664E7" w14:textId="2FE5C260" w:rsidR="00F149A2" w:rsidRPr="00F149A2" w:rsidDel="004B352C" w:rsidRDefault="00F149A2" w:rsidP="00FF55CB">
            <w:pPr>
              <w:jc w:val="center"/>
              <w:rPr>
                <w:del w:id="3208" w:author="Jeremy Groves" w:date="2023-01-30T18:38:00Z"/>
                <w:rFonts w:ascii="Times New Roman" w:hAnsi="Times New Roman"/>
                <w:color w:val="000000"/>
                <w:sz w:val="18"/>
                <w:szCs w:val="18"/>
              </w:rPr>
            </w:pPr>
            <w:del w:id="3209" w:author="Jeremy Groves" w:date="2023-01-30T18:38:00Z">
              <w:r w:rsidRPr="00F149A2" w:rsidDel="004B352C">
                <w:rPr>
                  <w:rFonts w:ascii="Times New Roman" w:hAnsi="Times New Roman"/>
                  <w:color w:val="000000"/>
                  <w:sz w:val="18"/>
                  <w:szCs w:val="18"/>
                </w:rPr>
                <w:delText xml:space="preserve">0.1544 </w:delText>
              </w:r>
            </w:del>
          </w:p>
        </w:tc>
        <w:tc>
          <w:tcPr>
            <w:tcW w:w="1660" w:type="dxa"/>
            <w:tcBorders>
              <w:top w:val="nil"/>
              <w:left w:val="nil"/>
              <w:bottom w:val="nil"/>
              <w:right w:val="nil"/>
            </w:tcBorders>
            <w:shd w:val="clear" w:color="auto" w:fill="auto"/>
            <w:noWrap/>
            <w:vAlign w:val="bottom"/>
            <w:hideMark/>
          </w:tcPr>
          <w:p w14:paraId="0A49EC81" w14:textId="73EE51B1" w:rsidR="00F149A2" w:rsidRPr="00F149A2" w:rsidDel="004B352C" w:rsidRDefault="00F149A2" w:rsidP="00FF55CB">
            <w:pPr>
              <w:jc w:val="center"/>
              <w:rPr>
                <w:del w:id="3210" w:author="Jeremy Groves" w:date="2023-01-30T18:38:00Z"/>
                <w:rFonts w:ascii="Times New Roman" w:hAnsi="Times New Roman"/>
                <w:color w:val="000000"/>
                <w:sz w:val="18"/>
                <w:szCs w:val="18"/>
              </w:rPr>
            </w:pPr>
            <w:del w:id="3211" w:author="Jeremy Groves" w:date="2023-01-30T18:38:00Z">
              <w:r w:rsidRPr="00F149A2" w:rsidDel="004B352C">
                <w:rPr>
                  <w:rFonts w:ascii="Times New Roman" w:hAnsi="Times New Roman"/>
                  <w:color w:val="000000"/>
                  <w:sz w:val="18"/>
                  <w:szCs w:val="18"/>
                </w:rPr>
                <w:delText xml:space="preserve">0.1533 </w:delText>
              </w:r>
            </w:del>
          </w:p>
        </w:tc>
      </w:tr>
      <w:tr w:rsidR="00F149A2" w:rsidRPr="00F149A2" w:rsidDel="004B352C" w14:paraId="0FED41FF" w14:textId="57027487" w:rsidTr="00FF55CB">
        <w:trPr>
          <w:trHeight w:val="144"/>
          <w:del w:id="3212" w:author="Jeremy Groves" w:date="2023-01-30T18:38:00Z"/>
        </w:trPr>
        <w:tc>
          <w:tcPr>
            <w:tcW w:w="1890" w:type="dxa"/>
            <w:vMerge/>
            <w:tcBorders>
              <w:top w:val="nil"/>
              <w:left w:val="nil"/>
              <w:bottom w:val="single" w:sz="4" w:space="0" w:color="000000"/>
              <w:right w:val="nil"/>
            </w:tcBorders>
            <w:vAlign w:val="center"/>
            <w:hideMark/>
          </w:tcPr>
          <w:p w14:paraId="73248469" w14:textId="3A31114E" w:rsidR="00F149A2" w:rsidRPr="00F149A2" w:rsidDel="004B352C" w:rsidRDefault="00F149A2" w:rsidP="00FF55CB">
            <w:pPr>
              <w:rPr>
                <w:del w:id="3213"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5AF8AEFF" w14:textId="2F81B70C" w:rsidR="00F149A2" w:rsidRPr="00F149A2" w:rsidDel="004B352C" w:rsidRDefault="00F149A2" w:rsidP="00FF55CB">
            <w:pPr>
              <w:jc w:val="center"/>
              <w:rPr>
                <w:del w:id="3214" w:author="Jeremy Groves" w:date="2023-01-30T18:38:00Z"/>
                <w:rFonts w:ascii="Times New Roman" w:hAnsi="Times New Roman"/>
                <w:color w:val="000000"/>
                <w:sz w:val="18"/>
                <w:szCs w:val="18"/>
              </w:rPr>
            </w:pPr>
            <w:del w:id="3215" w:author="Jeremy Groves" w:date="2023-01-30T18:38:00Z">
              <w:r w:rsidRPr="00F149A2" w:rsidDel="004B352C">
                <w:rPr>
                  <w:rFonts w:ascii="Times New Roman" w:hAnsi="Times New Roman"/>
                  <w:color w:val="000000"/>
                  <w:sz w:val="18"/>
                  <w:szCs w:val="18"/>
                </w:rPr>
                <w:delText>(0.4)</w:delText>
              </w:r>
            </w:del>
          </w:p>
        </w:tc>
        <w:tc>
          <w:tcPr>
            <w:tcW w:w="1660" w:type="dxa"/>
            <w:tcBorders>
              <w:top w:val="nil"/>
              <w:left w:val="nil"/>
              <w:bottom w:val="single" w:sz="4" w:space="0" w:color="auto"/>
              <w:right w:val="nil"/>
            </w:tcBorders>
            <w:shd w:val="clear" w:color="auto" w:fill="auto"/>
            <w:noWrap/>
            <w:vAlign w:val="bottom"/>
            <w:hideMark/>
          </w:tcPr>
          <w:p w14:paraId="115E5A69" w14:textId="35DED49F" w:rsidR="00F149A2" w:rsidRPr="00F149A2" w:rsidDel="004B352C" w:rsidRDefault="00F149A2" w:rsidP="00FF55CB">
            <w:pPr>
              <w:jc w:val="center"/>
              <w:rPr>
                <w:del w:id="3216" w:author="Jeremy Groves" w:date="2023-01-30T18:38:00Z"/>
                <w:rFonts w:ascii="Times New Roman" w:hAnsi="Times New Roman"/>
                <w:color w:val="000000"/>
                <w:sz w:val="18"/>
                <w:szCs w:val="18"/>
              </w:rPr>
            </w:pPr>
            <w:del w:id="3217" w:author="Jeremy Groves" w:date="2023-01-30T18:38:00Z">
              <w:r w:rsidRPr="00F149A2" w:rsidDel="004B352C">
                <w:rPr>
                  <w:rFonts w:ascii="Times New Roman" w:hAnsi="Times New Roman"/>
                  <w:color w:val="000000"/>
                  <w:sz w:val="18"/>
                  <w:szCs w:val="18"/>
                </w:rPr>
                <w:delText>(0.3999)</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6BBF2597" w14:textId="6497475D" w:rsidR="00F149A2" w:rsidRPr="00F149A2" w:rsidDel="004B352C" w:rsidRDefault="00F149A2" w:rsidP="00FF55CB">
            <w:pPr>
              <w:jc w:val="center"/>
              <w:rPr>
                <w:del w:id="3218" w:author="Jeremy Groves" w:date="2023-01-30T18:38:00Z"/>
                <w:rFonts w:ascii="Times New Roman" w:hAnsi="Times New Roman"/>
                <w:color w:val="000000"/>
                <w:sz w:val="18"/>
                <w:szCs w:val="18"/>
              </w:rPr>
            </w:pPr>
            <w:del w:id="3219" w:author="Jeremy Groves" w:date="2023-01-30T18:38:00Z">
              <w:r w:rsidRPr="00F149A2" w:rsidDel="004B352C">
                <w:rPr>
                  <w:rFonts w:ascii="Times New Roman" w:hAnsi="Times New Roman"/>
                  <w:color w:val="000000"/>
                  <w:sz w:val="18"/>
                  <w:szCs w:val="18"/>
                </w:rPr>
                <w:delText>(0.3876)</w:delText>
              </w:r>
            </w:del>
          </w:p>
        </w:tc>
        <w:tc>
          <w:tcPr>
            <w:tcW w:w="1660" w:type="dxa"/>
            <w:tcBorders>
              <w:top w:val="nil"/>
              <w:left w:val="nil"/>
              <w:bottom w:val="single" w:sz="4" w:space="0" w:color="auto"/>
              <w:right w:val="nil"/>
            </w:tcBorders>
            <w:shd w:val="clear" w:color="auto" w:fill="auto"/>
            <w:noWrap/>
            <w:vAlign w:val="bottom"/>
            <w:hideMark/>
          </w:tcPr>
          <w:p w14:paraId="1F11FB95" w14:textId="14994540" w:rsidR="00F149A2" w:rsidRPr="00F149A2" w:rsidDel="004B352C" w:rsidRDefault="00F149A2" w:rsidP="00FF55CB">
            <w:pPr>
              <w:jc w:val="center"/>
              <w:rPr>
                <w:del w:id="3220" w:author="Jeremy Groves" w:date="2023-01-30T18:38:00Z"/>
                <w:rFonts w:ascii="Times New Roman" w:hAnsi="Times New Roman"/>
                <w:color w:val="000000"/>
                <w:sz w:val="18"/>
                <w:szCs w:val="18"/>
              </w:rPr>
            </w:pPr>
            <w:del w:id="3221" w:author="Jeremy Groves" w:date="2023-01-30T18:38:00Z">
              <w:r w:rsidRPr="00F149A2" w:rsidDel="004B352C">
                <w:rPr>
                  <w:rFonts w:ascii="Times New Roman" w:hAnsi="Times New Roman"/>
                  <w:color w:val="000000"/>
                  <w:sz w:val="18"/>
                  <w:szCs w:val="18"/>
                </w:rPr>
                <w:delText>(0.3873)</w:delText>
              </w:r>
            </w:del>
          </w:p>
        </w:tc>
      </w:tr>
      <w:tr w:rsidR="00F149A2" w:rsidRPr="00F149A2" w:rsidDel="004B352C" w14:paraId="6D3464DB" w14:textId="4E440178" w:rsidTr="00FF55CB">
        <w:trPr>
          <w:trHeight w:val="144"/>
          <w:del w:id="3222"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1C099653" w14:textId="0B37CDBA" w:rsidR="00F149A2" w:rsidRPr="00F149A2" w:rsidDel="004B352C" w:rsidRDefault="00F149A2" w:rsidP="00FF55CB">
            <w:pPr>
              <w:jc w:val="center"/>
              <w:rPr>
                <w:del w:id="3223" w:author="Jeremy Groves" w:date="2023-01-30T18:38:00Z"/>
                <w:rFonts w:ascii="Times New Roman" w:hAnsi="Times New Roman"/>
                <w:color w:val="000000"/>
                <w:sz w:val="18"/>
                <w:szCs w:val="18"/>
              </w:rPr>
            </w:pPr>
            <w:del w:id="3224" w:author="Jeremy Groves" w:date="2023-01-30T18:38:00Z">
              <w:r w:rsidRPr="00F149A2" w:rsidDel="004B352C">
                <w:rPr>
                  <w:rFonts w:ascii="Times New Roman" w:hAnsi="Times New Roman"/>
                  <w:color w:val="000000"/>
                  <w:sz w:val="18"/>
                  <w:szCs w:val="18"/>
                </w:rPr>
                <w:delText>Quit</w:delText>
              </w:r>
            </w:del>
          </w:p>
        </w:tc>
        <w:tc>
          <w:tcPr>
            <w:tcW w:w="1660" w:type="dxa"/>
            <w:tcBorders>
              <w:top w:val="nil"/>
              <w:left w:val="single" w:sz="4" w:space="0" w:color="auto"/>
              <w:bottom w:val="nil"/>
              <w:right w:val="nil"/>
            </w:tcBorders>
            <w:shd w:val="clear" w:color="auto" w:fill="auto"/>
            <w:noWrap/>
            <w:vAlign w:val="bottom"/>
            <w:hideMark/>
          </w:tcPr>
          <w:p w14:paraId="36D8BAF4" w14:textId="725F7EAF" w:rsidR="00F149A2" w:rsidRPr="00F149A2" w:rsidDel="004B352C" w:rsidRDefault="00F149A2" w:rsidP="00FF55CB">
            <w:pPr>
              <w:jc w:val="center"/>
              <w:rPr>
                <w:del w:id="3225" w:author="Jeremy Groves" w:date="2023-01-30T18:38:00Z"/>
                <w:rFonts w:ascii="Times New Roman" w:hAnsi="Times New Roman"/>
                <w:color w:val="000000"/>
                <w:sz w:val="18"/>
                <w:szCs w:val="18"/>
              </w:rPr>
            </w:pPr>
            <w:del w:id="3226" w:author="Jeremy Groves" w:date="2023-01-30T18:38:00Z">
              <w:r w:rsidRPr="00F149A2" w:rsidDel="004B352C">
                <w:rPr>
                  <w:rFonts w:ascii="Times New Roman" w:hAnsi="Times New Roman"/>
                  <w:color w:val="000000"/>
                  <w:sz w:val="18"/>
                  <w:szCs w:val="18"/>
                </w:rPr>
                <w:delText>-0.1442 ^</w:delText>
              </w:r>
            </w:del>
          </w:p>
        </w:tc>
        <w:tc>
          <w:tcPr>
            <w:tcW w:w="1660" w:type="dxa"/>
            <w:tcBorders>
              <w:top w:val="nil"/>
              <w:left w:val="nil"/>
              <w:bottom w:val="nil"/>
              <w:right w:val="nil"/>
            </w:tcBorders>
            <w:shd w:val="clear" w:color="auto" w:fill="auto"/>
            <w:noWrap/>
            <w:vAlign w:val="bottom"/>
            <w:hideMark/>
          </w:tcPr>
          <w:p w14:paraId="33890373" w14:textId="1911505B" w:rsidR="00F149A2" w:rsidRPr="00F149A2" w:rsidDel="004B352C" w:rsidRDefault="00F149A2" w:rsidP="00FF55CB">
            <w:pPr>
              <w:jc w:val="center"/>
              <w:rPr>
                <w:del w:id="3227" w:author="Jeremy Groves" w:date="2023-01-30T18:38:00Z"/>
                <w:rFonts w:ascii="Times New Roman" w:hAnsi="Times New Roman"/>
                <w:color w:val="000000"/>
                <w:sz w:val="18"/>
                <w:szCs w:val="18"/>
              </w:rPr>
            </w:pPr>
            <w:del w:id="3228" w:author="Jeremy Groves" w:date="2023-01-30T18:38:00Z">
              <w:r w:rsidRPr="00F149A2" w:rsidDel="004B352C">
                <w:rPr>
                  <w:rFonts w:ascii="Times New Roman" w:hAnsi="Times New Roman"/>
                  <w:color w:val="000000"/>
                  <w:sz w:val="18"/>
                  <w:szCs w:val="18"/>
                </w:rPr>
                <w:delText xml:space="preserve">-0.1406 </w:delText>
              </w:r>
            </w:del>
          </w:p>
        </w:tc>
        <w:tc>
          <w:tcPr>
            <w:tcW w:w="1660" w:type="dxa"/>
            <w:tcBorders>
              <w:top w:val="nil"/>
              <w:left w:val="single" w:sz="4" w:space="0" w:color="auto"/>
              <w:bottom w:val="nil"/>
              <w:right w:val="nil"/>
            </w:tcBorders>
            <w:shd w:val="clear" w:color="auto" w:fill="auto"/>
            <w:noWrap/>
            <w:vAlign w:val="bottom"/>
            <w:hideMark/>
          </w:tcPr>
          <w:p w14:paraId="2A562054" w14:textId="02918DC8" w:rsidR="00F149A2" w:rsidRPr="00F149A2" w:rsidDel="004B352C" w:rsidRDefault="00F149A2" w:rsidP="00FF55CB">
            <w:pPr>
              <w:jc w:val="center"/>
              <w:rPr>
                <w:del w:id="3229" w:author="Jeremy Groves" w:date="2023-01-30T18:38:00Z"/>
                <w:rFonts w:ascii="Times New Roman" w:hAnsi="Times New Roman"/>
                <w:color w:val="000000"/>
                <w:sz w:val="18"/>
                <w:szCs w:val="18"/>
              </w:rPr>
            </w:pPr>
            <w:del w:id="3230" w:author="Jeremy Groves" w:date="2023-01-30T18:38:00Z">
              <w:r w:rsidRPr="00F149A2" w:rsidDel="004B352C">
                <w:rPr>
                  <w:rFonts w:ascii="Times New Roman" w:hAnsi="Times New Roman"/>
                  <w:color w:val="000000"/>
                  <w:sz w:val="18"/>
                  <w:szCs w:val="18"/>
                </w:rPr>
                <w:delText xml:space="preserve">-0.112 </w:delText>
              </w:r>
            </w:del>
          </w:p>
        </w:tc>
        <w:tc>
          <w:tcPr>
            <w:tcW w:w="1660" w:type="dxa"/>
            <w:tcBorders>
              <w:top w:val="nil"/>
              <w:left w:val="nil"/>
              <w:bottom w:val="nil"/>
              <w:right w:val="nil"/>
            </w:tcBorders>
            <w:shd w:val="clear" w:color="auto" w:fill="auto"/>
            <w:noWrap/>
            <w:vAlign w:val="bottom"/>
            <w:hideMark/>
          </w:tcPr>
          <w:p w14:paraId="45231048" w14:textId="7CEDEA57" w:rsidR="00F149A2" w:rsidRPr="00F149A2" w:rsidDel="004B352C" w:rsidRDefault="00F149A2" w:rsidP="00FF55CB">
            <w:pPr>
              <w:jc w:val="center"/>
              <w:rPr>
                <w:del w:id="3231" w:author="Jeremy Groves" w:date="2023-01-30T18:38:00Z"/>
                <w:rFonts w:ascii="Times New Roman" w:hAnsi="Times New Roman"/>
                <w:color w:val="000000"/>
                <w:sz w:val="18"/>
                <w:szCs w:val="18"/>
              </w:rPr>
            </w:pPr>
            <w:del w:id="3232" w:author="Jeremy Groves" w:date="2023-01-30T18:38:00Z">
              <w:r w:rsidRPr="00F149A2" w:rsidDel="004B352C">
                <w:rPr>
                  <w:rFonts w:ascii="Times New Roman" w:hAnsi="Times New Roman"/>
                  <w:color w:val="000000"/>
                  <w:sz w:val="18"/>
                  <w:szCs w:val="18"/>
                </w:rPr>
                <w:delText xml:space="preserve">-0.111 </w:delText>
              </w:r>
            </w:del>
          </w:p>
        </w:tc>
      </w:tr>
      <w:tr w:rsidR="00F149A2" w:rsidRPr="00F149A2" w:rsidDel="004B352C" w14:paraId="4D4CECF2" w14:textId="06EC31AD" w:rsidTr="00FF55CB">
        <w:trPr>
          <w:trHeight w:val="144"/>
          <w:del w:id="3233" w:author="Jeremy Groves" w:date="2023-01-30T18:38:00Z"/>
        </w:trPr>
        <w:tc>
          <w:tcPr>
            <w:tcW w:w="1890" w:type="dxa"/>
            <w:vMerge/>
            <w:tcBorders>
              <w:top w:val="nil"/>
              <w:left w:val="nil"/>
              <w:bottom w:val="single" w:sz="4" w:space="0" w:color="000000"/>
              <w:right w:val="nil"/>
            </w:tcBorders>
            <w:vAlign w:val="center"/>
            <w:hideMark/>
          </w:tcPr>
          <w:p w14:paraId="0E0E2970" w14:textId="21F927CC" w:rsidR="00F149A2" w:rsidRPr="00F149A2" w:rsidDel="004B352C" w:rsidRDefault="00F149A2" w:rsidP="00FF55CB">
            <w:pPr>
              <w:rPr>
                <w:del w:id="3234"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5058552D" w14:textId="1D7B5C8E" w:rsidR="00F149A2" w:rsidRPr="00F149A2" w:rsidDel="004B352C" w:rsidRDefault="00F149A2" w:rsidP="00FF55CB">
            <w:pPr>
              <w:jc w:val="center"/>
              <w:rPr>
                <w:del w:id="3235" w:author="Jeremy Groves" w:date="2023-01-30T18:38:00Z"/>
                <w:rFonts w:ascii="Times New Roman" w:hAnsi="Times New Roman"/>
                <w:color w:val="000000"/>
                <w:sz w:val="18"/>
                <w:szCs w:val="18"/>
              </w:rPr>
            </w:pPr>
            <w:del w:id="3236" w:author="Jeremy Groves" w:date="2023-01-30T18:38:00Z">
              <w:r w:rsidRPr="00F149A2" w:rsidDel="004B352C">
                <w:rPr>
                  <w:rFonts w:ascii="Times New Roman" w:hAnsi="Times New Roman"/>
                  <w:color w:val="000000"/>
                  <w:sz w:val="18"/>
                  <w:szCs w:val="18"/>
                </w:rPr>
                <w:delText>(0.0855)</w:delText>
              </w:r>
            </w:del>
          </w:p>
        </w:tc>
        <w:tc>
          <w:tcPr>
            <w:tcW w:w="1660" w:type="dxa"/>
            <w:tcBorders>
              <w:top w:val="nil"/>
              <w:left w:val="nil"/>
              <w:bottom w:val="single" w:sz="4" w:space="0" w:color="auto"/>
              <w:right w:val="nil"/>
            </w:tcBorders>
            <w:shd w:val="clear" w:color="auto" w:fill="auto"/>
            <w:noWrap/>
            <w:vAlign w:val="bottom"/>
            <w:hideMark/>
          </w:tcPr>
          <w:p w14:paraId="67C86E9F" w14:textId="603C8DCA" w:rsidR="00F149A2" w:rsidRPr="00F149A2" w:rsidDel="004B352C" w:rsidRDefault="00F149A2" w:rsidP="00FF55CB">
            <w:pPr>
              <w:jc w:val="center"/>
              <w:rPr>
                <w:del w:id="3237" w:author="Jeremy Groves" w:date="2023-01-30T18:38:00Z"/>
                <w:rFonts w:ascii="Times New Roman" w:hAnsi="Times New Roman"/>
                <w:color w:val="000000"/>
                <w:sz w:val="18"/>
                <w:szCs w:val="18"/>
              </w:rPr>
            </w:pPr>
            <w:del w:id="3238" w:author="Jeremy Groves" w:date="2023-01-30T18:38:00Z">
              <w:r w:rsidRPr="00F149A2" w:rsidDel="004B352C">
                <w:rPr>
                  <w:rFonts w:ascii="Times New Roman" w:hAnsi="Times New Roman"/>
                  <w:color w:val="000000"/>
                  <w:sz w:val="18"/>
                  <w:szCs w:val="18"/>
                </w:rPr>
                <w:delText>(0.0854)</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0F48AA59" w14:textId="5B97DF5B" w:rsidR="00F149A2" w:rsidRPr="00F149A2" w:rsidDel="004B352C" w:rsidRDefault="00F149A2" w:rsidP="00FF55CB">
            <w:pPr>
              <w:jc w:val="center"/>
              <w:rPr>
                <w:del w:id="3239" w:author="Jeremy Groves" w:date="2023-01-30T18:38:00Z"/>
                <w:rFonts w:ascii="Times New Roman" w:hAnsi="Times New Roman"/>
                <w:color w:val="000000"/>
                <w:sz w:val="18"/>
                <w:szCs w:val="18"/>
              </w:rPr>
            </w:pPr>
            <w:del w:id="3240" w:author="Jeremy Groves" w:date="2023-01-30T18:38:00Z">
              <w:r w:rsidRPr="00F149A2" w:rsidDel="004B352C">
                <w:rPr>
                  <w:rFonts w:ascii="Times New Roman" w:hAnsi="Times New Roman"/>
                  <w:color w:val="000000"/>
                  <w:sz w:val="18"/>
                  <w:szCs w:val="18"/>
                </w:rPr>
                <w:delText>(0.0765)</w:delText>
              </w:r>
            </w:del>
          </w:p>
        </w:tc>
        <w:tc>
          <w:tcPr>
            <w:tcW w:w="1660" w:type="dxa"/>
            <w:tcBorders>
              <w:top w:val="nil"/>
              <w:left w:val="nil"/>
              <w:bottom w:val="single" w:sz="4" w:space="0" w:color="auto"/>
              <w:right w:val="nil"/>
            </w:tcBorders>
            <w:shd w:val="clear" w:color="auto" w:fill="auto"/>
            <w:noWrap/>
            <w:vAlign w:val="bottom"/>
            <w:hideMark/>
          </w:tcPr>
          <w:p w14:paraId="71BBD0FA" w14:textId="4CC6EFD9" w:rsidR="00F149A2" w:rsidRPr="00F149A2" w:rsidDel="004B352C" w:rsidRDefault="00F149A2" w:rsidP="00FF55CB">
            <w:pPr>
              <w:jc w:val="center"/>
              <w:rPr>
                <w:del w:id="3241" w:author="Jeremy Groves" w:date="2023-01-30T18:38:00Z"/>
                <w:rFonts w:ascii="Times New Roman" w:hAnsi="Times New Roman"/>
                <w:color w:val="000000"/>
                <w:sz w:val="18"/>
                <w:szCs w:val="18"/>
              </w:rPr>
            </w:pPr>
            <w:del w:id="3242" w:author="Jeremy Groves" w:date="2023-01-30T18:38:00Z">
              <w:r w:rsidRPr="00F149A2" w:rsidDel="004B352C">
                <w:rPr>
                  <w:rFonts w:ascii="Times New Roman" w:hAnsi="Times New Roman"/>
                  <w:color w:val="000000"/>
                  <w:sz w:val="18"/>
                  <w:szCs w:val="18"/>
                </w:rPr>
                <w:delText>(0.0765)</w:delText>
              </w:r>
            </w:del>
          </w:p>
        </w:tc>
      </w:tr>
      <w:tr w:rsidR="00F149A2" w:rsidRPr="00F149A2" w:rsidDel="004B352C" w14:paraId="345CA4FD" w14:textId="227D3353" w:rsidTr="00FF55CB">
        <w:trPr>
          <w:trHeight w:val="144"/>
          <w:del w:id="3243" w:author="Jeremy Groves" w:date="2023-01-30T18:38:00Z"/>
        </w:trPr>
        <w:tc>
          <w:tcPr>
            <w:tcW w:w="1890" w:type="dxa"/>
            <w:vMerge w:val="restart"/>
            <w:tcBorders>
              <w:top w:val="nil"/>
              <w:left w:val="nil"/>
              <w:bottom w:val="single" w:sz="4" w:space="0" w:color="000000"/>
              <w:right w:val="nil"/>
            </w:tcBorders>
            <w:shd w:val="clear" w:color="auto" w:fill="auto"/>
            <w:noWrap/>
            <w:vAlign w:val="center"/>
            <w:hideMark/>
          </w:tcPr>
          <w:p w14:paraId="1B2AEFEF" w14:textId="114788ED" w:rsidR="00F149A2" w:rsidRPr="00F149A2" w:rsidDel="004B352C" w:rsidRDefault="00F149A2" w:rsidP="00FF55CB">
            <w:pPr>
              <w:jc w:val="center"/>
              <w:rPr>
                <w:del w:id="3244" w:author="Jeremy Groves" w:date="2023-01-30T18:38:00Z"/>
                <w:rFonts w:ascii="Times New Roman" w:hAnsi="Times New Roman"/>
                <w:color w:val="000000"/>
                <w:sz w:val="18"/>
                <w:szCs w:val="18"/>
              </w:rPr>
            </w:pPr>
            <w:del w:id="3245" w:author="Jeremy Groves" w:date="2023-01-30T18:38:00Z">
              <w:r w:rsidRPr="00F149A2" w:rsidDel="004B352C">
                <w:rPr>
                  <w:rFonts w:ascii="Times New Roman" w:hAnsi="Times New Roman"/>
                  <w:color w:val="000000"/>
                  <w:sz w:val="18"/>
                  <w:szCs w:val="18"/>
                </w:rPr>
                <w:delText>Union</w:delText>
              </w:r>
            </w:del>
          </w:p>
        </w:tc>
        <w:tc>
          <w:tcPr>
            <w:tcW w:w="1660" w:type="dxa"/>
            <w:tcBorders>
              <w:top w:val="nil"/>
              <w:left w:val="single" w:sz="4" w:space="0" w:color="auto"/>
              <w:bottom w:val="nil"/>
              <w:right w:val="nil"/>
            </w:tcBorders>
            <w:shd w:val="clear" w:color="auto" w:fill="auto"/>
            <w:noWrap/>
            <w:vAlign w:val="bottom"/>
            <w:hideMark/>
          </w:tcPr>
          <w:p w14:paraId="59436C81" w14:textId="7AA5101E" w:rsidR="00F149A2" w:rsidRPr="00F149A2" w:rsidDel="004B352C" w:rsidRDefault="00F149A2" w:rsidP="00FF55CB">
            <w:pPr>
              <w:jc w:val="center"/>
              <w:rPr>
                <w:del w:id="3246" w:author="Jeremy Groves" w:date="2023-01-30T18:38:00Z"/>
                <w:rFonts w:ascii="Times New Roman" w:hAnsi="Times New Roman"/>
                <w:color w:val="000000"/>
                <w:sz w:val="18"/>
                <w:szCs w:val="18"/>
              </w:rPr>
            </w:pPr>
            <w:del w:id="3247" w:author="Jeremy Groves" w:date="2023-01-30T18:38:00Z">
              <w:r w:rsidRPr="00F149A2" w:rsidDel="004B352C">
                <w:rPr>
                  <w:rFonts w:ascii="Times New Roman" w:hAnsi="Times New Roman"/>
                  <w:color w:val="000000"/>
                  <w:sz w:val="18"/>
                  <w:szCs w:val="18"/>
                </w:rPr>
                <w:delText xml:space="preserve">0.0574 </w:delText>
              </w:r>
            </w:del>
          </w:p>
        </w:tc>
        <w:tc>
          <w:tcPr>
            <w:tcW w:w="1660" w:type="dxa"/>
            <w:tcBorders>
              <w:top w:val="nil"/>
              <w:left w:val="nil"/>
              <w:bottom w:val="nil"/>
              <w:right w:val="nil"/>
            </w:tcBorders>
            <w:shd w:val="clear" w:color="auto" w:fill="auto"/>
            <w:noWrap/>
            <w:vAlign w:val="bottom"/>
            <w:hideMark/>
          </w:tcPr>
          <w:p w14:paraId="0AA6720D" w14:textId="1F9BB06E" w:rsidR="00F149A2" w:rsidRPr="00F149A2" w:rsidDel="004B352C" w:rsidRDefault="00F149A2" w:rsidP="00FF55CB">
            <w:pPr>
              <w:jc w:val="center"/>
              <w:rPr>
                <w:del w:id="3248" w:author="Jeremy Groves" w:date="2023-01-30T18:38:00Z"/>
                <w:rFonts w:ascii="Times New Roman" w:hAnsi="Times New Roman"/>
                <w:color w:val="000000"/>
                <w:sz w:val="18"/>
                <w:szCs w:val="18"/>
              </w:rPr>
            </w:pPr>
            <w:del w:id="3249" w:author="Jeremy Groves" w:date="2023-01-30T18:38:00Z">
              <w:r w:rsidRPr="00F149A2" w:rsidDel="004B352C">
                <w:rPr>
                  <w:rFonts w:ascii="Times New Roman" w:hAnsi="Times New Roman"/>
                  <w:color w:val="000000"/>
                  <w:sz w:val="18"/>
                  <w:szCs w:val="18"/>
                </w:rPr>
                <w:delText xml:space="preserve">0.0564 </w:delText>
              </w:r>
            </w:del>
          </w:p>
        </w:tc>
        <w:tc>
          <w:tcPr>
            <w:tcW w:w="1660" w:type="dxa"/>
            <w:tcBorders>
              <w:top w:val="nil"/>
              <w:left w:val="single" w:sz="4" w:space="0" w:color="auto"/>
              <w:bottom w:val="nil"/>
              <w:right w:val="nil"/>
            </w:tcBorders>
            <w:shd w:val="clear" w:color="auto" w:fill="auto"/>
            <w:noWrap/>
            <w:vAlign w:val="bottom"/>
            <w:hideMark/>
          </w:tcPr>
          <w:p w14:paraId="2E720064" w14:textId="601A8C9A" w:rsidR="00F149A2" w:rsidRPr="00F149A2" w:rsidDel="004B352C" w:rsidRDefault="00F149A2" w:rsidP="00FF55CB">
            <w:pPr>
              <w:jc w:val="center"/>
              <w:rPr>
                <w:del w:id="3250" w:author="Jeremy Groves" w:date="2023-01-30T18:38:00Z"/>
                <w:rFonts w:ascii="Times New Roman" w:hAnsi="Times New Roman"/>
                <w:color w:val="000000"/>
                <w:sz w:val="18"/>
                <w:szCs w:val="18"/>
              </w:rPr>
            </w:pPr>
            <w:del w:id="3251" w:author="Jeremy Groves" w:date="2023-01-30T18:38:00Z">
              <w:r w:rsidRPr="00F149A2" w:rsidDel="004B352C">
                <w:rPr>
                  <w:rFonts w:ascii="Times New Roman" w:hAnsi="Times New Roman"/>
                  <w:color w:val="000000"/>
                  <w:sz w:val="18"/>
                  <w:szCs w:val="18"/>
                </w:rPr>
                <w:delText xml:space="preserve">-0.0032 </w:delText>
              </w:r>
            </w:del>
          </w:p>
        </w:tc>
        <w:tc>
          <w:tcPr>
            <w:tcW w:w="1660" w:type="dxa"/>
            <w:tcBorders>
              <w:top w:val="nil"/>
              <w:left w:val="nil"/>
              <w:bottom w:val="nil"/>
              <w:right w:val="nil"/>
            </w:tcBorders>
            <w:shd w:val="clear" w:color="auto" w:fill="auto"/>
            <w:noWrap/>
            <w:vAlign w:val="bottom"/>
            <w:hideMark/>
          </w:tcPr>
          <w:p w14:paraId="6685C17C" w14:textId="516B753B" w:rsidR="00F149A2" w:rsidRPr="00F149A2" w:rsidDel="004B352C" w:rsidRDefault="00F149A2" w:rsidP="00FF55CB">
            <w:pPr>
              <w:jc w:val="center"/>
              <w:rPr>
                <w:del w:id="3252" w:author="Jeremy Groves" w:date="2023-01-30T18:38:00Z"/>
                <w:rFonts w:ascii="Times New Roman" w:hAnsi="Times New Roman"/>
                <w:color w:val="000000"/>
                <w:sz w:val="18"/>
                <w:szCs w:val="18"/>
              </w:rPr>
            </w:pPr>
            <w:del w:id="3253" w:author="Jeremy Groves" w:date="2023-01-30T18:38:00Z">
              <w:r w:rsidRPr="00F149A2" w:rsidDel="004B352C">
                <w:rPr>
                  <w:rFonts w:ascii="Times New Roman" w:hAnsi="Times New Roman"/>
                  <w:color w:val="000000"/>
                  <w:sz w:val="18"/>
                  <w:szCs w:val="18"/>
                </w:rPr>
                <w:delText xml:space="preserve">-0.0037 </w:delText>
              </w:r>
            </w:del>
          </w:p>
        </w:tc>
      </w:tr>
      <w:tr w:rsidR="00F149A2" w:rsidRPr="00F149A2" w:rsidDel="004B352C" w14:paraId="1B9B953C" w14:textId="5A506090" w:rsidTr="00FF55CB">
        <w:trPr>
          <w:trHeight w:val="144"/>
          <w:del w:id="3254" w:author="Jeremy Groves" w:date="2023-01-30T18:38:00Z"/>
        </w:trPr>
        <w:tc>
          <w:tcPr>
            <w:tcW w:w="1890" w:type="dxa"/>
            <w:vMerge/>
            <w:tcBorders>
              <w:top w:val="nil"/>
              <w:left w:val="nil"/>
              <w:bottom w:val="single" w:sz="4" w:space="0" w:color="000000"/>
              <w:right w:val="nil"/>
            </w:tcBorders>
            <w:vAlign w:val="center"/>
            <w:hideMark/>
          </w:tcPr>
          <w:p w14:paraId="613249D0" w14:textId="3826B74B" w:rsidR="00F149A2" w:rsidRPr="00F149A2" w:rsidDel="004B352C" w:rsidRDefault="00F149A2" w:rsidP="00FF55CB">
            <w:pPr>
              <w:rPr>
                <w:del w:id="3255" w:author="Jeremy Groves" w:date="2023-01-30T18:38:00Z"/>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61468A7A" w14:textId="37C449CF" w:rsidR="00F149A2" w:rsidRPr="00F149A2" w:rsidDel="004B352C" w:rsidRDefault="00F149A2" w:rsidP="00FF55CB">
            <w:pPr>
              <w:jc w:val="center"/>
              <w:rPr>
                <w:del w:id="3256" w:author="Jeremy Groves" w:date="2023-01-30T18:38:00Z"/>
                <w:rFonts w:ascii="Times New Roman" w:hAnsi="Times New Roman"/>
                <w:color w:val="000000"/>
                <w:sz w:val="18"/>
                <w:szCs w:val="18"/>
              </w:rPr>
            </w:pPr>
            <w:del w:id="3257" w:author="Jeremy Groves" w:date="2023-01-30T18:38:00Z">
              <w:r w:rsidRPr="00F149A2" w:rsidDel="004B352C">
                <w:rPr>
                  <w:rFonts w:ascii="Times New Roman" w:hAnsi="Times New Roman"/>
                  <w:color w:val="000000"/>
                  <w:sz w:val="18"/>
                  <w:szCs w:val="18"/>
                </w:rPr>
                <w:delText>(0.112)</w:delText>
              </w:r>
            </w:del>
          </w:p>
        </w:tc>
        <w:tc>
          <w:tcPr>
            <w:tcW w:w="1660" w:type="dxa"/>
            <w:tcBorders>
              <w:top w:val="nil"/>
              <w:left w:val="nil"/>
              <w:bottom w:val="single" w:sz="4" w:space="0" w:color="auto"/>
              <w:right w:val="nil"/>
            </w:tcBorders>
            <w:shd w:val="clear" w:color="auto" w:fill="auto"/>
            <w:noWrap/>
            <w:vAlign w:val="bottom"/>
            <w:hideMark/>
          </w:tcPr>
          <w:p w14:paraId="6A3B42F5" w14:textId="235A9080" w:rsidR="00F149A2" w:rsidRPr="00F149A2" w:rsidDel="004B352C" w:rsidRDefault="00F149A2" w:rsidP="00FF55CB">
            <w:pPr>
              <w:jc w:val="center"/>
              <w:rPr>
                <w:del w:id="3258" w:author="Jeremy Groves" w:date="2023-01-30T18:38:00Z"/>
                <w:rFonts w:ascii="Times New Roman" w:hAnsi="Times New Roman"/>
                <w:color w:val="000000"/>
                <w:sz w:val="18"/>
                <w:szCs w:val="18"/>
              </w:rPr>
            </w:pPr>
            <w:del w:id="3259" w:author="Jeremy Groves" w:date="2023-01-30T18:38:00Z">
              <w:r w:rsidRPr="00F149A2" w:rsidDel="004B352C">
                <w:rPr>
                  <w:rFonts w:ascii="Times New Roman" w:hAnsi="Times New Roman"/>
                  <w:color w:val="000000"/>
                  <w:sz w:val="18"/>
                  <w:szCs w:val="18"/>
                </w:rPr>
                <w:delText>(0.112)</w:delText>
              </w:r>
            </w:del>
          </w:p>
        </w:tc>
        <w:tc>
          <w:tcPr>
            <w:tcW w:w="1660" w:type="dxa"/>
            <w:tcBorders>
              <w:top w:val="nil"/>
              <w:left w:val="single" w:sz="4" w:space="0" w:color="auto"/>
              <w:bottom w:val="single" w:sz="4" w:space="0" w:color="auto"/>
              <w:right w:val="nil"/>
            </w:tcBorders>
            <w:shd w:val="clear" w:color="auto" w:fill="auto"/>
            <w:noWrap/>
            <w:vAlign w:val="bottom"/>
            <w:hideMark/>
          </w:tcPr>
          <w:p w14:paraId="7E84ACA2" w14:textId="44946A75" w:rsidR="00F149A2" w:rsidRPr="00F149A2" w:rsidDel="004B352C" w:rsidRDefault="00F149A2" w:rsidP="00FF55CB">
            <w:pPr>
              <w:jc w:val="center"/>
              <w:rPr>
                <w:del w:id="3260" w:author="Jeremy Groves" w:date="2023-01-30T18:38:00Z"/>
                <w:rFonts w:ascii="Times New Roman" w:hAnsi="Times New Roman"/>
                <w:color w:val="000000"/>
                <w:sz w:val="18"/>
                <w:szCs w:val="18"/>
              </w:rPr>
            </w:pPr>
            <w:del w:id="3261" w:author="Jeremy Groves" w:date="2023-01-30T18:38:00Z">
              <w:r w:rsidRPr="00F149A2" w:rsidDel="004B352C">
                <w:rPr>
                  <w:rFonts w:ascii="Times New Roman" w:hAnsi="Times New Roman"/>
                  <w:color w:val="000000"/>
                  <w:sz w:val="18"/>
                  <w:szCs w:val="18"/>
                </w:rPr>
                <w:delText>(0.0829)</w:delText>
              </w:r>
            </w:del>
          </w:p>
        </w:tc>
        <w:tc>
          <w:tcPr>
            <w:tcW w:w="1660" w:type="dxa"/>
            <w:tcBorders>
              <w:top w:val="nil"/>
              <w:left w:val="nil"/>
              <w:bottom w:val="single" w:sz="4" w:space="0" w:color="auto"/>
              <w:right w:val="nil"/>
            </w:tcBorders>
            <w:shd w:val="clear" w:color="auto" w:fill="auto"/>
            <w:noWrap/>
            <w:vAlign w:val="bottom"/>
            <w:hideMark/>
          </w:tcPr>
          <w:p w14:paraId="42DFB7D1" w14:textId="79700A84" w:rsidR="00F149A2" w:rsidRPr="00F149A2" w:rsidDel="004B352C" w:rsidRDefault="00F149A2" w:rsidP="00FF55CB">
            <w:pPr>
              <w:jc w:val="center"/>
              <w:rPr>
                <w:del w:id="3262" w:author="Jeremy Groves" w:date="2023-01-30T18:38:00Z"/>
                <w:rFonts w:ascii="Times New Roman" w:hAnsi="Times New Roman"/>
                <w:color w:val="000000"/>
                <w:sz w:val="18"/>
                <w:szCs w:val="18"/>
              </w:rPr>
            </w:pPr>
            <w:del w:id="3263" w:author="Jeremy Groves" w:date="2023-01-30T18:38:00Z">
              <w:r w:rsidRPr="00F149A2" w:rsidDel="004B352C">
                <w:rPr>
                  <w:rFonts w:ascii="Times New Roman" w:hAnsi="Times New Roman"/>
                  <w:color w:val="000000"/>
                  <w:sz w:val="18"/>
                  <w:szCs w:val="18"/>
                </w:rPr>
                <w:delText>(0.0829)</w:delText>
              </w:r>
            </w:del>
          </w:p>
        </w:tc>
      </w:tr>
      <w:tr w:rsidR="00F149A2" w:rsidRPr="00F149A2" w:rsidDel="004B352C" w14:paraId="2861ED3F" w14:textId="3488269B" w:rsidTr="00FF55CB">
        <w:trPr>
          <w:trHeight w:val="144"/>
          <w:del w:id="3264" w:author="Jeremy Groves" w:date="2023-01-30T18:38:00Z"/>
        </w:trPr>
        <w:tc>
          <w:tcPr>
            <w:tcW w:w="1890" w:type="dxa"/>
            <w:tcBorders>
              <w:top w:val="nil"/>
              <w:left w:val="nil"/>
              <w:bottom w:val="nil"/>
              <w:right w:val="nil"/>
            </w:tcBorders>
            <w:shd w:val="clear" w:color="auto" w:fill="auto"/>
            <w:noWrap/>
            <w:vAlign w:val="bottom"/>
            <w:hideMark/>
          </w:tcPr>
          <w:p w14:paraId="3AB8DD23" w14:textId="75FD5C25" w:rsidR="00F149A2" w:rsidRPr="00F149A2" w:rsidDel="004B352C" w:rsidRDefault="00F149A2" w:rsidP="00FF55CB">
            <w:pPr>
              <w:rPr>
                <w:del w:id="3265" w:author="Jeremy Groves" w:date="2023-01-30T18:38:00Z"/>
                <w:rFonts w:ascii="Times New Roman" w:hAnsi="Times New Roman"/>
                <w:color w:val="000000"/>
                <w:sz w:val="18"/>
                <w:szCs w:val="18"/>
              </w:rPr>
            </w:pPr>
            <w:del w:id="3266" w:author="Jeremy Groves" w:date="2023-01-30T18:38:00Z">
              <w:r w:rsidRPr="00F149A2" w:rsidDel="004B352C">
                <w:rPr>
                  <w:rFonts w:ascii="Times New Roman" w:hAnsi="Times New Roman"/>
                  <w:color w:val="000000"/>
                  <w:sz w:val="18"/>
                  <w:szCs w:val="18"/>
                </w:rPr>
                <w:delText>Occupation Fixed Effects</w:delText>
              </w:r>
            </w:del>
          </w:p>
        </w:tc>
        <w:tc>
          <w:tcPr>
            <w:tcW w:w="1660" w:type="dxa"/>
            <w:tcBorders>
              <w:top w:val="nil"/>
              <w:left w:val="single" w:sz="4" w:space="0" w:color="auto"/>
              <w:bottom w:val="nil"/>
              <w:right w:val="nil"/>
            </w:tcBorders>
            <w:shd w:val="clear" w:color="auto" w:fill="auto"/>
            <w:noWrap/>
            <w:vAlign w:val="bottom"/>
            <w:hideMark/>
          </w:tcPr>
          <w:p w14:paraId="61086659" w14:textId="0291B268" w:rsidR="00F149A2" w:rsidRPr="00F149A2" w:rsidDel="004B352C" w:rsidRDefault="00F149A2" w:rsidP="00FF55CB">
            <w:pPr>
              <w:jc w:val="center"/>
              <w:rPr>
                <w:del w:id="3267" w:author="Jeremy Groves" w:date="2023-01-30T18:38:00Z"/>
                <w:rFonts w:ascii="Times New Roman" w:hAnsi="Times New Roman"/>
                <w:color w:val="000000"/>
                <w:sz w:val="18"/>
                <w:szCs w:val="18"/>
              </w:rPr>
            </w:pPr>
            <w:del w:id="3268" w:author="Jeremy Groves" w:date="2023-01-30T18:38:00Z">
              <w:r w:rsidRPr="00F149A2" w:rsidDel="004B352C">
                <w:rPr>
                  <w:rFonts w:ascii="Times New Roman" w:hAnsi="Times New Roman"/>
                  <w:color w:val="000000"/>
                  <w:sz w:val="18"/>
                  <w:szCs w:val="18"/>
                </w:rPr>
                <w:delText>Yes</w:delText>
              </w:r>
            </w:del>
          </w:p>
        </w:tc>
        <w:tc>
          <w:tcPr>
            <w:tcW w:w="1660" w:type="dxa"/>
            <w:tcBorders>
              <w:top w:val="nil"/>
              <w:left w:val="nil"/>
              <w:bottom w:val="nil"/>
              <w:right w:val="nil"/>
            </w:tcBorders>
            <w:shd w:val="clear" w:color="auto" w:fill="auto"/>
            <w:noWrap/>
            <w:vAlign w:val="bottom"/>
            <w:hideMark/>
          </w:tcPr>
          <w:p w14:paraId="1A4B4DFC" w14:textId="07027F2F" w:rsidR="00F149A2" w:rsidRPr="00F149A2" w:rsidDel="004B352C" w:rsidRDefault="00F149A2" w:rsidP="00FF55CB">
            <w:pPr>
              <w:jc w:val="center"/>
              <w:rPr>
                <w:del w:id="3269" w:author="Jeremy Groves" w:date="2023-01-30T18:38:00Z"/>
                <w:rFonts w:ascii="Times New Roman" w:hAnsi="Times New Roman"/>
                <w:color w:val="000000"/>
                <w:sz w:val="18"/>
                <w:szCs w:val="18"/>
              </w:rPr>
            </w:pPr>
            <w:del w:id="3270" w:author="Jeremy Groves" w:date="2023-01-30T18:38:00Z">
              <w:r w:rsidRPr="00F149A2" w:rsidDel="004B352C">
                <w:rPr>
                  <w:rFonts w:ascii="Times New Roman" w:hAnsi="Times New Roman"/>
                  <w:color w:val="000000"/>
                  <w:sz w:val="18"/>
                  <w:szCs w:val="18"/>
                </w:rPr>
                <w:delText>Yes</w:delText>
              </w:r>
            </w:del>
          </w:p>
        </w:tc>
        <w:tc>
          <w:tcPr>
            <w:tcW w:w="1660" w:type="dxa"/>
            <w:tcBorders>
              <w:top w:val="nil"/>
              <w:left w:val="single" w:sz="4" w:space="0" w:color="auto"/>
              <w:bottom w:val="nil"/>
              <w:right w:val="nil"/>
            </w:tcBorders>
            <w:shd w:val="clear" w:color="auto" w:fill="auto"/>
            <w:noWrap/>
            <w:vAlign w:val="bottom"/>
            <w:hideMark/>
          </w:tcPr>
          <w:p w14:paraId="55FB745E" w14:textId="7AC75E0B" w:rsidR="00F149A2" w:rsidRPr="00F149A2" w:rsidDel="004B352C" w:rsidRDefault="00F149A2" w:rsidP="00FF55CB">
            <w:pPr>
              <w:jc w:val="center"/>
              <w:rPr>
                <w:del w:id="3271" w:author="Jeremy Groves" w:date="2023-01-30T18:38:00Z"/>
                <w:rFonts w:ascii="Times New Roman" w:hAnsi="Times New Roman"/>
                <w:color w:val="000000"/>
                <w:sz w:val="18"/>
                <w:szCs w:val="18"/>
              </w:rPr>
            </w:pPr>
            <w:del w:id="3272" w:author="Jeremy Groves" w:date="2023-01-30T18:38:00Z">
              <w:r w:rsidRPr="00F149A2" w:rsidDel="004B352C">
                <w:rPr>
                  <w:rFonts w:ascii="Times New Roman" w:hAnsi="Times New Roman"/>
                  <w:color w:val="000000"/>
                  <w:sz w:val="18"/>
                  <w:szCs w:val="18"/>
                </w:rPr>
                <w:delText>Yes</w:delText>
              </w:r>
            </w:del>
          </w:p>
        </w:tc>
        <w:tc>
          <w:tcPr>
            <w:tcW w:w="1660" w:type="dxa"/>
            <w:tcBorders>
              <w:top w:val="nil"/>
              <w:left w:val="nil"/>
              <w:bottom w:val="nil"/>
              <w:right w:val="nil"/>
            </w:tcBorders>
            <w:shd w:val="clear" w:color="auto" w:fill="auto"/>
            <w:noWrap/>
            <w:vAlign w:val="bottom"/>
            <w:hideMark/>
          </w:tcPr>
          <w:p w14:paraId="2AAC205A" w14:textId="55EB0769" w:rsidR="00F149A2" w:rsidRPr="00F149A2" w:rsidDel="004B352C" w:rsidRDefault="00F149A2" w:rsidP="00FF55CB">
            <w:pPr>
              <w:jc w:val="center"/>
              <w:rPr>
                <w:del w:id="3273" w:author="Jeremy Groves" w:date="2023-01-30T18:38:00Z"/>
                <w:rFonts w:ascii="Times New Roman" w:hAnsi="Times New Roman"/>
                <w:color w:val="000000"/>
                <w:sz w:val="18"/>
                <w:szCs w:val="18"/>
              </w:rPr>
            </w:pPr>
            <w:del w:id="3274" w:author="Jeremy Groves" w:date="2023-01-30T18:38:00Z">
              <w:r w:rsidRPr="00F149A2" w:rsidDel="004B352C">
                <w:rPr>
                  <w:rFonts w:ascii="Times New Roman" w:hAnsi="Times New Roman"/>
                  <w:color w:val="000000"/>
                  <w:sz w:val="18"/>
                  <w:szCs w:val="18"/>
                </w:rPr>
                <w:delText>Yes</w:delText>
              </w:r>
            </w:del>
          </w:p>
        </w:tc>
      </w:tr>
      <w:tr w:rsidR="00F149A2" w:rsidRPr="00F149A2" w:rsidDel="004B352C" w14:paraId="58D35878" w14:textId="1788514E" w:rsidTr="00FF55CB">
        <w:trPr>
          <w:trHeight w:val="144"/>
          <w:del w:id="3275" w:author="Jeremy Groves" w:date="2023-01-30T18:38:00Z"/>
        </w:trPr>
        <w:tc>
          <w:tcPr>
            <w:tcW w:w="1890" w:type="dxa"/>
            <w:tcBorders>
              <w:top w:val="nil"/>
              <w:left w:val="nil"/>
              <w:bottom w:val="nil"/>
              <w:right w:val="nil"/>
            </w:tcBorders>
            <w:shd w:val="clear" w:color="auto" w:fill="auto"/>
            <w:noWrap/>
            <w:vAlign w:val="bottom"/>
            <w:hideMark/>
          </w:tcPr>
          <w:p w14:paraId="4FD7477A" w14:textId="6BB58488" w:rsidR="00F149A2" w:rsidRPr="00F149A2" w:rsidDel="004B352C" w:rsidRDefault="00F149A2" w:rsidP="00FF55CB">
            <w:pPr>
              <w:rPr>
                <w:del w:id="3276" w:author="Jeremy Groves" w:date="2023-01-30T18:38:00Z"/>
                <w:rFonts w:ascii="Times New Roman" w:hAnsi="Times New Roman"/>
                <w:color w:val="000000"/>
                <w:sz w:val="18"/>
                <w:szCs w:val="18"/>
              </w:rPr>
            </w:pPr>
            <w:del w:id="3277" w:author="Jeremy Groves" w:date="2023-01-30T18:38:00Z">
              <w:r w:rsidRPr="00F149A2" w:rsidDel="004B352C">
                <w:rPr>
                  <w:rFonts w:ascii="Times New Roman" w:hAnsi="Times New Roman"/>
                  <w:color w:val="000000"/>
                  <w:sz w:val="18"/>
                  <w:szCs w:val="18"/>
                </w:rPr>
                <w:delText>Industry Fixed Effects</w:delText>
              </w:r>
            </w:del>
          </w:p>
        </w:tc>
        <w:tc>
          <w:tcPr>
            <w:tcW w:w="1660" w:type="dxa"/>
            <w:tcBorders>
              <w:top w:val="nil"/>
              <w:left w:val="single" w:sz="4" w:space="0" w:color="auto"/>
              <w:bottom w:val="nil"/>
              <w:right w:val="nil"/>
            </w:tcBorders>
            <w:shd w:val="clear" w:color="auto" w:fill="auto"/>
            <w:noWrap/>
            <w:vAlign w:val="bottom"/>
            <w:hideMark/>
          </w:tcPr>
          <w:p w14:paraId="10DDF900" w14:textId="775BB92E" w:rsidR="00F149A2" w:rsidRPr="00F149A2" w:rsidDel="004B352C" w:rsidRDefault="00F149A2" w:rsidP="00FF55CB">
            <w:pPr>
              <w:jc w:val="center"/>
              <w:rPr>
                <w:del w:id="3278" w:author="Jeremy Groves" w:date="2023-01-30T18:38:00Z"/>
                <w:rFonts w:ascii="Times New Roman" w:hAnsi="Times New Roman"/>
                <w:color w:val="000000"/>
                <w:sz w:val="18"/>
                <w:szCs w:val="18"/>
              </w:rPr>
            </w:pPr>
            <w:del w:id="3279" w:author="Jeremy Groves" w:date="2023-01-30T18:38:00Z">
              <w:r w:rsidRPr="00F149A2" w:rsidDel="004B352C">
                <w:rPr>
                  <w:rFonts w:ascii="Times New Roman" w:hAnsi="Times New Roman"/>
                  <w:color w:val="000000"/>
                  <w:sz w:val="18"/>
                  <w:szCs w:val="18"/>
                </w:rPr>
                <w:delText>Yes</w:delText>
              </w:r>
            </w:del>
          </w:p>
        </w:tc>
        <w:tc>
          <w:tcPr>
            <w:tcW w:w="1660" w:type="dxa"/>
            <w:tcBorders>
              <w:top w:val="nil"/>
              <w:left w:val="nil"/>
              <w:bottom w:val="nil"/>
              <w:right w:val="nil"/>
            </w:tcBorders>
            <w:shd w:val="clear" w:color="auto" w:fill="auto"/>
            <w:noWrap/>
            <w:vAlign w:val="bottom"/>
            <w:hideMark/>
          </w:tcPr>
          <w:p w14:paraId="2EA63B22" w14:textId="5831B67B" w:rsidR="00F149A2" w:rsidRPr="00F149A2" w:rsidDel="004B352C" w:rsidRDefault="00F149A2" w:rsidP="00FF55CB">
            <w:pPr>
              <w:jc w:val="center"/>
              <w:rPr>
                <w:del w:id="3280" w:author="Jeremy Groves" w:date="2023-01-30T18:38:00Z"/>
                <w:rFonts w:ascii="Times New Roman" w:hAnsi="Times New Roman"/>
                <w:color w:val="000000"/>
                <w:sz w:val="18"/>
                <w:szCs w:val="18"/>
              </w:rPr>
            </w:pPr>
            <w:del w:id="3281" w:author="Jeremy Groves" w:date="2023-01-30T18:38:00Z">
              <w:r w:rsidRPr="00F149A2" w:rsidDel="004B352C">
                <w:rPr>
                  <w:rFonts w:ascii="Times New Roman" w:hAnsi="Times New Roman"/>
                  <w:color w:val="000000"/>
                  <w:sz w:val="18"/>
                  <w:szCs w:val="18"/>
                </w:rPr>
                <w:delText>Yes</w:delText>
              </w:r>
            </w:del>
          </w:p>
        </w:tc>
        <w:tc>
          <w:tcPr>
            <w:tcW w:w="1660" w:type="dxa"/>
            <w:tcBorders>
              <w:top w:val="nil"/>
              <w:left w:val="single" w:sz="4" w:space="0" w:color="auto"/>
              <w:bottom w:val="nil"/>
              <w:right w:val="nil"/>
            </w:tcBorders>
            <w:shd w:val="clear" w:color="auto" w:fill="auto"/>
            <w:noWrap/>
            <w:vAlign w:val="bottom"/>
            <w:hideMark/>
          </w:tcPr>
          <w:p w14:paraId="3A3761CA" w14:textId="557D20E5" w:rsidR="00F149A2" w:rsidRPr="00F149A2" w:rsidDel="004B352C" w:rsidRDefault="00F149A2" w:rsidP="00FF55CB">
            <w:pPr>
              <w:jc w:val="center"/>
              <w:rPr>
                <w:del w:id="3282" w:author="Jeremy Groves" w:date="2023-01-30T18:38:00Z"/>
                <w:rFonts w:ascii="Times New Roman" w:hAnsi="Times New Roman"/>
                <w:color w:val="000000"/>
                <w:sz w:val="18"/>
                <w:szCs w:val="18"/>
              </w:rPr>
            </w:pPr>
            <w:del w:id="3283" w:author="Jeremy Groves" w:date="2023-01-30T18:38:00Z">
              <w:r w:rsidRPr="00F149A2" w:rsidDel="004B352C">
                <w:rPr>
                  <w:rFonts w:ascii="Times New Roman" w:hAnsi="Times New Roman"/>
                  <w:color w:val="000000"/>
                  <w:sz w:val="18"/>
                  <w:szCs w:val="18"/>
                </w:rPr>
                <w:delText>Yes</w:delText>
              </w:r>
            </w:del>
          </w:p>
        </w:tc>
        <w:tc>
          <w:tcPr>
            <w:tcW w:w="1660" w:type="dxa"/>
            <w:tcBorders>
              <w:top w:val="nil"/>
              <w:left w:val="nil"/>
              <w:bottom w:val="nil"/>
              <w:right w:val="nil"/>
            </w:tcBorders>
            <w:shd w:val="clear" w:color="auto" w:fill="auto"/>
            <w:noWrap/>
            <w:vAlign w:val="bottom"/>
            <w:hideMark/>
          </w:tcPr>
          <w:p w14:paraId="79AF656F" w14:textId="5DC9888C" w:rsidR="00F149A2" w:rsidRPr="00F149A2" w:rsidDel="004B352C" w:rsidRDefault="00F149A2" w:rsidP="00FF55CB">
            <w:pPr>
              <w:jc w:val="center"/>
              <w:rPr>
                <w:del w:id="3284" w:author="Jeremy Groves" w:date="2023-01-30T18:38:00Z"/>
                <w:rFonts w:ascii="Times New Roman" w:hAnsi="Times New Roman"/>
                <w:color w:val="000000"/>
                <w:sz w:val="18"/>
                <w:szCs w:val="18"/>
              </w:rPr>
            </w:pPr>
            <w:del w:id="3285" w:author="Jeremy Groves" w:date="2023-01-30T18:38:00Z">
              <w:r w:rsidRPr="00F149A2" w:rsidDel="004B352C">
                <w:rPr>
                  <w:rFonts w:ascii="Times New Roman" w:hAnsi="Times New Roman"/>
                  <w:color w:val="000000"/>
                  <w:sz w:val="18"/>
                  <w:szCs w:val="18"/>
                </w:rPr>
                <w:delText>Yes</w:delText>
              </w:r>
            </w:del>
          </w:p>
        </w:tc>
      </w:tr>
      <w:tr w:rsidR="00F149A2" w:rsidRPr="00F149A2" w:rsidDel="004B352C" w14:paraId="777D176B" w14:textId="7E077944" w:rsidTr="00FF55CB">
        <w:trPr>
          <w:trHeight w:val="144"/>
          <w:del w:id="3286" w:author="Jeremy Groves" w:date="2023-01-30T18:38:00Z"/>
        </w:trPr>
        <w:tc>
          <w:tcPr>
            <w:tcW w:w="1890" w:type="dxa"/>
            <w:tcBorders>
              <w:top w:val="nil"/>
              <w:left w:val="nil"/>
              <w:bottom w:val="single" w:sz="18" w:space="0" w:color="auto"/>
              <w:right w:val="nil"/>
            </w:tcBorders>
            <w:shd w:val="clear" w:color="auto" w:fill="auto"/>
            <w:noWrap/>
            <w:vAlign w:val="bottom"/>
            <w:hideMark/>
          </w:tcPr>
          <w:p w14:paraId="3EF5EB41" w14:textId="22CD1C5A" w:rsidR="00F149A2" w:rsidRPr="00F149A2" w:rsidDel="004B352C" w:rsidRDefault="00F149A2" w:rsidP="00FF55CB">
            <w:pPr>
              <w:rPr>
                <w:del w:id="3287" w:author="Jeremy Groves" w:date="2023-01-30T18:38:00Z"/>
                <w:rFonts w:ascii="Times New Roman" w:hAnsi="Times New Roman"/>
                <w:color w:val="000000"/>
                <w:sz w:val="18"/>
                <w:szCs w:val="18"/>
              </w:rPr>
            </w:pPr>
            <w:del w:id="3288" w:author="Jeremy Groves" w:date="2023-01-30T18:38:00Z">
              <w:r w:rsidRPr="00F149A2" w:rsidDel="004B352C">
                <w:rPr>
                  <w:rFonts w:ascii="Times New Roman" w:hAnsi="Times New Roman"/>
                  <w:color w:val="000000"/>
                  <w:sz w:val="18"/>
                  <w:szCs w:val="18"/>
                </w:rPr>
                <w:delText>Variable Coef. Std. Dev.</w:delText>
              </w:r>
            </w:del>
          </w:p>
        </w:tc>
        <w:tc>
          <w:tcPr>
            <w:tcW w:w="1660" w:type="dxa"/>
            <w:tcBorders>
              <w:top w:val="nil"/>
              <w:left w:val="single" w:sz="4" w:space="0" w:color="auto"/>
              <w:bottom w:val="single" w:sz="18" w:space="0" w:color="auto"/>
              <w:right w:val="nil"/>
            </w:tcBorders>
            <w:shd w:val="clear" w:color="auto" w:fill="auto"/>
            <w:noWrap/>
            <w:vAlign w:val="bottom"/>
            <w:hideMark/>
          </w:tcPr>
          <w:p w14:paraId="7B4EF985" w14:textId="7DA13C4E" w:rsidR="00F149A2" w:rsidRPr="00F149A2" w:rsidDel="004B352C" w:rsidRDefault="00F149A2" w:rsidP="00FF55CB">
            <w:pPr>
              <w:jc w:val="center"/>
              <w:rPr>
                <w:del w:id="3289" w:author="Jeremy Groves" w:date="2023-01-30T18:38:00Z"/>
                <w:rFonts w:ascii="Times New Roman" w:hAnsi="Times New Roman"/>
                <w:color w:val="000000"/>
                <w:sz w:val="18"/>
                <w:szCs w:val="18"/>
              </w:rPr>
            </w:pPr>
            <w:del w:id="3290" w:author="Jeremy Groves" w:date="2023-01-30T18:38:00Z">
              <w:r w:rsidRPr="00F149A2" w:rsidDel="004B352C">
                <w:rPr>
                  <w:rFonts w:ascii="Times New Roman" w:hAnsi="Times New Roman"/>
                  <w:color w:val="000000"/>
                  <w:sz w:val="18"/>
                  <w:szCs w:val="18"/>
                </w:rPr>
                <w:delText>0.3805</w:delText>
              </w:r>
            </w:del>
          </w:p>
        </w:tc>
        <w:tc>
          <w:tcPr>
            <w:tcW w:w="1660" w:type="dxa"/>
            <w:tcBorders>
              <w:top w:val="nil"/>
              <w:left w:val="nil"/>
              <w:bottom w:val="single" w:sz="18" w:space="0" w:color="auto"/>
              <w:right w:val="nil"/>
            </w:tcBorders>
            <w:shd w:val="clear" w:color="auto" w:fill="auto"/>
            <w:noWrap/>
            <w:vAlign w:val="bottom"/>
            <w:hideMark/>
          </w:tcPr>
          <w:p w14:paraId="1FC76C83" w14:textId="0DBBD048" w:rsidR="00F149A2" w:rsidRPr="00F149A2" w:rsidDel="004B352C" w:rsidRDefault="00F149A2" w:rsidP="00FF55CB">
            <w:pPr>
              <w:jc w:val="center"/>
              <w:rPr>
                <w:del w:id="3291" w:author="Jeremy Groves" w:date="2023-01-30T18:38:00Z"/>
                <w:rFonts w:ascii="Times New Roman" w:hAnsi="Times New Roman"/>
                <w:color w:val="000000"/>
                <w:sz w:val="18"/>
                <w:szCs w:val="18"/>
              </w:rPr>
            </w:pPr>
            <w:del w:id="3292" w:author="Jeremy Groves" w:date="2023-01-30T18:38:00Z">
              <w:r w:rsidRPr="00F149A2" w:rsidDel="004B352C">
                <w:rPr>
                  <w:rFonts w:ascii="Times New Roman" w:hAnsi="Times New Roman"/>
                  <w:color w:val="000000"/>
                  <w:sz w:val="18"/>
                  <w:szCs w:val="18"/>
                </w:rPr>
                <w:delText>0.378</w:delText>
              </w:r>
            </w:del>
          </w:p>
        </w:tc>
        <w:tc>
          <w:tcPr>
            <w:tcW w:w="1660" w:type="dxa"/>
            <w:tcBorders>
              <w:top w:val="nil"/>
              <w:left w:val="single" w:sz="4" w:space="0" w:color="auto"/>
              <w:bottom w:val="single" w:sz="18" w:space="0" w:color="auto"/>
              <w:right w:val="nil"/>
            </w:tcBorders>
            <w:shd w:val="clear" w:color="auto" w:fill="auto"/>
            <w:noWrap/>
            <w:vAlign w:val="bottom"/>
            <w:hideMark/>
          </w:tcPr>
          <w:p w14:paraId="409AA78B" w14:textId="0F3C3D4C" w:rsidR="00F149A2" w:rsidRPr="00F149A2" w:rsidDel="004B352C" w:rsidRDefault="00F149A2" w:rsidP="00FF55CB">
            <w:pPr>
              <w:jc w:val="center"/>
              <w:rPr>
                <w:del w:id="3293" w:author="Jeremy Groves" w:date="2023-01-30T18:38:00Z"/>
                <w:rFonts w:ascii="Times New Roman" w:hAnsi="Times New Roman"/>
                <w:color w:val="000000"/>
                <w:sz w:val="18"/>
                <w:szCs w:val="18"/>
              </w:rPr>
            </w:pPr>
            <w:del w:id="3294" w:author="Jeremy Groves" w:date="2023-01-30T18:38:00Z">
              <w:r w:rsidRPr="00F149A2" w:rsidDel="004B352C">
                <w:rPr>
                  <w:rFonts w:ascii="Times New Roman" w:hAnsi="Times New Roman"/>
                  <w:color w:val="000000"/>
                  <w:sz w:val="18"/>
                  <w:szCs w:val="18"/>
                </w:rPr>
                <w:delText>0.3786</w:delText>
              </w:r>
            </w:del>
          </w:p>
        </w:tc>
        <w:tc>
          <w:tcPr>
            <w:tcW w:w="1660" w:type="dxa"/>
            <w:tcBorders>
              <w:top w:val="nil"/>
              <w:left w:val="nil"/>
              <w:bottom w:val="single" w:sz="18" w:space="0" w:color="auto"/>
              <w:right w:val="nil"/>
            </w:tcBorders>
            <w:shd w:val="clear" w:color="auto" w:fill="auto"/>
            <w:noWrap/>
            <w:vAlign w:val="bottom"/>
            <w:hideMark/>
          </w:tcPr>
          <w:p w14:paraId="081A640E" w14:textId="77366D2E" w:rsidR="00F149A2" w:rsidRPr="00F149A2" w:rsidDel="004B352C" w:rsidRDefault="00F149A2" w:rsidP="00FF55CB">
            <w:pPr>
              <w:jc w:val="center"/>
              <w:rPr>
                <w:del w:id="3295" w:author="Jeremy Groves" w:date="2023-01-30T18:38:00Z"/>
                <w:rFonts w:ascii="Times New Roman" w:hAnsi="Times New Roman"/>
                <w:color w:val="000000"/>
                <w:sz w:val="18"/>
                <w:szCs w:val="18"/>
              </w:rPr>
            </w:pPr>
            <w:del w:id="3296" w:author="Jeremy Groves" w:date="2023-01-30T18:38:00Z">
              <w:r w:rsidRPr="00F149A2" w:rsidDel="004B352C">
                <w:rPr>
                  <w:rFonts w:ascii="Times New Roman" w:hAnsi="Times New Roman"/>
                  <w:color w:val="000000"/>
                  <w:sz w:val="18"/>
                  <w:szCs w:val="18"/>
                </w:rPr>
                <w:delText>0.378</w:delText>
              </w:r>
            </w:del>
          </w:p>
        </w:tc>
      </w:tr>
      <w:tr w:rsidR="00F149A2" w:rsidRPr="00F149A2" w:rsidDel="004B352C" w14:paraId="15FEF747" w14:textId="263287BF" w:rsidTr="00FF55CB">
        <w:trPr>
          <w:trHeight w:val="144"/>
          <w:del w:id="3297" w:author="Jeremy Groves" w:date="2023-01-30T18:38:00Z"/>
        </w:trPr>
        <w:tc>
          <w:tcPr>
            <w:tcW w:w="8530" w:type="dxa"/>
            <w:gridSpan w:val="5"/>
            <w:tcBorders>
              <w:top w:val="single" w:sz="18" w:space="0" w:color="auto"/>
              <w:left w:val="nil"/>
              <w:right w:val="nil"/>
            </w:tcBorders>
            <w:shd w:val="clear" w:color="auto" w:fill="auto"/>
            <w:noWrap/>
          </w:tcPr>
          <w:p w14:paraId="14F855C4" w14:textId="22BC205E" w:rsidR="00F149A2" w:rsidRPr="00F149A2" w:rsidDel="004B352C" w:rsidRDefault="00F149A2" w:rsidP="00FF55CB">
            <w:pPr>
              <w:rPr>
                <w:del w:id="3298" w:author="Jeremy Groves" w:date="2023-01-30T18:38:00Z"/>
                <w:rFonts w:ascii="Times New Roman" w:hAnsi="Times New Roman"/>
                <w:color w:val="000000"/>
                <w:sz w:val="18"/>
                <w:szCs w:val="18"/>
              </w:rPr>
            </w:pPr>
            <w:del w:id="3299" w:author="Jeremy Groves" w:date="2023-01-30T18:38:00Z">
              <w:r w:rsidRPr="00F149A2" w:rsidDel="004B352C">
                <w:rPr>
                  <w:rFonts w:ascii="Times New Roman" w:hAnsi="Times New Roman"/>
                  <w:color w:val="000000"/>
                  <w:sz w:val="18"/>
                  <w:szCs w:val="18"/>
                </w:rPr>
                <w:delText>Significance Levels: ^=10%, *=5%, **=2.5%, ***</w:delText>
              </w:r>
            </w:del>
            <m:oMath>
              <m:r>
                <w:del w:id="3300" w:author="Jeremy Groves" w:date="2023-01-30T18:38:00Z">
                  <w:rPr>
                    <w:rFonts w:ascii="Cambria Math" w:hAnsi="Cambria Math"/>
                    <w:color w:val="000000"/>
                    <w:sz w:val="18"/>
                    <w:szCs w:val="18"/>
                  </w:rPr>
                  <m:t>≤</m:t>
                </w:del>
              </m:r>
            </m:oMath>
            <w:del w:id="3301" w:author="Jeremy Groves" w:date="2023-01-30T18:38:00Z">
              <w:r w:rsidRPr="00F149A2" w:rsidDel="004B352C">
                <w:rPr>
                  <w:rFonts w:ascii="Times New Roman" w:hAnsi="Times New Roman"/>
                  <w:color w:val="000000"/>
                  <w:sz w:val="18"/>
                  <w:szCs w:val="18"/>
                </w:rPr>
                <w:delText xml:space="preserve"> 1%. Frailty modeled with Gaussian distribution and models estimated with </w:delText>
              </w:r>
              <w:r w:rsidRPr="00F149A2" w:rsidDel="004B352C">
                <w:rPr>
                  <w:rFonts w:ascii="Times New Roman" w:hAnsi="Times New Roman"/>
                  <w:i/>
                  <w:iCs/>
                  <w:color w:val="000000"/>
                  <w:sz w:val="18"/>
                  <w:szCs w:val="18"/>
                </w:rPr>
                <w:delText>coxph</w:delText>
              </w:r>
              <w:r w:rsidRPr="00F149A2" w:rsidDel="004B352C">
                <w:rPr>
                  <w:rFonts w:ascii="Times New Roman" w:hAnsi="Times New Roman"/>
                  <w:color w:val="000000"/>
                  <w:sz w:val="18"/>
                  <w:szCs w:val="18"/>
                </w:rPr>
                <w:delText xml:space="preserve"> and </w:delText>
              </w:r>
              <w:r w:rsidRPr="00F149A2" w:rsidDel="004B352C">
                <w:rPr>
                  <w:rFonts w:ascii="Times New Roman" w:hAnsi="Times New Roman"/>
                  <w:i/>
                  <w:iCs/>
                  <w:color w:val="000000"/>
                  <w:sz w:val="18"/>
                  <w:szCs w:val="18"/>
                </w:rPr>
                <w:delText>coxme</w:delText>
              </w:r>
              <w:r w:rsidRPr="00F149A2" w:rsidDel="004B352C">
                <w:rPr>
                  <w:rFonts w:ascii="Times New Roman" w:hAnsi="Times New Roman"/>
                  <w:color w:val="000000"/>
                  <w:sz w:val="18"/>
                  <w:szCs w:val="18"/>
                </w:rPr>
                <w:delText xml:space="preserve"> command in R. Standard errors in parathesis. Intercept SD indicates the standard deviation of the mixed effect constant terms estimated according to frailty across individual respondent (ID) and loglikelihood testing the significance of the random effects are all significant at the highest level.</w:delText>
              </w:r>
            </w:del>
          </w:p>
        </w:tc>
      </w:tr>
    </w:tbl>
    <w:p w14:paraId="19DD45A9" w14:textId="3A0CD256" w:rsidR="004B352C" w:rsidRDefault="004B352C" w:rsidP="004B352C">
      <w:pPr>
        <w:contextualSpacing/>
        <w:rPr>
          <w:ins w:id="3302" w:author="Jeremy Groves" w:date="2023-01-30T18:40:00Z"/>
          <w:rFonts w:ascii="Times New Roman" w:hAnsi="Times New Roman"/>
          <w:sz w:val="22"/>
          <w:szCs w:val="22"/>
        </w:rPr>
      </w:pPr>
      <w:ins w:id="3303" w:author="Jeremy Groves" w:date="2023-01-30T18:40:00Z">
        <w:r w:rsidRPr="004B352C">
          <w:rPr>
            <w:rFonts w:ascii="Times New Roman" w:hAnsi="Times New Roman"/>
            <w:noProof/>
            <w:sz w:val="22"/>
            <w:szCs w:val="22"/>
          </w:rPr>
          <w:drawing>
            <wp:inline distT="0" distB="0" distL="0" distR="0" wp14:anchorId="117DDEAA" wp14:editId="5E6849DE">
              <wp:extent cx="5943600" cy="73907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7390765"/>
                      </a:xfrm>
                      <a:prstGeom prst="rect">
                        <a:avLst/>
                      </a:prstGeom>
                      <a:noFill/>
                      <a:ln>
                        <a:noFill/>
                      </a:ln>
                    </pic:spPr>
                  </pic:pic>
                </a:graphicData>
              </a:graphic>
            </wp:inline>
          </w:drawing>
        </w:r>
      </w:ins>
    </w:p>
    <w:p w14:paraId="18EDF0FB" w14:textId="77777777" w:rsidR="004B352C" w:rsidRDefault="004B352C">
      <w:pPr>
        <w:widowControl/>
        <w:spacing w:after="160" w:line="259" w:lineRule="auto"/>
        <w:rPr>
          <w:ins w:id="3304" w:author="Jeremy Groves" w:date="2023-01-30T18:40:00Z"/>
          <w:rFonts w:ascii="Times New Roman" w:hAnsi="Times New Roman"/>
          <w:sz w:val="22"/>
          <w:szCs w:val="22"/>
        </w:rPr>
      </w:pPr>
      <w:ins w:id="3305" w:author="Jeremy Groves" w:date="2023-01-30T18:40:00Z">
        <w:r>
          <w:rPr>
            <w:rFonts w:ascii="Times New Roman" w:hAnsi="Times New Roman"/>
            <w:sz w:val="22"/>
            <w:szCs w:val="22"/>
          </w:rPr>
          <w:br w:type="page"/>
        </w:r>
      </w:ins>
    </w:p>
    <w:p w14:paraId="2CA466E9" w14:textId="1BFBA12A" w:rsidR="004B352C" w:rsidRDefault="004B352C" w:rsidP="004B352C">
      <w:pPr>
        <w:contextualSpacing/>
        <w:rPr>
          <w:ins w:id="3306" w:author="Jeremy Groves" w:date="2023-01-30T18:41:00Z"/>
          <w:rFonts w:ascii="Times New Roman" w:hAnsi="Times New Roman"/>
          <w:sz w:val="22"/>
          <w:szCs w:val="22"/>
        </w:rPr>
      </w:pPr>
      <w:ins w:id="3307" w:author="Jeremy Groves" w:date="2023-01-30T18:41:00Z">
        <w:r w:rsidRPr="004B352C">
          <w:rPr>
            <w:rFonts w:ascii="Times New Roman" w:hAnsi="Times New Roman"/>
            <w:noProof/>
            <w:sz w:val="22"/>
            <w:szCs w:val="22"/>
          </w:rPr>
          <w:lastRenderedPageBreak/>
          <w:drawing>
            <wp:inline distT="0" distB="0" distL="0" distR="0" wp14:anchorId="5ED070C9" wp14:editId="2365D803">
              <wp:extent cx="5943600" cy="7934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7934960"/>
                      </a:xfrm>
                      <a:prstGeom prst="rect">
                        <a:avLst/>
                      </a:prstGeom>
                      <a:noFill/>
                      <a:ln>
                        <a:noFill/>
                      </a:ln>
                    </pic:spPr>
                  </pic:pic>
                </a:graphicData>
              </a:graphic>
            </wp:inline>
          </w:drawing>
        </w:r>
      </w:ins>
    </w:p>
    <w:p w14:paraId="1F628088" w14:textId="77777777" w:rsidR="004B352C" w:rsidRDefault="004B352C">
      <w:pPr>
        <w:widowControl/>
        <w:spacing w:after="160" w:line="259" w:lineRule="auto"/>
        <w:rPr>
          <w:ins w:id="3308" w:author="Jeremy Groves" w:date="2023-01-30T18:41:00Z"/>
          <w:rFonts w:ascii="Times New Roman" w:hAnsi="Times New Roman"/>
          <w:sz w:val="22"/>
          <w:szCs w:val="22"/>
        </w:rPr>
      </w:pPr>
      <w:ins w:id="3309" w:author="Jeremy Groves" w:date="2023-01-30T18:41:00Z">
        <w:r>
          <w:rPr>
            <w:rFonts w:ascii="Times New Roman" w:hAnsi="Times New Roman"/>
            <w:sz w:val="22"/>
            <w:szCs w:val="22"/>
          </w:rPr>
          <w:br w:type="page"/>
        </w:r>
      </w:ins>
    </w:p>
    <w:p w14:paraId="6BD66C0A" w14:textId="64398065" w:rsidR="004B352C" w:rsidRDefault="004B352C" w:rsidP="004B352C">
      <w:pPr>
        <w:contextualSpacing/>
        <w:rPr>
          <w:ins w:id="3310" w:author="Jeremy Groves" w:date="2023-01-30T18:44:00Z"/>
          <w:rFonts w:ascii="Times New Roman" w:hAnsi="Times New Roman"/>
          <w:sz w:val="22"/>
          <w:szCs w:val="22"/>
        </w:rPr>
      </w:pPr>
      <w:ins w:id="3311" w:author="Jeremy Groves" w:date="2023-01-30T18:44:00Z">
        <w:r w:rsidRPr="004B352C">
          <w:rPr>
            <w:rFonts w:ascii="Times New Roman" w:hAnsi="Times New Roman"/>
            <w:noProof/>
            <w:sz w:val="22"/>
            <w:szCs w:val="22"/>
          </w:rPr>
          <w:lastRenderedPageBreak/>
          <w:drawing>
            <wp:inline distT="0" distB="0" distL="0" distR="0" wp14:anchorId="0BFA0C5D" wp14:editId="155FB81B">
              <wp:extent cx="5943600" cy="83470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8347075"/>
                      </a:xfrm>
                      <a:prstGeom prst="rect">
                        <a:avLst/>
                      </a:prstGeom>
                      <a:noFill/>
                      <a:ln>
                        <a:noFill/>
                      </a:ln>
                    </pic:spPr>
                  </pic:pic>
                </a:graphicData>
              </a:graphic>
            </wp:inline>
          </w:drawing>
        </w:r>
      </w:ins>
    </w:p>
    <w:p w14:paraId="0CFF8D78" w14:textId="77777777" w:rsidR="004B352C" w:rsidRDefault="004B352C">
      <w:pPr>
        <w:widowControl/>
        <w:spacing w:after="160" w:line="259" w:lineRule="auto"/>
        <w:rPr>
          <w:ins w:id="3312" w:author="Jeremy Groves" w:date="2023-01-30T18:44:00Z"/>
          <w:rFonts w:ascii="Times New Roman" w:hAnsi="Times New Roman"/>
          <w:sz w:val="22"/>
          <w:szCs w:val="22"/>
        </w:rPr>
      </w:pPr>
      <w:ins w:id="3313" w:author="Jeremy Groves" w:date="2023-01-30T18:44:00Z">
        <w:r>
          <w:rPr>
            <w:rFonts w:ascii="Times New Roman" w:hAnsi="Times New Roman"/>
            <w:sz w:val="22"/>
            <w:szCs w:val="22"/>
          </w:rPr>
          <w:br w:type="page"/>
        </w:r>
      </w:ins>
    </w:p>
    <w:p w14:paraId="043444A1" w14:textId="5EA1B485" w:rsidR="004B352C" w:rsidRDefault="004B352C" w:rsidP="004B352C">
      <w:pPr>
        <w:contextualSpacing/>
        <w:rPr>
          <w:ins w:id="3314" w:author="Jeremy Groves" w:date="2023-01-30T18:44:00Z"/>
          <w:rFonts w:ascii="Times New Roman" w:hAnsi="Times New Roman"/>
          <w:sz w:val="22"/>
          <w:szCs w:val="22"/>
        </w:rPr>
      </w:pPr>
      <w:ins w:id="3315" w:author="Jeremy Groves" w:date="2023-01-30T18:44:00Z">
        <w:r w:rsidRPr="004B352C">
          <w:rPr>
            <w:rFonts w:ascii="Times New Roman" w:hAnsi="Times New Roman"/>
            <w:noProof/>
            <w:sz w:val="22"/>
            <w:szCs w:val="22"/>
          </w:rPr>
          <w:lastRenderedPageBreak/>
          <w:drawing>
            <wp:inline distT="0" distB="0" distL="0" distR="0" wp14:anchorId="2E966A8E" wp14:editId="396EB332">
              <wp:extent cx="5943600" cy="8186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8186420"/>
                      </a:xfrm>
                      <a:prstGeom prst="rect">
                        <a:avLst/>
                      </a:prstGeom>
                      <a:noFill/>
                      <a:ln>
                        <a:noFill/>
                      </a:ln>
                    </pic:spPr>
                  </pic:pic>
                </a:graphicData>
              </a:graphic>
            </wp:inline>
          </w:drawing>
        </w:r>
      </w:ins>
    </w:p>
    <w:p w14:paraId="7C973BAA" w14:textId="77777777" w:rsidR="004B352C" w:rsidRDefault="004B352C">
      <w:pPr>
        <w:widowControl/>
        <w:spacing w:after="160" w:line="259" w:lineRule="auto"/>
        <w:rPr>
          <w:ins w:id="3316" w:author="Jeremy Groves" w:date="2023-01-30T18:44:00Z"/>
          <w:rFonts w:ascii="Times New Roman" w:hAnsi="Times New Roman"/>
          <w:sz w:val="22"/>
          <w:szCs w:val="22"/>
        </w:rPr>
      </w:pPr>
      <w:ins w:id="3317" w:author="Jeremy Groves" w:date="2023-01-30T18:44:00Z">
        <w:r>
          <w:rPr>
            <w:rFonts w:ascii="Times New Roman" w:hAnsi="Times New Roman"/>
            <w:sz w:val="22"/>
            <w:szCs w:val="22"/>
          </w:rPr>
          <w:br w:type="page"/>
        </w:r>
      </w:ins>
    </w:p>
    <w:p w14:paraId="32F0E584" w14:textId="13EA10DF" w:rsidR="00F149A2" w:rsidRPr="0008272F" w:rsidRDefault="004B352C" w:rsidP="004B352C">
      <w:pPr>
        <w:contextualSpacing/>
        <w:rPr>
          <w:rFonts w:ascii="Times New Roman" w:hAnsi="Times New Roman"/>
          <w:sz w:val="22"/>
          <w:szCs w:val="22"/>
        </w:rPr>
      </w:pPr>
      <w:ins w:id="3318" w:author="Jeremy Groves" w:date="2023-01-30T18:45:00Z">
        <w:r w:rsidRPr="004B352C">
          <w:rPr>
            <w:rFonts w:ascii="Times New Roman" w:hAnsi="Times New Roman"/>
            <w:noProof/>
            <w:sz w:val="22"/>
            <w:szCs w:val="22"/>
          </w:rPr>
          <w:lastRenderedPageBreak/>
          <w:drawing>
            <wp:inline distT="0" distB="0" distL="0" distR="0" wp14:anchorId="466B7C55" wp14:editId="149C466C">
              <wp:extent cx="7572692" cy="351693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rot="16200000">
                        <a:off x="0" y="0"/>
                        <a:ext cx="7587966" cy="3524027"/>
                      </a:xfrm>
                      <a:prstGeom prst="rect">
                        <a:avLst/>
                      </a:prstGeom>
                      <a:noFill/>
                      <a:ln>
                        <a:noFill/>
                      </a:ln>
                    </pic:spPr>
                  </pic:pic>
                </a:graphicData>
              </a:graphic>
            </wp:inline>
          </w:drawing>
        </w:r>
      </w:ins>
    </w:p>
    <w:sectPr w:rsidR="00F149A2" w:rsidRPr="0008272F" w:rsidSect="00F149A2">
      <w:pgSz w:w="12240" w:h="15840"/>
      <w:pgMar w:top="720" w:right="1440" w:bottom="72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3E267" w14:textId="77777777" w:rsidR="00C80C62" w:rsidRDefault="00C80C62" w:rsidP="00964A28">
      <w:r>
        <w:separator/>
      </w:r>
    </w:p>
  </w:endnote>
  <w:endnote w:type="continuationSeparator" w:id="0">
    <w:p w14:paraId="4454F1F8" w14:textId="77777777" w:rsidR="00C80C62" w:rsidRDefault="00C80C62" w:rsidP="00964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UnicodeMS">
    <w:altName w:val="Thorndale Duospace WT J"/>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A51F1" w14:textId="64C19270" w:rsidR="00721855" w:rsidRDefault="00721855">
    <w:pPr>
      <w:pStyle w:val="Footer"/>
      <w:jc w:val="right"/>
    </w:pPr>
  </w:p>
  <w:p w14:paraId="03F44DE7" w14:textId="77777777" w:rsidR="00721855" w:rsidRDefault="00721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DE5D5" w14:textId="77777777" w:rsidR="00C80C62" w:rsidRDefault="00C80C62" w:rsidP="00964A28">
      <w:r>
        <w:separator/>
      </w:r>
    </w:p>
  </w:footnote>
  <w:footnote w:type="continuationSeparator" w:id="0">
    <w:p w14:paraId="180457D7" w14:textId="77777777" w:rsidR="00C80C62" w:rsidRDefault="00C80C62" w:rsidP="00964A28">
      <w:r>
        <w:continuationSeparator/>
      </w:r>
    </w:p>
  </w:footnote>
  <w:footnote w:id="1">
    <w:p w14:paraId="7F5BB0C5" w14:textId="77777777" w:rsidR="00721855" w:rsidRPr="009A1D1A" w:rsidRDefault="00721855" w:rsidP="00E334A4">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Averett and Korenman (1996), Baum &amp; Ford (2004), Behrman and Rosenzweig (2001), </w:t>
      </w:r>
      <w:r w:rsidRPr="009A1D1A">
        <w:rPr>
          <w:rFonts w:ascii="Times New Roman" w:hAnsi="Times New Roman"/>
          <w:snapToGrid/>
          <w:sz w:val="18"/>
          <w:szCs w:val="18"/>
        </w:rPr>
        <w:t xml:space="preserve">Bhattacharya and Bundorf (2005), </w:t>
      </w:r>
      <w:r w:rsidRPr="009A1D1A">
        <w:rPr>
          <w:rFonts w:ascii="Times New Roman" w:hAnsi="Times New Roman"/>
          <w:sz w:val="18"/>
          <w:szCs w:val="18"/>
        </w:rPr>
        <w:t xml:space="preserve">Cawley (2000, 2004), Cawley, Grabka, and Lillard (2005), Cawley and Danziger (2006), Conley and Glauber (2006), Garcia and Quintana-Domeque (2006), Gregory and Ruhm (2006), Han, Norton, and Stearns (2009), Han, Norton, and Powell (2011), Morris (2007), Norton and Han (2008), Pagan and Davila (1997), and Sabia and Rees (2012). </w:t>
      </w:r>
    </w:p>
  </w:footnote>
  <w:footnote w:id="2">
    <w:p w14:paraId="7B99777D" w14:textId="77777777" w:rsidR="00721855" w:rsidRPr="009A1D1A" w:rsidRDefault="00721855" w:rsidP="00E334A4">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Body mass index is defined as the individual's body mass divided by the square of his or her height.</w:t>
      </w:r>
    </w:p>
  </w:footnote>
  <w:footnote w:id="3">
    <w:p w14:paraId="4989F56A" w14:textId="77777777" w:rsidR="00721855" w:rsidRPr="009A1D1A" w:rsidRDefault="00721855" w:rsidP="00E334A4">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See Eckstein and van den Berg (2007) for a brief review of the theoretical job search model.</w:t>
      </w:r>
    </w:p>
  </w:footnote>
  <w:footnote w:id="4">
    <w:p w14:paraId="4C98B8DA" w14:textId="77777777" w:rsidR="00721855" w:rsidRPr="009A1D1A" w:rsidRDefault="00721855" w:rsidP="00E334A4">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See Devine and Kiefer (1991) for a survey of the early literature and Eckstein and van den Berg (2007) for a more recent survey of the empirical literature.</w:t>
      </w:r>
    </w:p>
  </w:footnote>
  <w:footnote w:id="5">
    <w:p w14:paraId="6F444F15" w14:textId="697FFBF0" w:rsidR="0060092B" w:rsidRPr="0060092B" w:rsidRDefault="0060092B">
      <w:pPr>
        <w:pStyle w:val="FootnoteText"/>
        <w:rPr>
          <w:rFonts w:ascii="Times New Roman" w:hAnsi="Times New Roman"/>
          <w:sz w:val="18"/>
          <w:szCs w:val="18"/>
        </w:rPr>
      </w:pPr>
      <w:r w:rsidRPr="0060092B">
        <w:rPr>
          <w:rStyle w:val="FootnoteReference"/>
          <w:rFonts w:ascii="Times New Roman" w:hAnsi="Times New Roman"/>
          <w:sz w:val="18"/>
          <w:szCs w:val="18"/>
        </w:rPr>
        <w:footnoteRef/>
      </w:r>
      <w:r w:rsidRPr="0060092B">
        <w:rPr>
          <w:rFonts w:ascii="Times New Roman" w:hAnsi="Times New Roman"/>
          <w:sz w:val="18"/>
          <w:szCs w:val="18"/>
        </w:rPr>
        <w:t xml:space="preserve"> Using CPH also simplifies the inclusion of frailty in the likelihood estimation process.</w:t>
      </w:r>
    </w:p>
  </w:footnote>
  <w:footnote w:id="6">
    <w:p w14:paraId="19F858C4" w14:textId="7E4E3182" w:rsidR="00721855" w:rsidRPr="009A1D1A" w:rsidRDefault="00721855" w:rsidP="00E334A4">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See Gutierrez (2002) for details about parametric frailty survival models.</w:t>
      </w:r>
      <w:r w:rsidR="0060092B">
        <w:rPr>
          <w:rFonts w:ascii="Times New Roman" w:hAnsi="Times New Roman"/>
          <w:sz w:val="18"/>
          <w:szCs w:val="18"/>
        </w:rPr>
        <w:t xml:space="preserve"> We model the individual frailty or clustering using the Mixed Effect method included in the R package </w:t>
      </w:r>
      <w:r w:rsidR="0060092B" w:rsidRPr="0060092B">
        <w:rPr>
          <w:rFonts w:ascii="Times New Roman" w:hAnsi="Times New Roman"/>
          <w:i/>
          <w:iCs/>
          <w:sz w:val="18"/>
          <w:szCs w:val="18"/>
        </w:rPr>
        <w:t>coxme</w:t>
      </w:r>
      <w:r w:rsidR="0060092B">
        <w:rPr>
          <w:rFonts w:ascii="Times New Roman" w:hAnsi="Times New Roman"/>
          <w:sz w:val="18"/>
          <w:szCs w:val="18"/>
        </w:rPr>
        <w:t>.</w:t>
      </w:r>
    </w:p>
  </w:footnote>
  <w:footnote w:id="7">
    <w:p w14:paraId="7F2DD3D7" w14:textId="5C319BD5" w:rsidR="00543807" w:rsidRDefault="00543807">
      <w:pPr>
        <w:pStyle w:val="FootnoteText"/>
      </w:pPr>
      <w:ins w:id="5" w:author="Jeremy Groves" w:date="2023-01-23T13:25:00Z">
        <w:r w:rsidRPr="00543807">
          <w:rPr>
            <w:rFonts w:ascii="Times New Roman" w:hAnsi="Times New Roman"/>
            <w:sz w:val="18"/>
            <w:szCs w:val="18"/>
            <w:rPrChange w:id="6" w:author="Jeremy Groves" w:date="2023-01-23T13:27:00Z">
              <w:rPr>
                <w:rStyle w:val="FootnoteReference"/>
              </w:rPr>
            </w:rPrChange>
          </w:rPr>
          <w:footnoteRef/>
        </w:r>
        <w:r w:rsidRPr="00543807">
          <w:rPr>
            <w:rFonts w:ascii="Times New Roman" w:hAnsi="Times New Roman"/>
            <w:sz w:val="18"/>
            <w:szCs w:val="18"/>
            <w:rPrChange w:id="7" w:author="Jeremy Groves" w:date="2023-01-23T13:27:00Z">
              <w:rPr/>
            </w:rPrChange>
          </w:rPr>
          <w:t xml:space="preserve"> We do not include data post 2011 because the frequency of the survey changed from annually to every two years. Including these year</w:t>
        </w:r>
      </w:ins>
      <w:ins w:id="8" w:author="Jeremy Groves" w:date="2023-01-23T13:26:00Z">
        <w:r w:rsidRPr="00543807">
          <w:rPr>
            <w:rFonts w:ascii="Times New Roman" w:hAnsi="Times New Roman"/>
            <w:sz w:val="18"/>
            <w:szCs w:val="18"/>
            <w:rPrChange w:id="9" w:author="Jeremy Groves" w:date="2023-01-23T13:27:00Z">
              <w:rPr/>
            </w:rPrChange>
          </w:rPr>
          <w:t xml:space="preserve">s would mean a higher rate of missing unemployment data due to lack of recall or dates and require more assumptions about how to match </w:t>
        </w:r>
      </w:ins>
      <w:ins w:id="10" w:author="Jeremy Groves" w:date="2023-01-23T13:27:00Z">
        <w:r w:rsidRPr="00543807">
          <w:rPr>
            <w:rFonts w:ascii="Times New Roman" w:hAnsi="Times New Roman"/>
            <w:sz w:val="18"/>
            <w:szCs w:val="18"/>
            <w:rPrChange w:id="11" w:author="Jeremy Groves" w:date="2023-01-23T13:27:00Z">
              <w:rPr/>
            </w:rPrChange>
          </w:rPr>
          <w:t>biennial data with the weekly employment records.</w:t>
        </w:r>
      </w:ins>
    </w:p>
  </w:footnote>
  <w:footnote w:id="8">
    <w:p w14:paraId="0B685D1A" w14:textId="0E4FDBAD" w:rsidR="00721855" w:rsidRPr="0060092B" w:rsidRDefault="00721855">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w:t>
      </w:r>
      <w:r w:rsidRPr="0060092B">
        <w:rPr>
          <w:rFonts w:ascii="Times New Roman" w:hAnsi="Times New Roman"/>
          <w:sz w:val="18"/>
          <w:szCs w:val="18"/>
        </w:rPr>
        <w:t xml:space="preserve">An alternative method to identify unemployment spells is to use the responses to the questions indicating the start and stop dates of employment. However, if the respondent is still employed </w:t>
      </w:r>
      <w:r w:rsidR="0060092B">
        <w:rPr>
          <w:rFonts w:ascii="Times New Roman" w:hAnsi="Times New Roman"/>
          <w:sz w:val="18"/>
          <w:szCs w:val="18"/>
        </w:rPr>
        <w:t xml:space="preserve">at the time of the interview, </w:t>
      </w:r>
      <w:r w:rsidRPr="0060092B">
        <w:rPr>
          <w:rFonts w:ascii="Times New Roman" w:hAnsi="Times New Roman"/>
          <w:sz w:val="18"/>
          <w:szCs w:val="18"/>
        </w:rPr>
        <w:t>the interviewer is instructed to insert the interview date creating an error in coding an unemployment spell</w:t>
      </w:r>
      <w:r w:rsidR="0060092B">
        <w:rPr>
          <w:rFonts w:ascii="Times New Roman" w:hAnsi="Times New Roman"/>
          <w:sz w:val="18"/>
          <w:szCs w:val="18"/>
        </w:rPr>
        <w:t xml:space="preserve"> if the worker is employed at the time of the interview, complicates identifying spells that exist across calendar years, and there is no indicate if the respondent leaves the labor force.</w:t>
      </w:r>
      <w:r w:rsidRPr="0060092B">
        <w:rPr>
          <w:rFonts w:ascii="Times New Roman" w:hAnsi="Times New Roman"/>
          <w:sz w:val="18"/>
          <w:szCs w:val="18"/>
        </w:rPr>
        <w:t xml:space="preserve"> </w:t>
      </w:r>
    </w:p>
  </w:footnote>
  <w:footnote w:id="9">
    <w:p w14:paraId="7F1D5F5D" w14:textId="4B40230C" w:rsidR="00721855" w:rsidRPr="009A1D1A" w:rsidRDefault="00721855">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In the weekly data, unemployment spells that are ended by employment are indicated using a unique job id.</w:t>
      </w:r>
    </w:p>
  </w:footnote>
  <w:footnote w:id="10">
    <w:p w14:paraId="74FFB6AC" w14:textId="58FFCE5B" w:rsidR="00D05135" w:rsidRPr="00D05135" w:rsidRDefault="00D05135">
      <w:pPr>
        <w:pStyle w:val="FootnoteText"/>
        <w:rPr>
          <w:rFonts w:ascii="Times New Roman" w:hAnsi="Times New Roman"/>
          <w:sz w:val="18"/>
          <w:szCs w:val="18"/>
        </w:rPr>
      </w:pPr>
      <w:r w:rsidRPr="00D05135">
        <w:rPr>
          <w:rStyle w:val="FootnoteReference"/>
          <w:rFonts w:ascii="Times New Roman" w:hAnsi="Times New Roman"/>
          <w:sz w:val="18"/>
          <w:szCs w:val="18"/>
        </w:rPr>
        <w:footnoteRef/>
      </w:r>
      <w:r w:rsidRPr="00D05135">
        <w:rPr>
          <w:rFonts w:ascii="Times New Roman" w:hAnsi="Times New Roman"/>
          <w:sz w:val="18"/>
          <w:szCs w:val="18"/>
        </w:rPr>
        <w:t xml:space="preserve"> While the weight and height questions are asked in each survey, they are sometimes either missing or </w:t>
      </w:r>
      <w:r w:rsidR="0060092B">
        <w:rPr>
          <w:rFonts w:ascii="Times New Roman" w:hAnsi="Times New Roman"/>
          <w:sz w:val="18"/>
          <w:szCs w:val="18"/>
        </w:rPr>
        <w:t>contain recording errors</w:t>
      </w:r>
      <w:r w:rsidRPr="00D05135">
        <w:rPr>
          <w:rFonts w:ascii="Times New Roman" w:hAnsi="Times New Roman"/>
          <w:sz w:val="18"/>
          <w:szCs w:val="18"/>
        </w:rPr>
        <w:t>.</w:t>
      </w:r>
      <w:ins w:id="14" w:author="Jeremy Groves" w:date="2023-01-23T13:40:00Z">
        <w:r w:rsidR="00A57DFC">
          <w:rPr>
            <w:rFonts w:ascii="Times New Roman" w:hAnsi="Times New Roman"/>
            <w:sz w:val="18"/>
            <w:szCs w:val="18"/>
          </w:rPr>
          <w:t xml:space="preserve"> Prior to this modification, the average weight was 165.7 pounds and average height of 67.27 inches. Changing observations outside the 2.</w:t>
        </w:r>
      </w:ins>
      <w:ins w:id="15" w:author="Jeremy Groves" w:date="2023-01-23T13:41:00Z">
        <w:r w:rsidR="00A57DFC">
          <w:rPr>
            <w:rFonts w:ascii="Times New Roman" w:hAnsi="Times New Roman"/>
            <w:sz w:val="18"/>
            <w:szCs w:val="18"/>
          </w:rPr>
          <w:t xml:space="preserve">5 standard deviation range removed 1,525 weight observations and 3,991 height observations of the 134,760 </w:t>
        </w:r>
      </w:ins>
      <w:ins w:id="16" w:author="Jeremy Groves" w:date="2023-01-23T13:42:00Z">
        <w:r w:rsidR="00A57DFC">
          <w:rPr>
            <w:rFonts w:ascii="Times New Roman" w:hAnsi="Times New Roman"/>
            <w:sz w:val="18"/>
            <w:szCs w:val="18"/>
          </w:rPr>
          <w:t>respondent</w:t>
        </w:r>
      </w:ins>
      <w:ins w:id="17" w:author="Jeremy Groves" w:date="2023-01-23T13:41:00Z">
        <w:r w:rsidR="00A57DFC">
          <w:rPr>
            <w:rFonts w:ascii="Times New Roman" w:hAnsi="Times New Roman"/>
            <w:sz w:val="18"/>
            <w:szCs w:val="18"/>
          </w:rPr>
          <w:t>-year observations in the sample. After removal and replac</w:t>
        </w:r>
      </w:ins>
      <w:ins w:id="18" w:author="Jeremy Groves" w:date="2023-01-23T13:42:00Z">
        <w:r w:rsidR="00A57DFC">
          <w:rPr>
            <w:rFonts w:ascii="Times New Roman" w:hAnsi="Times New Roman"/>
            <w:sz w:val="18"/>
            <w:szCs w:val="18"/>
          </w:rPr>
          <w:t>ement, the average weight was 165.5 pounds, and the average height was 67.33 inches.</w:t>
        </w:r>
      </w:ins>
    </w:p>
  </w:footnote>
  <w:footnote w:id="11">
    <w:p w14:paraId="784ABAC5" w14:textId="6DAE732A" w:rsidR="00721855" w:rsidRPr="009A1D1A" w:rsidRDefault="00721855" w:rsidP="00964A28">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Centers for Disease Control and Prevention (2017). </w:t>
      </w:r>
      <w:del w:id="21" w:author="Jeremy Groves" w:date="2023-01-23T13:45:00Z">
        <w:r w:rsidDel="006A1FBD">
          <w:rPr>
            <w:rFonts w:ascii="Times New Roman" w:hAnsi="Times New Roman"/>
            <w:sz w:val="18"/>
            <w:szCs w:val="18"/>
          </w:rPr>
          <w:delText>Although we</w:delText>
        </w:r>
        <w:r w:rsidRPr="009A1D1A" w:rsidDel="006A1FBD">
          <w:rPr>
            <w:rFonts w:ascii="Times New Roman" w:hAnsi="Times New Roman"/>
            <w:sz w:val="18"/>
            <w:szCs w:val="18"/>
          </w:rPr>
          <w:delText xml:space="preserve"> remove </w:delText>
        </w:r>
        <w:r w:rsidDel="006A1FBD">
          <w:rPr>
            <w:rFonts w:ascii="Times New Roman" w:hAnsi="Times New Roman"/>
            <w:sz w:val="18"/>
            <w:szCs w:val="18"/>
          </w:rPr>
          <w:delText xml:space="preserve">underweight </w:delText>
        </w:r>
        <w:r w:rsidRPr="009A1D1A" w:rsidDel="006A1FBD">
          <w:rPr>
            <w:rFonts w:ascii="Times New Roman" w:hAnsi="Times New Roman"/>
            <w:sz w:val="18"/>
            <w:szCs w:val="18"/>
          </w:rPr>
          <w:delText xml:space="preserve">individuals </w:delText>
        </w:r>
        <w:r w:rsidDel="006A1FBD">
          <w:rPr>
            <w:rFonts w:ascii="Times New Roman" w:hAnsi="Times New Roman"/>
            <w:sz w:val="18"/>
            <w:szCs w:val="18"/>
          </w:rPr>
          <w:delText>(</w:delText>
        </w:r>
        <w:r w:rsidRPr="009A1D1A" w:rsidDel="006A1FBD">
          <w:rPr>
            <w:rFonts w:ascii="Times New Roman" w:hAnsi="Times New Roman"/>
            <w:sz w:val="18"/>
            <w:szCs w:val="18"/>
          </w:rPr>
          <w:delText xml:space="preserve">BMI </w:delText>
        </w:r>
        <w:r w:rsidDel="006A1FBD">
          <w:rPr>
            <w:rFonts w:ascii="Times New Roman" w:hAnsi="Times New Roman"/>
            <w:sz w:val="18"/>
            <w:szCs w:val="18"/>
          </w:rPr>
          <w:delText xml:space="preserve">&lt; 18.5) because </w:delText>
        </w:r>
        <w:r w:rsidRPr="009A1D1A" w:rsidDel="006A1FBD">
          <w:rPr>
            <w:rFonts w:ascii="Times New Roman" w:hAnsi="Times New Roman"/>
            <w:sz w:val="18"/>
            <w:szCs w:val="18"/>
          </w:rPr>
          <w:delText>such a low BMI may be an indication of illness</w:delText>
        </w:r>
        <w:r w:rsidR="0060092B" w:rsidDel="006A1FBD">
          <w:rPr>
            <w:rFonts w:ascii="Times New Roman" w:hAnsi="Times New Roman"/>
            <w:sz w:val="18"/>
            <w:szCs w:val="18"/>
          </w:rPr>
          <w:delText xml:space="preserve"> and</w:delText>
        </w:r>
        <w:r w:rsidDel="006A1FBD">
          <w:rPr>
            <w:rFonts w:ascii="Times New Roman" w:hAnsi="Times New Roman"/>
            <w:sz w:val="18"/>
            <w:szCs w:val="18"/>
          </w:rPr>
          <w:delText xml:space="preserve"> our estimates are </w:delText>
        </w:r>
        <w:r w:rsidRPr="009A1D1A" w:rsidDel="006A1FBD">
          <w:rPr>
            <w:rFonts w:ascii="Times New Roman" w:hAnsi="Times New Roman"/>
            <w:sz w:val="18"/>
            <w:szCs w:val="18"/>
          </w:rPr>
          <w:delText>robust to th</w:delText>
        </w:r>
        <w:r w:rsidDel="006A1FBD">
          <w:rPr>
            <w:rFonts w:ascii="Times New Roman" w:hAnsi="Times New Roman"/>
            <w:sz w:val="18"/>
            <w:szCs w:val="18"/>
          </w:rPr>
          <w:delText>is removal</w:delText>
        </w:r>
        <w:r w:rsidRPr="009A1D1A" w:rsidDel="006A1FBD">
          <w:rPr>
            <w:rFonts w:ascii="Times New Roman" w:hAnsi="Times New Roman"/>
            <w:sz w:val="18"/>
            <w:szCs w:val="18"/>
          </w:rPr>
          <w:delText xml:space="preserve">. </w:delText>
        </w:r>
      </w:del>
    </w:p>
  </w:footnote>
  <w:footnote w:id="12">
    <w:p w14:paraId="7FA92F6B" w14:textId="49BF8543" w:rsidR="00872E6D" w:rsidRPr="00264665" w:rsidRDefault="00872E6D" w:rsidP="00872E6D">
      <w:pPr>
        <w:pStyle w:val="FootnoteText"/>
        <w:rPr>
          <w:rFonts w:ascii="Times New Roman" w:hAnsi="Times New Roman"/>
          <w:sz w:val="18"/>
          <w:szCs w:val="18"/>
        </w:rPr>
      </w:pPr>
      <w:r w:rsidRPr="00264665">
        <w:rPr>
          <w:rStyle w:val="FootnoteReference"/>
          <w:rFonts w:ascii="Times New Roman" w:hAnsi="Times New Roman"/>
          <w:sz w:val="18"/>
          <w:szCs w:val="18"/>
        </w:rPr>
        <w:footnoteRef/>
      </w:r>
      <w:r w:rsidRPr="00264665">
        <w:rPr>
          <w:rFonts w:ascii="Times New Roman" w:hAnsi="Times New Roman"/>
          <w:sz w:val="18"/>
          <w:szCs w:val="18"/>
        </w:rPr>
        <w:t xml:space="preserve"> The reference category is indicated with an asterisk. For the race category, individuals classified as “mixed” are removed</w:t>
      </w:r>
      <w:r w:rsidR="0001227D">
        <w:rPr>
          <w:rFonts w:ascii="Times New Roman" w:hAnsi="Times New Roman"/>
          <w:sz w:val="18"/>
          <w:szCs w:val="18"/>
        </w:rPr>
        <w:t xml:space="preserve"> and there is no Asian race category in the original data</w:t>
      </w:r>
      <w:r w:rsidRPr="00264665">
        <w:rPr>
          <w:rFonts w:ascii="Times New Roman" w:hAnsi="Times New Roman"/>
          <w:sz w:val="18"/>
          <w:szCs w:val="18"/>
        </w:rPr>
        <w:t>.</w:t>
      </w:r>
    </w:p>
  </w:footnote>
  <w:footnote w:id="13">
    <w:p w14:paraId="36405C59" w14:textId="77777777" w:rsidR="00872E6D" w:rsidRPr="0001227D" w:rsidRDefault="00872E6D" w:rsidP="00872E6D">
      <w:pPr>
        <w:pStyle w:val="FootnoteText"/>
        <w:rPr>
          <w:sz w:val="18"/>
          <w:szCs w:val="18"/>
        </w:rPr>
      </w:pPr>
      <w:r w:rsidRPr="00264665">
        <w:rPr>
          <w:rFonts w:ascii="Times New Roman" w:hAnsi="Times New Roman"/>
          <w:sz w:val="18"/>
          <w:szCs w:val="18"/>
          <w:vertAlign w:val="superscript"/>
        </w:rPr>
        <w:footnoteRef/>
      </w:r>
      <w:r w:rsidRPr="00264665">
        <w:rPr>
          <w:rFonts w:ascii="Times New Roman" w:hAnsi="Times New Roman"/>
          <w:sz w:val="18"/>
          <w:szCs w:val="18"/>
        </w:rPr>
        <w:t xml:space="preserve"> Students that either dropped out of college prior to graduation or are still enrolled but have not yet graduated are classified as SomeCol. Students who have graduated from a 2-year or 4-year degree program and are not currently enrolled are classified as CollegeGrad and students who attended college for more than four years are classified as CollegePlus whether graduated, </w:t>
      </w:r>
      <w:r w:rsidRPr="0001227D">
        <w:rPr>
          <w:rFonts w:ascii="Times New Roman" w:hAnsi="Times New Roman"/>
          <w:sz w:val="18"/>
          <w:szCs w:val="18"/>
        </w:rPr>
        <w:t>dropped out, or still enrolled.</w:t>
      </w:r>
    </w:p>
  </w:footnote>
  <w:footnote w:id="14">
    <w:p w14:paraId="4B8915D8" w14:textId="195474B1" w:rsidR="0001227D" w:rsidRPr="00264665" w:rsidRDefault="0001227D" w:rsidP="0001227D">
      <w:pPr>
        <w:pStyle w:val="FootnoteText"/>
        <w:rPr>
          <w:rFonts w:ascii="Times New Roman" w:hAnsi="Times New Roman"/>
          <w:sz w:val="18"/>
          <w:szCs w:val="18"/>
        </w:rPr>
      </w:pPr>
      <w:r w:rsidRPr="00264665">
        <w:rPr>
          <w:rStyle w:val="FootnoteReference"/>
          <w:rFonts w:ascii="Times New Roman" w:hAnsi="Times New Roman"/>
          <w:sz w:val="18"/>
          <w:szCs w:val="18"/>
        </w:rPr>
        <w:footnoteRef/>
      </w:r>
      <w:r w:rsidRPr="00264665">
        <w:rPr>
          <w:rFonts w:ascii="Times New Roman" w:hAnsi="Times New Roman"/>
          <w:sz w:val="18"/>
          <w:szCs w:val="18"/>
        </w:rPr>
        <w:t xml:space="preserve">  </w:t>
      </w:r>
      <w:r>
        <w:rPr>
          <w:rFonts w:ascii="Times New Roman" w:hAnsi="Times New Roman"/>
          <w:sz w:val="18"/>
          <w:szCs w:val="18"/>
        </w:rPr>
        <w:t xml:space="preserve">Gross </w:t>
      </w:r>
      <w:r w:rsidRPr="00264665">
        <w:rPr>
          <w:rFonts w:ascii="Times New Roman" w:hAnsi="Times New Roman"/>
          <w:sz w:val="18"/>
          <w:szCs w:val="18"/>
        </w:rPr>
        <w:t xml:space="preserve">family income is adjusted using the inverse hyperbolic sine transformation, which is </w:t>
      </w:r>
      <w:r>
        <w:rPr>
          <w:rFonts w:ascii="Times New Roman" w:hAnsi="Times New Roman"/>
          <w:sz w:val="18"/>
          <w:szCs w:val="18"/>
        </w:rPr>
        <w:t>comparable</w:t>
      </w:r>
      <w:r w:rsidRPr="00264665">
        <w:rPr>
          <w:rFonts w:ascii="Times New Roman" w:hAnsi="Times New Roman"/>
          <w:sz w:val="18"/>
          <w:szCs w:val="18"/>
        </w:rPr>
        <w:t xml:space="preserve"> to using the natural log transformation but allows values equal to zero.</w:t>
      </w:r>
    </w:p>
  </w:footnote>
  <w:footnote w:id="15">
    <w:p w14:paraId="2087D5C2" w14:textId="77777777" w:rsidR="00C44129" w:rsidRPr="00264665" w:rsidRDefault="00C44129" w:rsidP="00C44129">
      <w:pPr>
        <w:pStyle w:val="FootnoteText"/>
        <w:rPr>
          <w:rFonts w:ascii="Times New Roman" w:hAnsi="Times New Roman"/>
          <w:color w:val="FF0000"/>
          <w:sz w:val="18"/>
          <w:szCs w:val="18"/>
        </w:rPr>
      </w:pPr>
      <w:r w:rsidRPr="0001227D">
        <w:rPr>
          <w:rStyle w:val="FootnoteReference"/>
          <w:rFonts w:ascii="Times New Roman" w:hAnsi="Times New Roman"/>
          <w:sz w:val="18"/>
          <w:szCs w:val="18"/>
        </w:rPr>
        <w:footnoteRef/>
      </w:r>
      <w:r w:rsidRPr="0001227D">
        <w:rPr>
          <w:rFonts w:ascii="Times New Roman" w:hAnsi="Times New Roman"/>
          <w:sz w:val="18"/>
          <w:szCs w:val="18"/>
        </w:rPr>
        <w:t xml:space="preserve"> Reported in the initial interview.</w:t>
      </w:r>
    </w:p>
  </w:footnote>
  <w:footnote w:id="16">
    <w:p w14:paraId="4F3DD7D8" w14:textId="25A0103C" w:rsidR="00C44129" w:rsidRPr="00264665" w:rsidRDefault="00C44129" w:rsidP="00C44129">
      <w:pPr>
        <w:pStyle w:val="FootnoteText"/>
        <w:rPr>
          <w:rFonts w:ascii="Times New Roman" w:hAnsi="Times New Roman"/>
          <w:sz w:val="18"/>
          <w:szCs w:val="18"/>
        </w:rPr>
      </w:pPr>
      <w:r w:rsidRPr="00264665">
        <w:rPr>
          <w:rStyle w:val="FootnoteReference"/>
          <w:rFonts w:ascii="Times New Roman" w:hAnsi="Times New Roman"/>
          <w:sz w:val="18"/>
          <w:szCs w:val="18"/>
        </w:rPr>
        <w:footnoteRef/>
      </w:r>
      <w:r w:rsidRPr="00264665">
        <w:rPr>
          <w:rFonts w:ascii="Times New Roman" w:hAnsi="Times New Roman"/>
          <w:sz w:val="18"/>
          <w:szCs w:val="18"/>
        </w:rPr>
        <w:t xml:space="preserve"> Many unemployment spells list no job search activities which we suspect is an error in the data collection </w:t>
      </w:r>
      <w:ins w:id="32" w:author="Jeremy Groves" w:date="2023-01-23T13:47:00Z">
        <w:r w:rsidR="006A1FBD">
          <w:rPr>
            <w:rFonts w:ascii="Times New Roman" w:hAnsi="Times New Roman"/>
            <w:sz w:val="18"/>
            <w:szCs w:val="18"/>
          </w:rPr>
          <w:t xml:space="preserve">or lack of recall by the respondent </w:t>
        </w:r>
      </w:ins>
      <w:r w:rsidRPr="00264665">
        <w:rPr>
          <w:rFonts w:ascii="Times New Roman" w:hAnsi="Times New Roman"/>
          <w:sz w:val="18"/>
          <w:szCs w:val="18"/>
        </w:rPr>
        <w:t>rather than a lack of job search activity.</w:t>
      </w:r>
    </w:p>
  </w:footnote>
  <w:footnote w:id="17">
    <w:p w14:paraId="2EC587C6" w14:textId="64CA6017" w:rsidR="002F3BCC" w:rsidRPr="002F3BCC" w:rsidRDefault="002F3BCC">
      <w:pPr>
        <w:pStyle w:val="FootnoteText"/>
        <w:rPr>
          <w:rStyle w:val="FootnoteReference"/>
          <w:rFonts w:ascii="Times New Roman" w:hAnsi="Times New Roman"/>
          <w:sz w:val="18"/>
          <w:szCs w:val="18"/>
          <w:rPrChange w:id="35" w:author="Jeremy Groves" w:date="2023-01-26T13:09:00Z">
            <w:rPr/>
          </w:rPrChange>
        </w:rPr>
      </w:pPr>
      <w:ins w:id="36" w:author="Jeremy Groves" w:date="2023-01-26T13:08:00Z">
        <w:r w:rsidRPr="002F3BCC">
          <w:rPr>
            <w:rStyle w:val="FootnoteReference"/>
            <w:rFonts w:ascii="Times New Roman" w:hAnsi="Times New Roman"/>
            <w:sz w:val="18"/>
            <w:szCs w:val="18"/>
            <w:rPrChange w:id="37" w:author="Jeremy Groves" w:date="2023-01-26T13:09:00Z">
              <w:rPr>
                <w:rStyle w:val="FootnoteReference"/>
              </w:rPr>
            </w:rPrChange>
          </w:rPr>
          <w:footnoteRef/>
        </w:r>
        <w:r w:rsidRPr="002F3BCC">
          <w:rPr>
            <w:rStyle w:val="FootnoteReference"/>
            <w:rFonts w:ascii="Times New Roman" w:hAnsi="Times New Roman"/>
            <w:sz w:val="18"/>
            <w:szCs w:val="18"/>
            <w:rPrChange w:id="38" w:author="Jeremy Groves" w:date="2023-01-26T13:09:00Z">
              <w:rPr/>
            </w:rPrChange>
          </w:rPr>
          <w:t xml:space="preserve"> </w:t>
        </w:r>
      </w:ins>
      <w:ins w:id="39" w:author="Jeremy Groves" w:date="2023-01-26T13:09:00Z">
        <w:r>
          <w:rPr>
            <w:rStyle w:val="FootnoteReference"/>
            <w:rFonts w:ascii="Times New Roman" w:hAnsi="Times New Roman"/>
            <w:sz w:val="18"/>
            <w:szCs w:val="18"/>
            <w:vertAlign w:val="baseline"/>
          </w:rPr>
          <w:t>W</w:t>
        </w:r>
        <w:r>
          <w:rPr>
            <w:rFonts w:ascii="Times New Roman" w:hAnsi="Times New Roman"/>
            <w:sz w:val="18"/>
            <w:szCs w:val="18"/>
          </w:rPr>
          <w:t>e</w:t>
        </w:r>
        <w:r w:rsidRPr="002F3BCC">
          <w:rPr>
            <w:rStyle w:val="FootnoteReference"/>
            <w:rFonts w:ascii="Times New Roman" w:hAnsi="Times New Roman"/>
            <w:sz w:val="18"/>
            <w:szCs w:val="18"/>
            <w:vertAlign w:val="baseline"/>
            <w:rPrChange w:id="40" w:author="Jeremy Groves" w:date="2023-01-26T13:09:00Z">
              <w:rPr/>
            </w:rPrChange>
          </w:rPr>
          <w:t xml:space="preserve"> remove about 200 spells where the tenure measure was greater than the experience measure.</w:t>
        </w:r>
      </w:ins>
    </w:p>
  </w:footnote>
  <w:footnote w:id="18">
    <w:p w14:paraId="4FD92EFD" w14:textId="77777777" w:rsidR="001F0243" w:rsidRPr="00264665" w:rsidRDefault="001F0243" w:rsidP="001F0243">
      <w:pPr>
        <w:pStyle w:val="FootnoteText"/>
        <w:rPr>
          <w:rFonts w:ascii="Times New Roman" w:hAnsi="Times New Roman"/>
          <w:sz w:val="18"/>
          <w:szCs w:val="18"/>
        </w:rPr>
      </w:pPr>
      <w:r w:rsidRPr="00264665">
        <w:rPr>
          <w:rStyle w:val="FootnoteReference"/>
          <w:rFonts w:ascii="Times New Roman" w:hAnsi="Times New Roman"/>
          <w:sz w:val="18"/>
          <w:szCs w:val="18"/>
        </w:rPr>
        <w:footnoteRef/>
      </w:r>
      <w:r w:rsidRPr="00264665">
        <w:rPr>
          <w:rFonts w:ascii="Times New Roman" w:hAnsi="Times New Roman"/>
          <w:sz w:val="18"/>
          <w:szCs w:val="18"/>
        </w:rPr>
        <w:t xml:space="preserve"> The occupation is based on the first two-digits of 1990 Census Occupation Codes resulting in 22 different occupation classifications. The industry is based on the first two digits of the 2002 three-digit Census Industry Code resulting in 18 different industry classifications. </w:t>
      </w:r>
    </w:p>
  </w:footnote>
  <w:footnote w:id="19">
    <w:p w14:paraId="59EC855D" w14:textId="4BD7BF53" w:rsidR="001F0243" w:rsidRPr="009A1D1A" w:rsidRDefault="001F0243" w:rsidP="001F0243">
      <w:pPr>
        <w:pStyle w:val="FootnoteText"/>
        <w:rPr>
          <w:rFonts w:ascii="Times New Roman" w:hAnsi="Times New Roman"/>
          <w:sz w:val="18"/>
          <w:szCs w:val="18"/>
        </w:rPr>
      </w:pPr>
      <w:r w:rsidRPr="00264665">
        <w:rPr>
          <w:rStyle w:val="FootnoteReference"/>
          <w:rFonts w:ascii="Times New Roman" w:hAnsi="Times New Roman"/>
          <w:sz w:val="18"/>
          <w:szCs w:val="18"/>
        </w:rPr>
        <w:footnoteRef/>
      </w:r>
      <w:r w:rsidRPr="00264665">
        <w:rPr>
          <w:rFonts w:ascii="Times New Roman" w:hAnsi="Times New Roman"/>
          <w:sz w:val="18"/>
          <w:szCs w:val="18"/>
        </w:rPr>
        <w:t xml:space="preserve"> </w:t>
      </w:r>
      <w:r w:rsidR="00264665">
        <w:rPr>
          <w:rFonts w:ascii="Times New Roman" w:hAnsi="Times New Roman"/>
          <w:sz w:val="18"/>
          <w:szCs w:val="18"/>
        </w:rPr>
        <w:t xml:space="preserve">Most of the respondents either do not report the reason for the start of the spell or there is missing data </w:t>
      </w:r>
      <w:r w:rsidRPr="00264665">
        <w:rPr>
          <w:rFonts w:ascii="Times New Roman" w:hAnsi="Times New Roman"/>
          <w:sz w:val="18"/>
          <w:szCs w:val="18"/>
        </w:rPr>
        <w:t>so the category UNKNOWN is used to capture these events.</w:t>
      </w:r>
      <w:r w:rsidRPr="009A1D1A">
        <w:rPr>
          <w:rFonts w:ascii="Times New Roman" w:hAnsi="Times New Roman"/>
          <w:sz w:val="18"/>
          <w:szCs w:val="18"/>
        </w:rPr>
        <w:t xml:space="preserve"> </w:t>
      </w:r>
    </w:p>
  </w:footnote>
  <w:footnote w:id="20">
    <w:p w14:paraId="76B1500C" w14:textId="788FBC88" w:rsidR="00C825B1" w:rsidRPr="00C825B1" w:rsidRDefault="00C825B1">
      <w:pPr>
        <w:pStyle w:val="FootnoteText"/>
        <w:rPr>
          <w:rFonts w:ascii="Times New Roman" w:hAnsi="Times New Roman"/>
          <w:sz w:val="18"/>
          <w:szCs w:val="18"/>
        </w:rPr>
      </w:pPr>
      <w:r w:rsidRPr="00C825B1">
        <w:rPr>
          <w:rStyle w:val="FootnoteReference"/>
          <w:rFonts w:ascii="Times New Roman" w:hAnsi="Times New Roman"/>
          <w:sz w:val="18"/>
          <w:szCs w:val="18"/>
        </w:rPr>
        <w:footnoteRef/>
      </w:r>
      <w:r w:rsidRPr="00C825B1">
        <w:rPr>
          <w:rStyle w:val="FootnoteReference"/>
          <w:rFonts w:ascii="Times New Roman" w:hAnsi="Times New Roman"/>
          <w:sz w:val="18"/>
          <w:szCs w:val="18"/>
        </w:rPr>
        <w:t xml:space="preserve"> </w:t>
      </w:r>
      <w:r w:rsidRPr="00C825B1">
        <w:rPr>
          <w:rFonts w:ascii="Times New Roman" w:hAnsi="Times New Roman"/>
          <w:sz w:val="18"/>
          <w:szCs w:val="18"/>
        </w:rPr>
        <w:t>After about 30 weeks the differences between the survival probability curves is hard to see in black and white.</w:t>
      </w:r>
    </w:p>
  </w:footnote>
  <w:footnote w:id="21">
    <w:p w14:paraId="15C73FB3" w14:textId="3DDF296C" w:rsidR="0037277E" w:rsidRDefault="0037277E">
      <w:pPr>
        <w:pStyle w:val="FootnoteText"/>
      </w:pPr>
      <w:r w:rsidRPr="0037277E">
        <w:rPr>
          <w:rStyle w:val="FootnoteReference"/>
          <w:rFonts w:ascii="Times New Roman" w:hAnsi="Times New Roman"/>
          <w:sz w:val="18"/>
          <w:szCs w:val="14"/>
        </w:rPr>
        <w:footnoteRef/>
      </w:r>
      <w:r w:rsidRPr="0037277E">
        <w:rPr>
          <w:rFonts w:ascii="Times New Roman" w:hAnsi="Times New Roman"/>
          <w:sz w:val="18"/>
          <w:szCs w:val="14"/>
        </w:rPr>
        <w:t xml:space="preserve"> </w:t>
      </w:r>
      <w:r w:rsidRPr="0037277E">
        <w:rPr>
          <w:rFonts w:ascii="Times New Roman" w:hAnsi="Times New Roman"/>
          <w:sz w:val="18"/>
          <w:szCs w:val="18"/>
        </w:rPr>
        <w:t>While not shown, we utilize a loglikelihood test using the integrated log</w:t>
      </w:r>
      <w:r>
        <w:rPr>
          <w:rFonts w:ascii="Times New Roman" w:hAnsi="Times New Roman"/>
          <w:sz w:val="18"/>
          <w:szCs w:val="18"/>
        </w:rPr>
        <w:t xml:space="preserve"> </w:t>
      </w:r>
      <w:r w:rsidRPr="0037277E">
        <w:rPr>
          <w:rFonts w:ascii="Times New Roman" w:hAnsi="Times New Roman"/>
          <w:sz w:val="18"/>
          <w:szCs w:val="18"/>
        </w:rPr>
        <w:t>likelihood value to test the statistical significance of the individual specific effects and the null hypothesis of no frailty across individuals is rejected at the highest level.</w:t>
      </w:r>
      <w:r>
        <w:t xml:space="preserve"> </w:t>
      </w:r>
    </w:p>
  </w:footnote>
  <w:footnote w:id="22">
    <w:p w14:paraId="08E6BFE8" w14:textId="4F094F77" w:rsidR="00FB3E4A" w:rsidRPr="00FB3E4A" w:rsidRDefault="00FB3E4A">
      <w:pPr>
        <w:pStyle w:val="FootnoteText"/>
        <w:rPr>
          <w:rStyle w:val="FootnoteReference"/>
          <w:rFonts w:ascii="Times New Roman" w:hAnsi="Times New Roman"/>
          <w:sz w:val="18"/>
          <w:szCs w:val="14"/>
          <w:rPrChange w:id="1652" w:author="Jeremy Groves" w:date="2023-01-30T16:17:00Z">
            <w:rPr/>
          </w:rPrChange>
        </w:rPr>
      </w:pPr>
      <w:ins w:id="1653" w:author="Jeremy Groves" w:date="2023-01-30T16:17:00Z">
        <w:r w:rsidRPr="00FB3E4A">
          <w:rPr>
            <w:rStyle w:val="FootnoteReference"/>
            <w:rFonts w:ascii="Times New Roman" w:hAnsi="Times New Roman"/>
            <w:sz w:val="18"/>
            <w:szCs w:val="14"/>
            <w:rPrChange w:id="1654" w:author="Jeremy Groves" w:date="2023-01-30T16:17:00Z">
              <w:rPr>
                <w:rStyle w:val="FootnoteReference"/>
              </w:rPr>
            </w:rPrChange>
          </w:rPr>
          <w:footnoteRef/>
        </w:r>
        <w:r w:rsidRPr="00FB3E4A">
          <w:rPr>
            <w:rStyle w:val="FootnoteReference"/>
            <w:rFonts w:ascii="Times New Roman" w:hAnsi="Times New Roman"/>
            <w:sz w:val="18"/>
            <w:szCs w:val="14"/>
            <w:rPrChange w:id="1655" w:author="Jeremy Groves" w:date="2023-01-30T16:17:00Z">
              <w:rPr/>
            </w:rPrChange>
          </w:rPr>
          <w:t xml:space="preserve"> </w:t>
        </w:r>
        <w:r w:rsidRPr="00FB3E4A">
          <w:rPr>
            <w:rStyle w:val="FootnoteReference"/>
            <w:rFonts w:ascii="Times New Roman" w:hAnsi="Times New Roman"/>
            <w:sz w:val="18"/>
            <w:szCs w:val="14"/>
            <w:vertAlign w:val="baseline"/>
            <w:rPrChange w:id="1656" w:author="Jeremy Groves" w:date="2023-01-30T16:17:00Z">
              <w:rPr/>
            </w:rPrChange>
          </w:rPr>
          <w:t xml:space="preserve">Results from the lagged BMI </w:t>
        </w:r>
      </w:ins>
      <w:ins w:id="1657" w:author="Jeremy Groves" w:date="2023-01-30T16:18:00Z">
        <w:r>
          <w:rPr>
            <w:rFonts w:ascii="Times New Roman" w:hAnsi="Times New Roman"/>
            <w:sz w:val="18"/>
            <w:szCs w:val="14"/>
          </w:rPr>
          <w:t>c</w:t>
        </w:r>
      </w:ins>
      <w:ins w:id="1658" w:author="Jeremy Groves" w:date="2023-01-30T16:17:00Z">
        <w:r w:rsidRPr="00FB3E4A">
          <w:rPr>
            <w:rStyle w:val="FootnoteReference"/>
            <w:rFonts w:ascii="Times New Roman" w:hAnsi="Times New Roman"/>
            <w:sz w:val="18"/>
            <w:szCs w:val="14"/>
            <w:vertAlign w:val="baseline"/>
            <w:rPrChange w:id="1659" w:author="Jeremy Groves" w:date="2023-01-30T16:17:00Z">
              <w:rPr/>
            </w:rPrChange>
          </w:rPr>
          <w:t>lassification estimate are available upon request.</w:t>
        </w:r>
      </w:ins>
    </w:p>
  </w:footnote>
  <w:footnote w:id="23">
    <w:p w14:paraId="438B179D" w14:textId="271798B0" w:rsidR="003C072D" w:rsidRPr="004B352C" w:rsidRDefault="003C072D">
      <w:pPr>
        <w:pStyle w:val="FootnoteText"/>
        <w:rPr>
          <w:rFonts w:ascii="Times New Roman" w:hAnsi="Times New Roman"/>
          <w:rPrChange w:id="1870" w:author="Jeremy Groves" w:date="2023-01-30T18:38:00Z">
            <w:rPr/>
          </w:rPrChange>
        </w:rPr>
      </w:pPr>
      <w:ins w:id="1871" w:author="Jeremy Groves" w:date="2023-01-30T18:36:00Z">
        <w:r w:rsidRPr="004B352C">
          <w:rPr>
            <w:rStyle w:val="FootnoteReference"/>
            <w:rFonts w:ascii="Times New Roman" w:hAnsi="Times New Roman"/>
            <w:sz w:val="18"/>
            <w:szCs w:val="14"/>
            <w:rPrChange w:id="1872" w:author="Jeremy Groves" w:date="2023-01-30T18:38:00Z">
              <w:rPr>
                <w:rStyle w:val="FootnoteReference"/>
              </w:rPr>
            </w:rPrChange>
          </w:rPr>
          <w:footnoteRef/>
        </w:r>
        <w:r w:rsidRPr="004B352C">
          <w:rPr>
            <w:rFonts w:ascii="Times New Roman" w:hAnsi="Times New Roman"/>
            <w:sz w:val="18"/>
            <w:szCs w:val="14"/>
            <w:rPrChange w:id="1873" w:author="Jeremy Groves" w:date="2023-01-30T18:38:00Z">
              <w:rPr/>
            </w:rPrChange>
          </w:rPr>
          <w:t xml:space="preserve"> The same holds true for the other models estimated in this paper and those results are available from the authors.</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4219542"/>
      <w:docPartObj>
        <w:docPartGallery w:val="Page Numbers (Top of Page)"/>
        <w:docPartUnique/>
      </w:docPartObj>
    </w:sdtPr>
    <w:sdtEndPr>
      <w:rPr>
        <w:noProof/>
      </w:rPr>
    </w:sdtEndPr>
    <w:sdtContent>
      <w:p w14:paraId="601DEE91" w14:textId="3F7E8658" w:rsidR="00721855" w:rsidRDefault="0072185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87AE5D" w14:textId="77777777" w:rsidR="00721855" w:rsidRDefault="007218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93B5D"/>
    <w:multiLevelType w:val="hybridMultilevel"/>
    <w:tmpl w:val="C04E1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585346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remy Groves">
    <w15:presenceInfo w15:providerId="AD" w15:userId="S::TA0JRG1@mail.niu.edu::6cdfcce2-f1ac-47c2-8257-3797ad7cc4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A28"/>
    <w:rsid w:val="00001443"/>
    <w:rsid w:val="00003FFB"/>
    <w:rsid w:val="000056FA"/>
    <w:rsid w:val="0001227D"/>
    <w:rsid w:val="0001490B"/>
    <w:rsid w:val="00016331"/>
    <w:rsid w:val="00020040"/>
    <w:rsid w:val="000304AC"/>
    <w:rsid w:val="00042319"/>
    <w:rsid w:val="00043C17"/>
    <w:rsid w:val="00045CFF"/>
    <w:rsid w:val="00051697"/>
    <w:rsid w:val="00053FC1"/>
    <w:rsid w:val="0006218E"/>
    <w:rsid w:val="0006502C"/>
    <w:rsid w:val="0008272F"/>
    <w:rsid w:val="00083ACC"/>
    <w:rsid w:val="00084A45"/>
    <w:rsid w:val="000949DB"/>
    <w:rsid w:val="00094CA6"/>
    <w:rsid w:val="000977DA"/>
    <w:rsid w:val="000A0941"/>
    <w:rsid w:val="000A5E7B"/>
    <w:rsid w:val="000A6E01"/>
    <w:rsid w:val="000B31B6"/>
    <w:rsid w:val="000C6F7C"/>
    <w:rsid w:val="000D7A23"/>
    <w:rsid w:val="000E4B92"/>
    <w:rsid w:val="000E6D89"/>
    <w:rsid w:val="000F3FDE"/>
    <w:rsid w:val="000F6B12"/>
    <w:rsid w:val="001023AE"/>
    <w:rsid w:val="00104915"/>
    <w:rsid w:val="00106D32"/>
    <w:rsid w:val="001078C9"/>
    <w:rsid w:val="00111025"/>
    <w:rsid w:val="00114898"/>
    <w:rsid w:val="00122399"/>
    <w:rsid w:val="00122527"/>
    <w:rsid w:val="00125F59"/>
    <w:rsid w:val="00127D56"/>
    <w:rsid w:val="001375E7"/>
    <w:rsid w:val="0014428A"/>
    <w:rsid w:val="00146D7E"/>
    <w:rsid w:val="001478DE"/>
    <w:rsid w:val="00153159"/>
    <w:rsid w:val="001562D9"/>
    <w:rsid w:val="00157323"/>
    <w:rsid w:val="00162FA2"/>
    <w:rsid w:val="00167C34"/>
    <w:rsid w:val="00170B58"/>
    <w:rsid w:val="00171085"/>
    <w:rsid w:val="00172D68"/>
    <w:rsid w:val="00181420"/>
    <w:rsid w:val="00190577"/>
    <w:rsid w:val="00196944"/>
    <w:rsid w:val="001A2975"/>
    <w:rsid w:val="001A6B2F"/>
    <w:rsid w:val="001B4E5D"/>
    <w:rsid w:val="001B76D9"/>
    <w:rsid w:val="001C06E6"/>
    <w:rsid w:val="001C7B37"/>
    <w:rsid w:val="001D5C20"/>
    <w:rsid w:val="001E0753"/>
    <w:rsid w:val="001E4A4A"/>
    <w:rsid w:val="001F0243"/>
    <w:rsid w:val="00200263"/>
    <w:rsid w:val="00202C2B"/>
    <w:rsid w:val="002151C1"/>
    <w:rsid w:val="00222CA6"/>
    <w:rsid w:val="002349D1"/>
    <w:rsid w:val="00241B63"/>
    <w:rsid w:val="0025064D"/>
    <w:rsid w:val="00250EDB"/>
    <w:rsid w:val="00251E8C"/>
    <w:rsid w:val="00252E13"/>
    <w:rsid w:val="00257963"/>
    <w:rsid w:val="00263917"/>
    <w:rsid w:val="00264665"/>
    <w:rsid w:val="00265C73"/>
    <w:rsid w:val="00267ED6"/>
    <w:rsid w:val="0028092B"/>
    <w:rsid w:val="0028284A"/>
    <w:rsid w:val="002A0170"/>
    <w:rsid w:val="002A1231"/>
    <w:rsid w:val="002B0811"/>
    <w:rsid w:val="002B5FF0"/>
    <w:rsid w:val="002B61BB"/>
    <w:rsid w:val="002C3492"/>
    <w:rsid w:val="002D0875"/>
    <w:rsid w:val="002F3BCC"/>
    <w:rsid w:val="00301CC5"/>
    <w:rsid w:val="00306DC4"/>
    <w:rsid w:val="00330D91"/>
    <w:rsid w:val="003330FB"/>
    <w:rsid w:val="0033318B"/>
    <w:rsid w:val="00334EAF"/>
    <w:rsid w:val="0033512F"/>
    <w:rsid w:val="0033655F"/>
    <w:rsid w:val="003412B9"/>
    <w:rsid w:val="00341DB9"/>
    <w:rsid w:val="00344137"/>
    <w:rsid w:val="003462D6"/>
    <w:rsid w:val="0036143B"/>
    <w:rsid w:val="00365127"/>
    <w:rsid w:val="00366F24"/>
    <w:rsid w:val="0037277E"/>
    <w:rsid w:val="0037523F"/>
    <w:rsid w:val="0038394A"/>
    <w:rsid w:val="003A200A"/>
    <w:rsid w:val="003B4E8C"/>
    <w:rsid w:val="003C072D"/>
    <w:rsid w:val="003F3DDE"/>
    <w:rsid w:val="00412DEC"/>
    <w:rsid w:val="00414943"/>
    <w:rsid w:val="00427681"/>
    <w:rsid w:val="00427A48"/>
    <w:rsid w:val="00440E28"/>
    <w:rsid w:val="00441980"/>
    <w:rsid w:val="00444DFD"/>
    <w:rsid w:val="00455364"/>
    <w:rsid w:val="00472471"/>
    <w:rsid w:val="004776A6"/>
    <w:rsid w:val="004812F9"/>
    <w:rsid w:val="004A4503"/>
    <w:rsid w:val="004A5131"/>
    <w:rsid w:val="004A6714"/>
    <w:rsid w:val="004B1546"/>
    <w:rsid w:val="004B21E9"/>
    <w:rsid w:val="004B352C"/>
    <w:rsid w:val="004B6F5B"/>
    <w:rsid w:val="004C3B17"/>
    <w:rsid w:val="004C7F03"/>
    <w:rsid w:val="004D42BD"/>
    <w:rsid w:val="004E4E7E"/>
    <w:rsid w:val="004E7C6D"/>
    <w:rsid w:val="004F0515"/>
    <w:rsid w:val="004F5817"/>
    <w:rsid w:val="00506E29"/>
    <w:rsid w:val="00506E6A"/>
    <w:rsid w:val="00506FAA"/>
    <w:rsid w:val="005112E6"/>
    <w:rsid w:val="00512E2C"/>
    <w:rsid w:val="00525862"/>
    <w:rsid w:val="00525CFB"/>
    <w:rsid w:val="00525F90"/>
    <w:rsid w:val="00543807"/>
    <w:rsid w:val="005442B0"/>
    <w:rsid w:val="00547C08"/>
    <w:rsid w:val="0055319A"/>
    <w:rsid w:val="005547E0"/>
    <w:rsid w:val="005570F6"/>
    <w:rsid w:val="005609FF"/>
    <w:rsid w:val="00561D49"/>
    <w:rsid w:val="0056478E"/>
    <w:rsid w:val="005678FB"/>
    <w:rsid w:val="005709F3"/>
    <w:rsid w:val="00575897"/>
    <w:rsid w:val="00576DCF"/>
    <w:rsid w:val="00577A1D"/>
    <w:rsid w:val="005859EF"/>
    <w:rsid w:val="005874A1"/>
    <w:rsid w:val="00590947"/>
    <w:rsid w:val="00590A10"/>
    <w:rsid w:val="005A1B4A"/>
    <w:rsid w:val="005A244D"/>
    <w:rsid w:val="005B3309"/>
    <w:rsid w:val="005C58E7"/>
    <w:rsid w:val="005C77BC"/>
    <w:rsid w:val="005D4EF0"/>
    <w:rsid w:val="005D7AD2"/>
    <w:rsid w:val="005E1EDA"/>
    <w:rsid w:val="005F66D9"/>
    <w:rsid w:val="0060092B"/>
    <w:rsid w:val="00601F4A"/>
    <w:rsid w:val="00603DC5"/>
    <w:rsid w:val="00605C7D"/>
    <w:rsid w:val="00610C98"/>
    <w:rsid w:val="00613F0F"/>
    <w:rsid w:val="00615F84"/>
    <w:rsid w:val="0061743E"/>
    <w:rsid w:val="006207F1"/>
    <w:rsid w:val="0062657D"/>
    <w:rsid w:val="006307D6"/>
    <w:rsid w:val="006422C1"/>
    <w:rsid w:val="00643417"/>
    <w:rsid w:val="00660F29"/>
    <w:rsid w:val="00665F81"/>
    <w:rsid w:val="006669E1"/>
    <w:rsid w:val="006730D9"/>
    <w:rsid w:val="0067412B"/>
    <w:rsid w:val="00676A3A"/>
    <w:rsid w:val="00695CA5"/>
    <w:rsid w:val="006A0795"/>
    <w:rsid w:val="006A1FBD"/>
    <w:rsid w:val="006A61FB"/>
    <w:rsid w:val="006A7618"/>
    <w:rsid w:val="006B6FBF"/>
    <w:rsid w:val="006D01A5"/>
    <w:rsid w:val="006D47D9"/>
    <w:rsid w:val="006D5256"/>
    <w:rsid w:val="006F54F4"/>
    <w:rsid w:val="00707300"/>
    <w:rsid w:val="007107D3"/>
    <w:rsid w:val="00712564"/>
    <w:rsid w:val="00717151"/>
    <w:rsid w:val="00721855"/>
    <w:rsid w:val="0072380F"/>
    <w:rsid w:val="00746C24"/>
    <w:rsid w:val="007516BE"/>
    <w:rsid w:val="00754A93"/>
    <w:rsid w:val="00764477"/>
    <w:rsid w:val="00764E64"/>
    <w:rsid w:val="007659D7"/>
    <w:rsid w:val="00790641"/>
    <w:rsid w:val="00792ED6"/>
    <w:rsid w:val="007A0824"/>
    <w:rsid w:val="007A354F"/>
    <w:rsid w:val="007A55D3"/>
    <w:rsid w:val="007B07EF"/>
    <w:rsid w:val="007B3F1C"/>
    <w:rsid w:val="007B5B9B"/>
    <w:rsid w:val="007C27FA"/>
    <w:rsid w:val="007C3758"/>
    <w:rsid w:val="007C5C8B"/>
    <w:rsid w:val="007C652A"/>
    <w:rsid w:val="007E0699"/>
    <w:rsid w:val="007E703D"/>
    <w:rsid w:val="00803E26"/>
    <w:rsid w:val="0081626C"/>
    <w:rsid w:val="00826CBA"/>
    <w:rsid w:val="008342F1"/>
    <w:rsid w:val="008360E0"/>
    <w:rsid w:val="00842BDB"/>
    <w:rsid w:val="00845547"/>
    <w:rsid w:val="00855CA9"/>
    <w:rsid w:val="008660A4"/>
    <w:rsid w:val="0086746F"/>
    <w:rsid w:val="00871FE6"/>
    <w:rsid w:val="00872E6D"/>
    <w:rsid w:val="008744A6"/>
    <w:rsid w:val="008926A0"/>
    <w:rsid w:val="008A3392"/>
    <w:rsid w:val="008B0F4A"/>
    <w:rsid w:val="008B4DCC"/>
    <w:rsid w:val="008B5DC3"/>
    <w:rsid w:val="008C1CFE"/>
    <w:rsid w:val="008D7411"/>
    <w:rsid w:val="008E10B7"/>
    <w:rsid w:val="008F2C21"/>
    <w:rsid w:val="008F49D7"/>
    <w:rsid w:val="008F4AD1"/>
    <w:rsid w:val="009023E1"/>
    <w:rsid w:val="00903423"/>
    <w:rsid w:val="0090604B"/>
    <w:rsid w:val="009063B2"/>
    <w:rsid w:val="00911C99"/>
    <w:rsid w:val="0092414B"/>
    <w:rsid w:val="00924F28"/>
    <w:rsid w:val="00945822"/>
    <w:rsid w:val="00963FC2"/>
    <w:rsid w:val="00964A28"/>
    <w:rsid w:val="00982909"/>
    <w:rsid w:val="0098698E"/>
    <w:rsid w:val="00990B7E"/>
    <w:rsid w:val="00991103"/>
    <w:rsid w:val="00991DA6"/>
    <w:rsid w:val="0099734C"/>
    <w:rsid w:val="009A1D1A"/>
    <w:rsid w:val="009B7BCB"/>
    <w:rsid w:val="009C2DBA"/>
    <w:rsid w:val="009C7B0F"/>
    <w:rsid w:val="009E319C"/>
    <w:rsid w:val="009F432B"/>
    <w:rsid w:val="009F6113"/>
    <w:rsid w:val="009F61FD"/>
    <w:rsid w:val="00A01842"/>
    <w:rsid w:val="00A24015"/>
    <w:rsid w:val="00A2648B"/>
    <w:rsid w:val="00A4227F"/>
    <w:rsid w:val="00A57DFC"/>
    <w:rsid w:val="00A6106F"/>
    <w:rsid w:val="00A62815"/>
    <w:rsid w:val="00A663D0"/>
    <w:rsid w:val="00A769E6"/>
    <w:rsid w:val="00A903CF"/>
    <w:rsid w:val="00A94403"/>
    <w:rsid w:val="00AA192D"/>
    <w:rsid w:val="00AA4EAA"/>
    <w:rsid w:val="00AD1D71"/>
    <w:rsid w:val="00AE026B"/>
    <w:rsid w:val="00AE4450"/>
    <w:rsid w:val="00AE78D9"/>
    <w:rsid w:val="00AF2191"/>
    <w:rsid w:val="00AF3712"/>
    <w:rsid w:val="00B07620"/>
    <w:rsid w:val="00B233E8"/>
    <w:rsid w:val="00B240DB"/>
    <w:rsid w:val="00B25C83"/>
    <w:rsid w:val="00B31DC2"/>
    <w:rsid w:val="00B3241F"/>
    <w:rsid w:val="00B34B27"/>
    <w:rsid w:val="00B3555C"/>
    <w:rsid w:val="00B51A35"/>
    <w:rsid w:val="00B52949"/>
    <w:rsid w:val="00B569FB"/>
    <w:rsid w:val="00B60D15"/>
    <w:rsid w:val="00B61516"/>
    <w:rsid w:val="00B654DA"/>
    <w:rsid w:val="00B711CF"/>
    <w:rsid w:val="00B71204"/>
    <w:rsid w:val="00B74B84"/>
    <w:rsid w:val="00B842E3"/>
    <w:rsid w:val="00B95C43"/>
    <w:rsid w:val="00BA60C4"/>
    <w:rsid w:val="00BB5826"/>
    <w:rsid w:val="00BB7F6A"/>
    <w:rsid w:val="00BC3568"/>
    <w:rsid w:val="00BD0B13"/>
    <w:rsid w:val="00BD4111"/>
    <w:rsid w:val="00BF1FFD"/>
    <w:rsid w:val="00C12818"/>
    <w:rsid w:val="00C1436A"/>
    <w:rsid w:val="00C2470B"/>
    <w:rsid w:val="00C40424"/>
    <w:rsid w:val="00C44129"/>
    <w:rsid w:val="00C450CF"/>
    <w:rsid w:val="00C52A4E"/>
    <w:rsid w:val="00C52E9C"/>
    <w:rsid w:val="00C53223"/>
    <w:rsid w:val="00C70A7D"/>
    <w:rsid w:val="00C72FBF"/>
    <w:rsid w:val="00C73FAB"/>
    <w:rsid w:val="00C744CE"/>
    <w:rsid w:val="00C74E2C"/>
    <w:rsid w:val="00C80C62"/>
    <w:rsid w:val="00C825B1"/>
    <w:rsid w:val="00C82DB9"/>
    <w:rsid w:val="00C83614"/>
    <w:rsid w:val="00C92BA9"/>
    <w:rsid w:val="00C96945"/>
    <w:rsid w:val="00CA055B"/>
    <w:rsid w:val="00CA464F"/>
    <w:rsid w:val="00CA7E84"/>
    <w:rsid w:val="00CB0DE7"/>
    <w:rsid w:val="00CB4B19"/>
    <w:rsid w:val="00CB4F64"/>
    <w:rsid w:val="00CB7100"/>
    <w:rsid w:val="00CC6555"/>
    <w:rsid w:val="00CD107D"/>
    <w:rsid w:val="00CE1D36"/>
    <w:rsid w:val="00D05135"/>
    <w:rsid w:val="00D11826"/>
    <w:rsid w:val="00D22204"/>
    <w:rsid w:val="00D23528"/>
    <w:rsid w:val="00D27C6F"/>
    <w:rsid w:val="00D31A7D"/>
    <w:rsid w:val="00D3432C"/>
    <w:rsid w:val="00D36D85"/>
    <w:rsid w:val="00D63F7A"/>
    <w:rsid w:val="00D651DC"/>
    <w:rsid w:val="00D658A7"/>
    <w:rsid w:val="00D6613C"/>
    <w:rsid w:val="00D72983"/>
    <w:rsid w:val="00D84ADD"/>
    <w:rsid w:val="00D85E48"/>
    <w:rsid w:val="00D972A2"/>
    <w:rsid w:val="00D97AAE"/>
    <w:rsid w:val="00D97C83"/>
    <w:rsid w:val="00DB4331"/>
    <w:rsid w:val="00DD0C53"/>
    <w:rsid w:val="00DE336A"/>
    <w:rsid w:val="00DE7D3E"/>
    <w:rsid w:val="00E001AF"/>
    <w:rsid w:val="00E00262"/>
    <w:rsid w:val="00E334A4"/>
    <w:rsid w:val="00E3376C"/>
    <w:rsid w:val="00E378BC"/>
    <w:rsid w:val="00E4322F"/>
    <w:rsid w:val="00E45F17"/>
    <w:rsid w:val="00E46684"/>
    <w:rsid w:val="00E57C32"/>
    <w:rsid w:val="00E610B2"/>
    <w:rsid w:val="00E62080"/>
    <w:rsid w:val="00E65D4B"/>
    <w:rsid w:val="00E7525E"/>
    <w:rsid w:val="00E75F8D"/>
    <w:rsid w:val="00E940C7"/>
    <w:rsid w:val="00E94DDB"/>
    <w:rsid w:val="00E959AA"/>
    <w:rsid w:val="00E977A9"/>
    <w:rsid w:val="00EA49CD"/>
    <w:rsid w:val="00EA5B7A"/>
    <w:rsid w:val="00EA7A94"/>
    <w:rsid w:val="00EA7CC5"/>
    <w:rsid w:val="00EB2434"/>
    <w:rsid w:val="00EB65AA"/>
    <w:rsid w:val="00EC0157"/>
    <w:rsid w:val="00EC24A7"/>
    <w:rsid w:val="00EC2F63"/>
    <w:rsid w:val="00EE439D"/>
    <w:rsid w:val="00EE5C93"/>
    <w:rsid w:val="00EF0C71"/>
    <w:rsid w:val="00EF0F48"/>
    <w:rsid w:val="00F06881"/>
    <w:rsid w:val="00F0722E"/>
    <w:rsid w:val="00F1330B"/>
    <w:rsid w:val="00F149A2"/>
    <w:rsid w:val="00F15601"/>
    <w:rsid w:val="00F219EE"/>
    <w:rsid w:val="00F22CB5"/>
    <w:rsid w:val="00F27DE9"/>
    <w:rsid w:val="00F3177A"/>
    <w:rsid w:val="00F3197A"/>
    <w:rsid w:val="00F34C58"/>
    <w:rsid w:val="00F473F9"/>
    <w:rsid w:val="00F66392"/>
    <w:rsid w:val="00F72682"/>
    <w:rsid w:val="00F745A1"/>
    <w:rsid w:val="00F764FD"/>
    <w:rsid w:val="00F83DA9"/>
    <w:rsid w:val="00F911CE"/>
    <w:rsid w:val="00F92EA5"/>
    <w:rsid w:val="00FA234F"/>
    <w:rsid w:val="00FA7350"/>
    <w:rsid w:val="00FB0A5B"/>
    <w:rsid w:val="00FB3E4A"/>
    <w:rsid w:val="00FB7A5F"/>
    <w:rsid w:val="00FC1797"/>
    <w:rsid w:val="00FE49B6"/>
    <w:rsid w:val="00FE6426"/>
    <w:rsid w:val="00FE7176"/>
    <w:rsid w:val="00FF0D96"/>
    <w:rsid w:val="00FF2039"/>
    <w:rsid w:val="00FF4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stockticker"/>
  <w:shapeDefaults>
    <o:shapedefaults v:ext="edit" spidmax="1026"/>
    <o:shapelayout v:ext="edit">
      <o:idmap v:ext="edit" data="1"/>
    </o:shapelayout>
  </w:shapeDefaults>
  <w:decimalSymbol w:val="."/>
  <w:listSeparator w:val=","/>
  <w14:docId w14:val="18D05770"/>
  <w15:chartTrackingRefBased/>
  <w15:docId w15:val="{E2121780-F606-463C-A6B7-F7E6958BB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F28"/>
    <w:pPr>
      <w:widowControl w:val="0"/>
      <w:spacing w:after="0" w:line="240" w:lineRule="auto"/>
    </w:pPr>
    <w:rPr>
      <w:rFonts w:ascii="Courier New" w:eastAsia="Times New Roman" w:hAnsi="Courier New" w:cs="Times New Roman"/>
      <w:snapToGrid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964A28"/>
    <w:rPr>
      <w:sz w:val="24"/>
    </w:rPr>
  </w:style>
  <w:style w:type="character" w:customStyle="1" w:styleId="FootnoteTextChar">
    <w:name w:val="Footnote Text Char"/>
    <w:basedOn w:val="DefaultParagraphFont"/>
    <w:link w:val="FootnoteText"/>
    <w:semiHidden/>
    <w:rsid w:val="00964A28"/>
    <w:rPr>
      <w:rFonts w:ascii="Courier New" w:eastAsia="Times New Roman" w:hAnsi="Courier New" w:cs="Times New Roman"/>
      <w:snapToGrid w:val="0"/>
      <w:sz w:val="24"/>
      <w:szCs w:val="20"/>
    </w:rPr>
  </w:style>
  <w:style w:type="character" w:styleId="FootnoteReference">
    <w:name w:val="footnote reference"/>
    <w:semiHidden/>
    <w:rsid w:val="00964A28"/>
    <w:rPr>
      <w:vertAlign w:val="superscript"/>
    </w:rPr>
  </w:style>
  <w:style w:type="paragraph" w:styleId="BodyText">
    <w:name w:val="Body Text"/>
    <w:basedOn w:val="Normal"/>
    <w:link w:val="BodyTextChar"/>
    <w:rsid w:val="00964A28"/>
    <w:pPr>
      <w:spacing w:after="120"/>
    </w:pPr>
  </w:style>
  <w:style w:type="character" w:customStyle="1" w:styleId="BodyTextChar">
    <w:name w:val="Body Text Char"/>
    <w:basedOn w:val="DefaultParagraphFont"/>
    <w:link w:val="BodyText"/>
    <w:rsid w:val="00964A28"/>
    <w:rPr>
      <w:rFonts w:ascii="Courier New" w:eastAsia="Times New Roman" w:hAnsi="Courier New" w:cs="Times New Roman"/>
      <w:snapToGrid w:val="0"/>
      <w:sz w:val="20"/>
      <w:szCs w:val="20"/>
    </w:rPr>
  </w:style>
  <w:style w:type="character" w:styleId="CommentReference">
    <w:name w:val="annotation reference"/>
    <w:basedOn w:val="DefaultParagraphFont"/>
    <w:uiPriority w:val="99"/>
    <w:semiHidden/>
    <w:unhideWhenUsed/>
    <w:rsid w:val="00241B63"/>
    <w:rPr>
      <w:sz w:val="16"/>
      <w:szCs w:val="16"/>
    </w:rPr>
  </w:style>
  <w:style w:type="paragraph" w:styleId="CommentText">
    <w:name w:val="annotation text"/>
    <w:basedOn w:val="Normal"/>
    <w:link w:val="CommentTextChar"/>
    <w:uiPriority w:val="99"/>
    <w:unhideWhenUsed/>
    <w:rsid w:val="00241B63"/>
  </w:style>
  <w:style w:type="character" w:customStyle="1" w:styleId="CommentTextChar">
    <w:name w:val="Comment Text Char"/>
    <w:basedOn w:val="DefaultParagraphFont"/>
    <w:link w:val="CommentText"/>
    <w:uiPriority w:val="99"/>
    <w:rsid w:val="00241B63"/>
    <w:rPr>
      <w:rFonts w:ascii="Courier New" w:eastAsia="Times New Roman" w:hAnsi="Courier New"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241B63"/>
    <w:rPr>
      <w:b/>
      <w:bCs/>
    </w:rPr>
  </w:style>
  <w:style w:type="character" w:customStyle="1" w:styleId="CommentSubjectChar">
    <w:name w:val="Comment Subject Char"/>
    <w:basedOn w:val="CommentTextChar"/>
    <w:link w:val="CommentSubject"/>
    <w:uiPriority w:val="99"/>
    <w:semiHidden/>
    <w:rsid w:val="00241B63"/>
    <w:rPr>
      <w:rFonts w:ascii="Courier New" w:eastAsia="Times New Roman" w:hAnsi="Courier New" w:cs="Times New Roman"/>
      <w:b/>
      <w:bCs/>
      <w:snapToGrid w:val="0"/>
      <w:sz w:val="20"/>
      <w:szCs w:val="20"/>
    </w:rPr>
  </w:style>
  <w:style w:type="table" w:styleId="TableGrid">
    <w:name w:val="Table Grid"/>
    <w:basedOn w:val="TableNormal"/>
    <w:uiPriority w:val="39"/>
    <w:rsid w:val="00CA0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F43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rsid w:val="00E334A4"/>
    <w:rPr>
      <w:color w:val="0000FF"/>
      <w:u w:val="single"/>
    </w:rPr>
  </w:style>
  <w:style w:type="paragraph" w:styleId="Subtitle">
    <w:name w:val="Subtitle"/>
    <w:basedOn w:val="Normal"/>
    <w:link w:val="SubtitleChar"/>
    <w:qFormat/>
    <w:rsid w:val="00E334A4"/>
    <w:pPr>
      <w:widowControl/>
    </w:pPr>
    <w:rPr>
      <w:rFonts w:ascii="Arial Narrow" w:hAnsi="Arial Narrow"/>
      <w:b/>
      <w:snapToGrid/>
      <w:sz w:val="22"/>
    </w:rPr>
  </w:style>
  <w:style w:type="character" w:customStyle="1" w:styleId="SubtitleChar">
    <w:name w:val="Subtitle Char"/>
    <w:basedOn w:val="DefaultParagraphFont"/>
    <w:link w:val="Subtitle"/>
    <w:rsid w:val="00E334A4"/>
    <w:rPr>
      <w:rFonts w:ascii="Arial Narrow" w:eastAsia="Times New Roman" w:hAnsi="Arial Narrow" w:cs="Times New Roman"/>
      <w:b/>
      <w:szCs w:val="20"/>
    </w:rPr>
  </w:style>
  <w:style w:type="character" w:styleId="PlaceholderText">
    <w:name w:val="Placeholder Text"/>
    <w:basedOn w:val="DefaultParagraphFont"/>
    <w:uiPriority w:val="99"/>
    <w:semiHidden/>
    <w:rsid w:val="002349D1"/>
    <w:rPr>
      <w:color w:val="808080"/>
    </w:rPr>
  </w:style>
  <w:style w:type="character" w:styleId="UnresolvedMention">
    <w:name w:val="Unresolved Mention"/>
    <w:basedOn w:val="DefaultParagraphFont"/>
    <w:uiPriority w:val="99"/>
    <w:semiHidden/>
    <w:unhideWhenUsed/>
    <w:rsid w:val="00341DB9"/>
    <w:rPr>
      <w:color w:val="605E5C"/>
      <w:shd w:val="clear" w:color="auto" w:fill="E1DFDD"/>
    </w:rPr>
  </w:style>
  <w:style w:type="paragraph" w:styleId="BalloonText">
    <w:name w:val="Balloon Text"/>
    <w:basedOn w:val="Normal"/>
    <w:link w:val="BalloonTextChar"/>
    <w:uiPriority w:val="99"/>
    <w:semiHidden/>
    <w:unhideWhenUsed/>
    <w:rsid w:val="004724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471"/>
    <w:rPr>
      <w:rFonts w:ascii="Segoe UI" w:eastAsia="Times New Roman" w:hAnsi="Segoe UI" w:cs="Segoe UI"/>
      <w:snapToGrid w:val="0"/>
      <w:sz w:val="18"/>
      <w:szCs w:val="18"/>
    </w:rPr>
  </w:style>
  <w:style w:type="paragraph" w:styleId="Header">
    <w:name w:val="header"/>
    <w:basedOn w:val="Normal"/>
    <w:link w:val="HeaderChar"/>
    <w:uiPriority w:val="99"/>
    <w:unhideWhenUsed/>
    <w:rsid w:val="00C92BA9"/>
    <w:pPr>
      <w:tabs>
        <w:tab w:val="center" w:pos="4680"/>
        <w:tab w:val="right" w:pos="9360"/>
      </w:tabs>
    </w:pPr>
  </w:style>
  <w:style w:type="character" w:customStyle="1" w:styleId="HeaderChar">
    <w:name w:val="Header Char"/>
    <w:basedOn w:val="DefaultParagraphFont"/>
    <w:link w:val="Header"/>
    <w:uiPriority w:val="99"/>
    <w:rsid w:val="00C92BA9"/>
    <w:rPr>
      <w:rFonts w:ascii="Courier New" w:eastAsia="Times New Roman" w:hAnsi="Courier New" w:cs="Times New Roman"/>
      <w:snapToGrid w:val="0"/>
      <w:sz w:val="20"/>
      <w:szCs w:val="20"/>
    </w:rPr>
  </w:style>
  <w:style w:type="paragraph" w:styleId="Footer">
    <w:name w:val="footer"/>
    <w:basedOn w:val="Normal"/>
    <w:link w:val="FooterChar"/>
    <w:uiPriority w:val="99"/>
    <w:unhideWhenUsed/>
    <w:rsid w:val="00C92BA9"/>
    <w:pPr>
      <w:tabs>
        <w:tab w:val="center" w:pos="4680"/>
        <w:tab w:val="right" w:pos="9360"/>
      </w:tabs>
    </w:pPr>
  </w:style>
  <w:style w:type="character" w:customStyle="1" w:styleId="FooterChar">
    <w:name w:val="Footer Char"/>
    <w:basedOn w:val="DefaultParagraphFont"/>
    <w:link w:val="Footer"/>
    <w:uiPriority w:val="99"/>
    <w:rsid w:val="00C92BA9"/>
    <w:rPr>
      <w:rFonts w:ascii="Courier New" w:eastAsia="Times New Roman" w:hAnsi="Courier New" w:cs="Times New Roman"/>
      <w:snapToGrid w:val="0"/>
      <w:sz w:val="20"/>
      <w:szCs w:val="20"/>
    </w:rPr>
  </w:style>
  <w:style w:type="paragraph" w:styleId="Revision">
    <w:name w:val="Revision"/>
    <w:hidden/>
    <w:uiPriority w:val="99"/>
    <w:semiHidden/>
    <w:rsid w:val="0033318B"/>
    <w:pPr>
      <w:spacing w:after="0" w:line="240" w:lineRule="auto"/>
    </w:pPr>
    <w:rPr>
      <w:rFonts w:ascii="Courier New" w:eastAsia="Times New Roman" w:hAnsi="Courier New" w:cs="Times New Roman"/>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99264">
      <w:bodyDiv w:val="1"/>
      <w:marLeft w:val="0"/>
      <w:marRight w:val="0"/>
      <w:marTop w:val="0"/>
      <w:marBottom w:val="0"/>
      <w:divBdr>
        <w:top w:val="none" w:sz="0" w:space="0" w:color="auto"/>
        <w:left w:val="none" w:sz="0" w:space="0" w:color="auto"/>
        <w:bottom w:val="none" w:sz="0" w:space="0" w:color="auto"/>
        <w:right w:val="none" w:sz="0" w:space="0" w:color="auto"/>
      </w:divBdr>
    </w:div>
    <w:div w:id="641496316">
      <w:bodyDiv w:val="1"/>
      <w:marLeft w:val="0"/>
      <w:marRight w:val="0"/>
      <w:marTop w:val="0"/>
      <w:marBottom w:val="0"/>
      <w:divBdr>
        <w:top w:val="none" w:sz="0" w:space="0" w:color="auto"/>
        <w:left w:val="none" w:sz="0" w:space="0" w:color="auto"/>
        <w:bottom w:val="none" w:sz="0" w:space="0" w:color="auto"/>
        <w:right w:val="none" w:sz="0" w:space="0" w:color="auto"/>
      </w:divBdr>
    </w:div>
    <w:div w:id="742266014">
      <w:bodyDiv w:val="1"/>
      <w:marLeft w:val="0"/>
      <w:marRight w:val="0"/>
      <w:marTop w:val="0"/>
      <w:marBottom w:val="0"/>
      <w:divBdr>
        <w:top w:val="none" w:sz="0" w:space="0" w:color="auto"/>
        <w:left w:val="none" w:sz="0" w:space="0" w:color="auto"/>
        <w:bottom w:val="none" w:sz="0" w:space="0" w:color="auto"/>
        <w:right w:val="none" w:sz="0" w:space="0" w:color="auto"/>
      </w:divBdr>
    </w:div>
    <w:div w:id="763842854">
      <w:bodyDiv w:val="1"/>
      <w:marLeft w:val="0"/>
      <w:marRight w:val="0"/>
      <w:marTop w:val="0"/>
      <w:marBottom w:val="0"/>
      <w:divBdr>
        <w:top w:val="none" w:sz="0" w:space="0" w:color="auto"/>
        <w:left w:val="none" w:sz="0" w:space="0" w:color="auto"/>
        <w:bottom w:val="none" w:sz="0" w:space="0" w:color="auto"/>
        <w:right w:val="none" w:sz="0" w:space="0" w:color="auto"/>
      </w:divBdr>
    </w:div>
    <w:div w:id="800732795">
      <w:bodyDiv w:val="1"/>
      <w:marLeft w:val="0"/>
      <w:marRight w:val="0"/>
      <w:marTop w:val="0"/>
      <w:marBottom w:val="0"/>
      <w:divBdr>
        <w:top w:val="none" w:sz="0" w:space="0" w:color="auto"/>
        <w:left w:val="none" w:sz="0" w:space="0" w:color="auto"/>
        <w:bottom w:val="none" w:sz="0" w:space="0" w:color="auto"/>
        <w:right w:val="none" w:sz="0" w:space="0" w:color="auto"/>
      </w:divBdr>
    </w:div>
    <w:div w:id="173981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lw@niu.edu" TargetMode="External"/><Relationship Id="rId13" Type="http://schemas.openxmlformats.org/officeDocument/2006/relationships/image" Target="media/image3.png"/><Relationship Id="rId18" Type="http://schemas.openxmlformats.org/officeDocument/2006/relationships/image" Target="media/image8.emf"/><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emf"/><Relationship Id="rId10" Type="http://schemas.openxmlformats.org/officeDocument/2006/relationships/footer" Target="footer1.xml"/><Relationship Id="rId19" Type="http://schemas.openxmlformats.org/officeDocument/2006/relationships/hyperlink" Target="https://fred.stlouisfed.org/categories/32043"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1.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A3E4E-9888-4104-96B0-166F27480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1937</TotalTime>
  <Pages>31</Pages>
  <Words>10673</Words>
  <Characters>60838</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and Cayce Groves</dc:creator>
  <cp:keywords/>
  <dc:description/>
  <cp:lastModifiedBy>Jeremy Groves</cp:lastModifiedBy>
  <cp:revision>6</cp:revision>
  <cp:lastPrinted>2021-09-11T21:11:00Z</cp:lastPrinted>
  <dcterms:created xsi:type="dcterms:W3CDTF">2023-01-23T19:24:00Z</dcterms:created>
  <dcterms:modified xsi:type="dcterms:W3CDTF">2023-01-31T00:45:00Z</dcterms:modified>
</cp:coreProperties>
</file>